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C7A" w:rsidRPr="008A0813" w:rsidRDefault="00D05C7A" w:rsidP="008A0813">
      <w:pPr>
        <w:numPr>
          <w:ilvl w:val="0"/>
          <w:numId w:val="1"/>
        </w:numPr>
        <w:shd w:val="clear" w:color="auto" w:fill="FFFFFF"/>
        <w:spacing w:after="0" w:line="240" w:lineRule="auto"/>
        <w:ind w:left="346"/>
        <w:textAlignment w:val="baseline"/>
        <w:rPr>
          <w:rFonts w:ascii="Times New Roman" w:eastAsia="Times New Roman" w:hAnsi="Times New Roman" w:cs="Times New Roman"/>
          <w:color w:val="242729"/>
          <w:sz w:val="20"/>
          <w:szCs w:val="20"/>
          <w:lang w:eastAsia="ru-RU"/>
        </w:rPr>
      </w:pPr>
      <w:r w:rsidRPr="008A0813">
        <w:rPr>
          <w:rFonts w:ascii="Times New Roman" w:eastAsia="Times New Roman" w:hAnsi="Times New Roman" w:cs="Times New Roman"/>
          <w:color w:val="242729"/>
          <w:sz w:val="20"/>
          <w:szCs w:val="20"/>
          <w:lang w:eastAsia="ru-RU"/>
        </w:rPr>
        <w:t>MyISAM поддерживает сжатие таблиц в отличи</w:t>
      </w:r>
      <w:proofErr w:type="gramStart"/>
      <w:r w:rsidRPr="008A0813">
        <w:rPr>
          <w:rFonts w:ascii="Times New Roman" w:eastAsia="Times New Roman" w:hAnsi="Times New Roman" w:cs="Times New Roman"/>
          <w:color w:val="242729"/>
          <w:sz w:val="20"/>
          <w:szCs w:val="20"/>
          <w:lang w:eastAsia="ru-RU"/>
        </w:rPr>
        <w:t>и</w:t>
      </w:r>
      <w:proofErr w:type="gramEnd"/>
      <w:r w:rsidRPr="008A0813">
        <w:rPr>
          <w:rFonts w:ascii="Times New Roman" w:eastAsia="Times New Roman" w:hAnsi="Times New Roman" w:cs="Times New Roman"/>
          <w:color w:val="242729"/>
          <w:sz w:val="20"/>
          <w:szCs w:val="20"/>
          <w:lang w:eastAsia="ru-RU"/>
        </w:rPr>
        <w:t xml:space="preserve"> от InnoDB.</w:t>
      </w:r>
    </w:p>
    <w:p w:rsidR="00D05C7A" w:rsidRPr="008A0813" w:rsidRDefault="00D05C7A" w:rsidP="008A0813">
      <w:pPr>
        <w:numPr>
          <w:ilvl w:val="0"/>
          <w:numId w:val="1"/>
        </w:numPr>
        <w:shd w:val="clear" w:color="auto" w:fill="FFFFFF"/>
        <w:spacing w:after="0" w:line="240" w:lineRule="auto"/>
        <w:ind w:left="346"/>
        <w:textAlignment w:val="baseline"/>
        <w:rPr>
          <w:rFonts w:ascii="Times New Roman" w:eastAsia="Times New Roman" w:hAnsi="Times New Roman" w:cs="Times New Roman"/>
          <w:color w:val="242729"/>
          <w:sz w:val="20"/>
          <w:szCs w:val="20"/>
          <w:lang w:eastAsia="ru-RU"/>
        </w:rPr>
      </w:pPr>
      <w:r w:rsidRPr="008A0813">
        <w:rPr>
          <w:rFonts w:ascii="Times New Roman" w:eastAsia="Times New Roman" w:hAnsi="Times New Roman" w:cs="Times New Roman"/>
          <w:color w:val="242729"/>
          <w:sz w:val="20"/>
          <w:szCs w:val="20"/>
          <w:lang w:eastAsia="ru-RU"/>
        </w:rPr>
        <w:t>MyISAM имеет встроенные полнотекстный поиск в отличи</w:t>
      </w:r>
      <w:proofErr w:type="gramStart"/>
      <w:r w:rsidRPr="008A0813">
        <w:rPr>
          <w:rFonts w:ascii="Times New Roman" w:eastAsia="Times New Roman" w:hAnsi="Times New Roman" w:cs="Times New Roman"/>
          <w:color w:val="242729"/>
          <w:sz w:val="20"/>
          <w:szCs w:val="20"/>
          <w:lang w:eastAsia="ru-RU"/>
        </w:rPr>
        <w:t>и</w:t>
      </w:r>
      <w:proofErr w:type="gramEnd"/>
      <w:r w:rsidRPr="008A0813">
        <w:rPr>
          <w:rFonts w:ascii="Times New Roman" w:eastAsia="Times New Roman" w:hAnsi="Times New Roman" w:cs="Times New Roman"/>
          <w:color w:val="242729"/>
          <w:sz w:val="20"/>
          <w:szCs w:val="20"/>
          <w:lang w:eastAsia="ru-RU"/>
        </w:rPr>
        <w:t xml:space="preserve"> от InnoDB.</w:t>
      </w:r>
    </w:p>
    <w:p w:rsidR="00D05C7A" w:rsidRPr="008A0813" w:rsidRDefault="00D05C7A" w:rsidP="008A0813">
      <w:pPr>
        <w:numPr>
          <w:ilvl w:val="0"/>
          <w:numId w:val="1"/>
        </w:numPr>
        <w:shd w:val="clear" w:color="auto" w:fill="FFFFFF"/>
        <w:spacing w:after="0" w:line="240" w:lineRule="auto"/>
        <w:ind w:left="346"/>
        <w:textAlignment w:val="baseline"/>
        <w:rPr>
          <w:rFonts w:ascii="Times New Roman" w:eastAsia="Times New Roman" w:hAnsi="Times New Roman" w:cs="Times New Roman"/>
          <w:color w:val="242729"/>
          <w:sz w:val="20"/>
          <w:szCs w:val="20"/>
          <w:lang w:eastAsia="ru-RU"/>
        </w:rPr>
      </w:pPr>
      <w:r w:rsidRPr="008A0813">
        <w:rPr>
          <w:rFonts w:ascii="Times New Roman" w:eastAsia="Times New Roman" w:hAnsi="Times New Roman" w:cs="Times New Roman"/>
          <w:color w:val="242729"/>
          <w:sz w:val="20"/>
          <w:szCs w:val="20"/>
          <w:lang w:eastAsia="ru-RU"/>
        </w:rPr>
        <w:t>InnoDB поддерживает транзакции в отличи</w:t>
      </w:r>
      <w:proofErr w:type="gramStart"/>
      <w:r w:rsidRPr="008A0813">
        <w:rPr>
          <w:rFonts w:ascii="Times New Roman" w:eastAsia="Times New Roman" w:hAnsi="Times New Roman" w:cs="Times New Roman"/>
          <w:color w:val="242729"/>
          <w:sz w:val="20"/>
          <w:szCs w:val="20"/>
          <w:lang w:eastAsia="ru-RU"/>
        </w:rPr>
        <w:t>и</w:t>
      </w:r>
      <w:proofErr w:type="gramEnd"/>
      <w:r w:rsidRPr="008A0813">
        <w:rPr>
          <w:rFonts w:ascii="Times New Roman" w:eastAsia="Times New Roman" w:hAnsi="Times New Roman" w:cs="Times New Roman"/>
          <w:color w:val="242729"/>
          <w:sz w:val="20"/>
          <w:szCs w:val="20"/>
          <w:lang w:eastAsia="ru-RU"/>
        </w:rPr>
        <w:t xml:space="preserve"> от MyISAM.</w:t>
      </w:r>
    </w:p>
    <w:p w:rsidR="00D05C7A" w:rsidRPr="008A0813" w:rsidRDefault="00D05C7A" w:rsidP="008A0813">
      <w:pPr>
        <w:numPr>
          <w:ilvl w:val="0"/>
          <w:numId w:val="1"/>
        </w:numPr>
        <w:shd w:val="clear" w:color="auto" w:fill="FFFFFF"/>
        <w:spacing w:after="0" w:line="240" w:lineRule="auto"/>
        <w:ind w:left="346"/>
        <w:textAlignment w:val="baseline"/>
        <w:rPr>
          <w:rFonts w:ascii="Times New Roman" w:eastAsia="Times New Roman" w:hAnsi="Times New Roman" w:cs="Times New Roman"/>
          <w:color w:val="242729"/>
          <w:sz w:val="20"/>
          <w:szCs w:val="20"/>
          <w:lang w:eastAsia="ru-RU"/>
        </w:rPr>
      </w:pPr>
      <w:r w:rsidRPr="008A0813">
        <w:rPr>
          <w:rFonts w:ascii="Times New Roman" w:eastAsia="Times New Roman" w:hAnsi="Times New Roman" w:cs="Times New Roman"/>
          <w:color w:val="242729"/>
          <w:sz w:val="20"/>
          <w:szCs w:val="20"/>
          <w:lang w:eastAsia="ru-RU"/>
        </w:rPr>
        <w:t>InnoDB поддерживает блокировки уровня строки (MyISAM - только уровня таблицы).</w:t>
      </w:r>
    </w:p>
    <w:p w:rsidR="00D05C7A" w:rsidRPr="008A0813" w:rsidRDefault="00D05C7A" w:rsidP="008A0813">
      <w:pPr>
        <w:numPr>
          <w:ilvl w:val="0"/>
          <w:numId w:val="1"/>
        </w:numPr>
        <w:shd w:val="clear" w:color="auto" w:fill="FFFFFF"/>
        <w:spacing w:after="0" w:line="240" w:lineRule="auto"/>
        <w:ind w:left="346"/>
        <w:textAlignment w:val="baseline"/>
        <w:rPr>
          <w:rFonts w:ascii="Times New Roman" w:eastAsia="Times New Roman" w:hAnsi="Times New Roman" w:cs="Times New Roman"/>
          <w:color w:val="242729"/>
          <w:sz w:val="20"/>
          <w:szCs w:val="20"/>
          <w:lang w:eastAsia="ru-RU"/>
        </w:rPr>
      </w:pPr>
      <w:r w:rsidRPr="008A0813">
        <w:rPr>
          <w:rFonts w:ascii="Times New Roman" w:eastAsia="Times New Roman" w:hAnsi="Times New Roman" w:cs="Times New Roman"/>
          <w:color w:val="242729"/>
          <w:sz w:val="20"/>
          <w:szCs w:val="20"/>
          <w:lang w:eastAsia="ru-RU"/>
        </w:rPr>
        <w:t>InnoDB поддерживает ограничения внешних ключей (MyISAM - нет).</w:t>
      </w:r>
    </w:p>
    <w:p w:rsidR="00D05C7A" w:rsidRPr="008A0813" w:rsidRDefault="00D05C7A" w:rsidP="008A0813">
      <w:pPr>
        <w:numPr>
          <w:ilvl w:val="0"/>
          <w:numId w:val="1"/>
        </w:numPr>
        <w:shd w:val="clear" w:color="auto" w:fill="FFFFFF"/>
        <w:spacing w:after="0" w:line="240" w:lineRule="auto"/>
        <w:ind w:left="346"/>
        <w:textAlignment w:val="baseline"/>
        <w:rPr>
          <w:rFonts w:ascii="Times New Roman" w:eastAsia="Times New Roman" w:hAnsi="Times New Roman" w:cs="Times New Roman"/>
          <w:color w:val="242729"/>
          <w:sz w:val="20"/>
          <w:szCs w:val="20"/>
          <w:lang w:eastAsia="ru-RU"/>
        </w:rPr>
      </w:pPr>
      <w:r w:rsidRPr="008A0813">
        <w:rPr>
          <w:rFonts w:ascii="Times New Roman" w:eastAsia="Times New Roman" w:hAnsi="Times New Roman" w:cs="Times New Roman"/>
          <w:color w:val="242729"/>
          <w:sz w:val="20"/>
          <w:szCs w:val="20"/>
          <w:lang w:eastAsia="ru-RU"/>
        </w:rPr>
        <w:t xml:space="preserve">InnoDB более </w:t>
      </w:r>
      <w:proofErr w:type="gramStart"/>
      <w:r w:rsidRPr="008A0813">
        <w:rPr>
          <w:rFonts w:ascii="Times New Roman" w:eastAsia="Times New Roman" w:hAnsi="Times New Roman" w:cs="Times New Roman"/>
          <w:color w:val="242729"/>
          <w:sz w:val="20"/>
          <w:szCs w:val="20"/>
          <w:lang w:eastAsia="ru-RU"/>
        </w:rPr>
        <w:t>надежна</w:t>
      </w:r>
      <w:proofErr w:type="gramEnd"/>
      <w:r w:rsidRPr="008A0813">
        <w:rPr>
          <w:rFonts w:ascii="Times New Roman" w:eastAsia="Times New Roman" w:hAnsi="Times New Roman" w:cs="Times New Roman"/>
          <w:color w:val="242729"/>
          <w:sz w:val="20"/>
          <w:szCs w:val="20"/>
          <w:lang w:eastAsia="ru-RU"/>
        </w:rPr>
        <w:t xml:space="preserve"> при больших объемах данных.</w:t>
      </w:r>
    </w:p>
    <w:p w:rsidR="00D05C7A" w:rsidRPr="008A0813" w:rsidRDefault="00D05C7A" w:rsidP="008A0813">
      <w:pPr>
        <w:numPr>
          <w:ilvl w:val="0"/>
          <w:numId w:val="1"/>
        </w:numPr>
        <w:shd w:val="clear" w:color="auto" w:fill="FFFFFF"/>
        <w:spacing w:after="0" w:line="240" w:lineRule="auto"/>
        <w:ind w:left="346"/>
        <w:textAlignment w:val="baseline"/>
        <w:rPr>
          <w:rFonts w:ascii="Times New Roman" w:eastAsia="Times New Roman" w:hAnsi="Times New Roman" w:cs="Times New Roman"/>
          <w:color w:val="242729"/>
          <w:sz w:val="20"/>
          <w:szCs w:val="20"/>
          <w:lang w:eastAsia="ru-RU"/>
        </w:rPr>
      </w:pPr>
      <w:r w:rsidRPr="008A0813">
        <w:rPr>
          <w:rFonts w:ascii="Times New Roman" w:eastAsia="Times New Roman" w:hAnsi="Times New Roman" w:cs="Times New Roman"/>
          <w:color w:val="242729"/>
          <w:sz w:val="20"/>
          <w:szCs w:val="20"/>
          <w:lang w:eastAsia="ru-RU"/>
        </w:rPr>
        <w:t>InnoDB в теории немного быстрее.</w:t>
      </w:r>
    </w:p>
    <w:p w:rsidR="00BC0B84" w:rsidRPr="008A0813" w:rsidRDefault="00D05C7A" w:rsidP="008A0813">
      <w:pPr>
        <w:spacing w:after="0" w:line="240" w:lineRule="auto"/>
        <w:rPr>
          <w:rFonts w:ascii="Times New Roman" w:hAnsi="Times New Roman" w:cs="Times New Roman"/>
          <w:color w:val="242729"/>
          <w:sz w:val="20"/>
          <w:szCs w:val="20"/>
          <w:shd w:val="clear" w:color="auto" w:fill="FFFFFF"/>
          <w:lang w:val="en-US"/>
        </w:rPr>
      </w:pPr>
      <w:r w:rsidRPr="008A0813">
        <w:rPr>
          <w:rFonts w:ascii="Times New Roman" w:hAnsi="Times New Roman" w:cs="Times New Roman"/>
          <w:color w:val="242729"/>
          <w:sz w:val="20"/>
          <w:szCs w:val="20"/>
          <w:shd w:val="clear" w:color="auto" w:fill="FFFFFF"/>
        </w:rPr>
        <w:t>До недавнего времени </w:t>
      </w:r>
      <w:r w:rsidRPr="008A0813">
        <w:rPr>
          <w:rStyle w:val="a3"/>
          <w:rFonts w:ascii="Times New Roman" w:hAnsi="Times New Roman" w:cs="Times New Roman"/>
          <w:color w:val="242729"/>
          <w:sz w:val="20"/>
          <w:szCs w:val="20"/>
          <w:bdr w:val="none" w:sz="0" w:space="0" w:color="auto" w:frame="1"/>
          <w:shd w:val="clear" w:color="auto" w:fill="FFFFFF"/>
        </w:rPr>
        <w:t>InnoDB</w:t>
      </w:r>
      <w:r w:rsidRPr="008A0813">
        <w:rPr>
          <w:rFonts w:ascii="Times New Roman" w:hAnsi="Times New Roman" w:cs="Times New Roman"/>
          <w:color w:val="242729"/>
          <w:sz w:val="20"/>
          <w:szCs w:val="20"/>
          <w:shd w:val="clear" w:color="auto" w:fill="FFFFFF"/>
        </w:rPr>
        <w:t> не поддерживала полнотекстовые индексы.</w:t>
      </w:r>
      <w:r w:rsidRPr="008A0813">
        <w:rPr>
          <w:rFonts w:ascii="Times New Roman" w:hAnsi="Times New Roman" w:cs="Times New Roman"/>
          <w:color w:val="242729"/>
          <w:sz w:val="20"/>
          <w:szCs w:val="20"/>
        </w:rPr>
        <w:br/>
      </w:r>
      <w:r w:rsidRPr="008A0813">
        <w:rPr>
          <w:rFonts w:ascii="Times New Roman" w:hAnsi="Times New Roman" w:cs="Times New Roman"/>
          <w:color w:val="242729"/>
          <w:sz w:val="20"/>
          <w:szCs w:val="20"/>
          <w:shd w:val="clear" w:color="auto" w:fill="FFFFFF"/>
        </w:rPr>
        <w:t>InnoDB не хранит ни количество строк в таблице, ни следующее значение автоинкрементного поля. Первое не так важно, поскольку мало кому бывает нужно считать все строки в таблице, без какого бы то ни было фильтра. А вот второе в теории чревато. Если после удаления последнего выданного id сервер будет перегружен, то id будет выделен повторно. Впрочем, я не слышал о случавшихся такого рода косяках на практике</w:t>
      </w:r>
    </w:p>
    <w:p w:rsidR="00D05C7A" w:rsidRPr="008A0813" w:rsidRDefault="00D05C7A" w:rsidP="008A0813">
      <w:pPr>
        <w:spacing w:after="0" w:line="240" w:lineRule="auto"/>
        <w:rPr>
          <w:rFonts w:ascii="Times New Roman" w:hAnsi="Times New Roman" w:cs="Times New Roman"/>
          <w:color w:val="242729"/>
          <w:sz w:val="20"/>
          <w:szCs w:val="20"/>
          <w:shd w:val="clear" w:color="auto" w:fill="FFFFFF"/>
          <w:lang w:val="en-US"/>
        </w:rPr>
      </w:pPr>
      <w:r w:rsidRPr="008A0813">
        <w:rPr>
          <w:rFonts w:ascii="Times New Roman" w:hAnsi="Times New Roman" w:cs="Times New Roman"/>
          <w:color w:val="242729"/>
          <w:sz w:val="20"/>
          <w:szCs w:val="20"/>
          <w:shd w:val="clear" w:color="auto" w:fill="FFFFFF"/>
        </w:rPr>
        <w:t>Есть один очевидный (но не сразу) минус MyISAM, вытекающий из особенностей блокировок. Если в системе могут выполняться тяжелые SELECTы, то любой UPDATE на участвующие в нем таблицы будет ждать окончания SELECT</w:t>
      </w:r>
      <w:proofErr w:type="gramStart"/>
      <w:r w:rsidRPr="008A0813">
        <w:rPr>
          <w:rFonts w:ascii="Times New Roman" w:hAnsi="Times New Roman" w:cs="Times New Roman"/>
          <w:color w:val="242729"/>
          <w:sz w:val="20"/>
          <w:szCs w:val="20"/>
          <w:shd w:val="clear" w:color="auto" w:fill="FFFFFF"/>
        </w:rPr>
        <w:t>а</w:t>
      </w:r>
      <w:proofErr w:type="gramEnd"/>
      <w:r w:rsidRPr="008A0813">
        <w:rPr>
          <w:rFonts w:ascii="Times New Roman" w:hAnsi="Times New Roman" w:cs="Times New Roman"/>
          <w:color w:val="242729"/>
          <w:sz w:val="20"/>
          <w:szCs w:val="20"/>
          <w:shd w:val="clear" w:color="auto" w:fill="FFFFFF"/>
        </w:rPr>
        <w:t xml:space="preserve"> и блочить все дальнейшие запросы. Если с базой работают достаточно активно, то это не вариант.</w:t>
      </w:r>
    </w:p>
    <w:p w:rsidR="00D05C7A" w:rsidRPr="008A0813" w:rsidRDefault="00D05C7A" w:rsidP="008A0813">
      <w:pPr>
        <w:shd w:val="clear" w:color="auto" w:fill="FFFFFF"/>
        <w:spacing w:after="0" w:line="240" w:lineRule="auto"/>
        <w:textAlignment w:val="baseline"/>
        <w:outlineLvl w:val="2"/>
        <w:rPr>
          <w:rFonts w:ascii="Times New Roman" w:eastAsia="Times New Roman" w:hAnsi="Times New Roman" w:cs="Times New Roman"/>
          <w:b/>
          <w:bCs/>
          <w:color w:val="444444"/>
          <w:sz w:val="20"/>
          <w:szCs w:val="20"/>
          <w:lang w:eastAsia="ru-RU"/>
        </w:rPr>
      </w:pPr>
      <w:r w:rsidRPr="008A0813">
        <w:rPr>
          <w:rFonts w:ascii="Times New Roman" w:eastAsia="Times New Roman" w:hAnsi="Times New Roman" w:cs="Times New Roman"/>
          <w:b/>
          <w:bCs/>
          <w:color w:val="444444"/>
          <w:sz w:val="20"/>
          <w:szCs w:val="20"/>
          <w:lang w:eastAsia="ru-RU"/>
        </w:rPr>
        <w:t>Отличия между системами хранения данных MyISAM и InnoDB простым языком.</w:t>
      </w:r>
    </w:p>
    <w:p w:rsidR="00D05C7A" w:rsidRPr="008A0813" w:rsidRDefault="00D05C7A" w:rsidP="008A0813">
      <w:pPr>
        <w:shd w:val="clear" w:color="auto" w:fill="FFFFFF"/>
        <w:spacing w:after="0" w:line="240" w:lineRule="auto"/>
        <w:textAlignment w:val="baseline"/>
        <w:rPr>
          <w:rFonts w:ascii="Times New Roman" w:eastAsia="Times New Roman" w:hAnsi="Times New Roman" w:cs="Times New Roman"/>
          <w:color w:val="444444"/>
          <w:sz w:val="20"/>
          <w:szCs w:val="20"/>
          <w:lang w:eastAsia="ru-RU"/>
        </w:rPr>
      </w:pPr>
      <w:r w:rsidRPr="008A0813">
        <w:rPr>
          <w:rFonts w:ascii="Times New Roman" w:eastAsia="Times New Roman" w:hAnsi="Times New Roman" w:cs="Times New Roman"/>
          <w:color w:val="444444"/>
          <w:sz w:val="20"/>
          <w:szCs w:val="20"/>
          <w:lang w:eastAsia="ru-RU"/>
        </w:rPr>
        <w:t>В данной таблице я попробовал показать разницу между MyISAM и InnoDB на простых примерах:</w:t>
      </w:r>
    </w:p>
    <w:tbl>
      <w:tblPr>
        <w:tblW w:w="5000" w:type="pct"/>
        <w:tblBorders>
          <w:top w:val="outset" w:sz="2" w:space="0" w:color="auto"/>
          <w:left w:val="outset" w:sz="2" w:space="0" w:color="auto"/>
          <w:bottom w:val="single" w:sz="4" w:space="0" w:color="EDEDED"/>
          <w:right w:val="outset" w:sz="2" w:space="0" w:color="auto"/>
        </w:tblBorders>
        <w:tblCellMar>
          <w:left w:w="0" w:type="dxa"/>
          <w:right w:w="0" w:type="dxa"/>
        </w:tblCellMar>
        <w:tblLook w:val="04A0"/>
      </w:tblPr>
      <w:tblGrid>
        <w:gridCol w:w="6879"/>
        <w:gridCol w:w="1588"/>
        <w:gridCol w:w="2117"/>
      </w:tblGrid>
      <w:tr w:rsidR="00D05C7A" w:rsidRPr="008A0813" w:rsidTr="00D05C7A">
        <w:tc>
          <w:tcPr>
            <w:tcW w:w="3250" w:type="pct"/>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Описание</w:t>
            </w:r>
          </w:p>
        </w:tc>
        <w:tc>
          <w:tcPr>
            <w:tcW w:w="750" w:type="pct"/>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b/>
                <w:bCs/>
                <w:color w:val="757575"/>
                <w:sz w:val="20"/>
                <w:szCs w:val="20"/>
                <w:lang w:eastAsia="ru-RU"/>
              </w:rPr>
              <w:t>MyISAM</w:t>
            </w:r>
          </w:p>
        </w:tc>
        <w:tc>
          <w:tcPr>
            <w:tcW w:w="1000" w:type="pct"/>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b/>
                <w:bCs/>
                <w:color w:val="757575"/>
                <w:sz w:val="20"/>
                <w:szCs w:val="20"/>
                <w:lang w:eastAsia="ru-RU"/>
              </w:rPr>
              <w:t>InnoDB</w:t>
            </w:r>
          </w:p>
        </w:tc>
      </w:tr>
      <w:tr w:rsidR="00D05C7A" w:rsidRPr="008A0813" w:rsidTr="00D05C7A">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b/>
                <w:bCs/>
                <w:color w:val="757575"/>
                <w:sz w:val="20"/>
                <w:szCs w:val="20"/>
                <w:lang w:eastAsia="ru-RU"/>
              </w:rPr>
              <w:t>Транзакционный движек</w:t>
            </w:r>
            <w:proofErr w:type="gramStart"/>
            <w:r w:rsidRPr="008A0813">
              <w:rPr>
                <w:rFonts w:ascii="Times New Roman" w:eastAsia="Times New Roman" w:hAnsi="Times New Roman" w:cs="Times New Roman"/>
                <w:b/>
                <w:bCs/>
                <w:color w:val="757575"/>
                <w:sz w:val="20"/>
                <w:szCs w:val="20"/>
                <w:lang w:eastAsia="ru-RU"/>
              </w:rPr>
              <w:t>?</w:t>
            </w:r>
            <w:r w:rsidRPr="008A0813">
              <w:rPr>
                <w:rFonts w:ascii="Times New Roman" w:eastAsia="Times New Roman" w:hAnsi="Times New Roman" w:cs="Times New Roman"/>
                <w:color w:val="757575"/>
                <w:sz w:val="20"/>
                <w:szCs w:val="20"/>
                <w:lang w:eastAsia="ru-RU"/>
              </w:rPr>
              <w:t>Т</w:t>
            </w:r>
            <w:proofErr w:type="gramEnd"/>
            <w:r w:rsidRPr="008A0813">
              <w:rPr>
                <w:rFonts w:ascii="Times New Roman" w:eastAsia="Times New Roman" w:hAnsi="Times New Roman" w:cs="Times New Roman"/>
                <w:color w:val="757575"/>
                <w:sz w:val="20"/>
                <w:szCs w:val="20"/>
                <w:lang w:eastAsia="ru-RU"/>
              </w:rPr>
              <w:t>ранзакция (Transaction) — блок операторов SQL , который в случае ошибки в одном запросе, возвращается к предыдущему состоянию (Rollback), и только в случае выполнения всех запросов подтверждается (Commit)</w:t>
            </w:r>
          </w:p>
        </w:tc>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Нет</w:t>
            </w:r>
          </w:p>
        </w:tc>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Да</w:t>
            </w:r>
          </w:p>
        </w:tc>
      </w:tr>
      <w:tr w:rsidR="00D05C7A" w:rsidRPr="008A0813" w:rsidTr="00D05C7A">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b/>
                <w:bCs/>
                <w:color w:val="757575"/>
                <w:sz w:val="20"/>
                <w:szCs w:val="20"/>
                <w:lang w:eastAsia="ru-RU"/>
              </w:rPr>
              <w:t>Поддержка внешних ключей</w:t>
            </w:r>
            <w:r w:rsidRPr="008A0813">
              <w:rPr>
                <w:rFonts w:ascii="Times New Roman" w:eastAsia="Times New Roman" w:hAnsi="Times New Roman" w:cs="Times New Roman"/>
                <w:color w:val="757575"/>
                <w:sz w:val="20"/>
                <w:szCs w:val="20"/>
                <w:lang w:eastAsia="ru-RU"/>
              </w:rPr>
              <w:t>Внешние ключи — это способ связать записи в двух таблицах по определенным полям так, что при обновлении поля в родительской автоматически происходит определенное изменение поля в дочерней (</w:t>
            </w:r>
            <w:proofErr w:type="gramStart"/>
            <w:r w:rsidRPr="008A0813">
              <w:rPr>
                <w:rFonts w:ascii="Times New Roman" w:eastAsia="Times New Roman" w:hAnsi="Times New Roman" w:cs="Times New Roman"/>
                <w:color w:val="757575"/>
                <w:sz w:val="20"/>
                <w:szCs w:val="20"/>
                <w:lang w:eastAsia="ru-RU"/>
              </w:rPr>
              <w:t>дочернюю</w:t>
            </w:r>
            <w:proofErr w:type="gramEnd"/>
            <w:r w:rsidRPr="008A0813">
              <w:rPr>
                <w:rFonts w:ascii="Times New Roman" w:eastAsia="Times New Roman" w:hAnsi="Times New Roman" w:cs="Times New Roman"/>
                <w:color w:val="757575"/>
                <w:sz w:val="20"/>
                <w:szCs w:val="20"/>
                <w:lang w:eastAsia="ru-RU"/>
              </w:rPr>
              <w:t xml:space="preserve"> и родительскую выбираешь при создании ключа; точнее, создаешь ключ в дочерней, который ссылается на родительскую).</w:t>
            </w:r>
          </w:p>
        </w:tc>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Нет</w:t>
            </w:r>
          </w:p>
        </w:tc>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Да</w:t>
            </w:r>
          </w:p>
        </w:tc>
      </w:tr>
      <w:tr w:rsidR="00D05C7A" w:rsidRPr="008A0813" w:rsidTr="00D05C7A">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b/>
                <w:bCs/>
                <w:color w:val="757575"/>
                <w:sz w:val="20"/>
                <w:szCs w:val="20"/>
                <w:lang w:eastAsia="ru-RU"/>
              </w:rPr>
              <w:t>Блокировка</w:t>
            </w:r>
            <w:proofErr w:type="gramStart"/>
            <w:r w:rsidRPr="008A0813">
              <w:rPr>
                <w:rFonts w:ascii="Times New Roman" w:eastAsia="Times New Roman" w:hAnsi="Times New Roman" w:cs="Times New Roman"/>
                <w:b/>
                <w:bCs/>
                <w:color w:val="757575"/>
                <w:sz w:val="20"/>
                <w:szCs w:val="20"/>
                <w:lang w:eastAsia="ru-RU"/>
              </w:rPr>
              <w:t>.</w:t>
            </w:r>
            <w:r w:rsidRPr="008A0813">
              <w:rPr>
                <w:rFonts w:ascii="Times New Roman" w:eastAsia="Times New Roman" w:hAnsi="Times New Roman" w:cs="Times New Roman"/>
                <w:color w:val="757575"/>
                <w:sz w:val="20"/>
                <w:szCs w:val="20"/>
                <w:lang w:eastAsia="ru-RU"/>
              </w:rPr>
              <w:t>Б</w:t>
            </w:r>
            <w:proofErr w:type="gramEnd"/>
            <w:r w:rsidRPr="008A0813">
              <w:rPr>
                <w:rFonts w:ascii="Times New Roman" w:eastAsia="Times New Roman" w:hAnsi="Times New Roman" w:cs="Times New Roman"/>
                <w:color w:val="757575"/>
                <w:sz w:val="20"/>
                <w:szCs w:val="20"/>
                <w:lang w:eastAsia="ru-RU"/>
              </w:rPr>
              <w:t>локировка на уровне строк, т.е. если процессу нужно обновить строку в таблице, то он блокирует только эту строку, позволяя другим обновлять другие строки параллельно</w:t>
            </w:r>
          </w:p>
        </w:tc>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Блокировка на уровне таблиц</w:t>
            </w:r>
          </w:p>
        </w:tc>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Блокировка на уровне строк</w:t>
            </w:r>
          </w:p>
        </w:tc>
      </w:tr>
      <w:tr w:rsidR="00D05C7A" w:rsidRPr="008A0813" w:rsidTr="00D05C7A">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Одновременные запросы к разным частям таблицы.</w:t>
            </w:r>
          </w:p>
        </w:tc>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Медленнее</w:t>
            </w:r>
          </w:p>
        </w:tc>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Быстрее</w:t>
            </w:r>
          </w:p>
        </w:tc>
      </w:tr>
      <w:tr w:rsidR="00D05C7A" w:rsidRPr="008A0813" w:rsidTr="00D05C7A">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При смешанной нагрузке в таблице (select/update/delete/insert)</w:t>
            </w:r>
          </w:p>
        </w:tc>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Медленнее</w:t>
            </w:r>
          </w:p>
        </w:tc>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Быстрее</w:t>
            </w:r>
          </w:p>
        </w:tc>
      </w:tr>
      <w:tr w:rsidR="00D05C7A" w:rsidRPr="008A0813" w:rsidTr="00D05C7A">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Операция Insert</w:t>
            </w:r>
          </w:p>
        </w:tc>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Быстрее</w:t>
            </w:r>
          </w:p>
        </w:tc>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Медленнее, ибо есть оверхед на транзакцию, но это цена надежности</w:t>
            </w:r>
          </w:p>
        </w:tc>
      </w:tr>
      <w:tr w:rsidR="00D05C7A" w:rsidRPr="008A0813" w:rsidTr="00D05C7A">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Если преобладают операции чтения (SELECT)</w:t>
            </w:r>
          </w:p>
        </w:tc>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Работает быстрее</w:t>
            </w:r>
          </w:p>
        </w:tc>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Работает медленнее</w:t>
            </w:r>
          </w:p>
        </w:tc>
      </w:tr>
      <w:tr w:rsidR="00D05C7A" w:rsidRPr="008A0813" w:rsidTr="00D05C7A">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b/>
                <w:bCs/>
                <w:color w:val="757575"/>
                <w:sz w:val="20"/>
                <w:szCs w:val="20"/>
                <w:lang w:eastAsia="ru-RU"/>
              </w:rPr>
              <w:t>Deadlock</w:t>
            </w:r>
            <w:r w:rsidRPr="008A0813">
              <w:rPr>
                <w:rFonts w:ascii="Times New Roman" w:eastAsia="Times New Roman" w:hAnsi="Times New Roman" w:cs="Times New Roman"/>
                <w:color w:val="757575"/>
                <w:sz w:val="20"/>
                <w:szCs w:val="20"/>
                <w:lang w:eastAsia="ru-RU"/>
              </w:rPr>
              <w:t>Deadlock — ситуация в многозадачной среде или СУБД, при которой несколько процессов находятся в состоянии бесконечного ожидания ресурсов, захваченных самими этими процессами.</w:t>
            </w:r>
          </w:p>
        </w:tc>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Не возникают</w:t>
            </w:r>
          </w:p>
        </w:tc>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Возможны.</w:t>
            </w:r>
          </w:p>
        </w:tc>
      </w:tr>
      <w:tr w:rsidR="00D05C7A" w:rsidRPr="008A0813" w:rsidTr="00D05C7A">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Поддержка полнотекстового поиска</w:t>
            </w:r>
          </w:p>
        </w:tc>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Да</w:t>
            </w:r>
          </w:p>
        </w:tc>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Нет (</w:t>
            </w:r>
            <w:proofErr w:type="gramStart"/>
            <w:r w:rsidRPr="008A0813">
              <w:rPr>
                <w:rFonts w:ascii="Times New Roman" w:eastAsia="Times New Roman" w:hAnsi="Times New Roman" w:cs="Times New Roman"/>
                <w:color w:val="757575"/>
                <w:sz w:val="20"/>
                <w:szCs w:val="20"/>
                <w:lang w:eastAsia="ru-RU"/>
              </w:rPr>
              <w:t>доступен</w:t>
            </w:r>
            <w:proofErr w:type="gramEnd"/>
            <w:r w:rsidRPr="008A0813">
              <w:rPr>
                <w:rFonts w:ascii="Times New Roman" w:eastAsia="Times New Roman" w:hAnsi="Times New Roman" w:cs="Times New Roman"/>
                <w:color w:val="757575"/>
                <w:sz w:val="20"/>
                <w:szCs w:val="20"/>
                <w:lang w:eastAsia="ru-RU"/>
              </w:rPr>
              <w:t xml:space="preserve"> начиная с версии MySQL 5.6.4)</w:t>
            </w:r>
          </w:p>
        </w:tc>
      </w:tr>
      <w:tr w:rsidR="00D05C7A" w:rsidRPr="008A0813" w:rsidTr="00D05C7A">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Запрос Count(*)</w:t>
            </w:r>
          </w:p>
        </w:tc>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Быстрее</w:t>
            </w:r>
          </w:p>
        </w:tc>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Медленнее</w:t>
            </w:r>
          </w:p>
        </w:tc>
      </w:tr>
      <w:tr w:rsidR="00D05C7A" w:rsidRPr="008A0813" w:rsidTr="00D05C7A">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b/>
                <w:bCs/>
                <w:color w:val="757575"/>
                <w:sz w:val="20"/>
                <w:szCs w:val="20"/>
                <w:lang w:eastAsia="ru-RU"/>
              </w:rPr>
              <w:t>Поддержка mysqlhotcopy</w:t>
            </w:r>
            <w:proofErr w:type="gramStart"/>
            <w:r w:rsidRPr="008A0813">
              <w:rPr>
                <w:rFonts w:ascii="Times New Roman" w:eastAsia="Times New Roman" w:hAnsi="Times New Roman" w:cs="Times New Roman"/>
                <w:color w:val="757575"/>
                <w:sz w:val="20"/>
                <w:szCs w:val="20"/>
                <w:lang w:eastAsia="ru-RU"/>
              </w:rPr>
              <w:t>Утилита</w:t>
            </w:r>
            <w:proofErr w:type="gramEnd"/>
            <w:r w:rsidRPr="008A0813">
              <w:rPr>
                <w:rFonts w:ascii="Times New Roman" w:eastAsia="Times New Roman" w:hAnsi="Times New Roman" w:cs="Times New Roman"/>
                <w:color w:val="757575"/>
                <w:sz w:val="20"/>
                <w:szCs w:val="20"/>
                <w:lang w:eastAsia="ru-RU"/>
              </w:rPr>
              <w:t xml:space="preserve"> mysqlhotcopy представляет собой Perl-сценарий, использующий SQL-команды LOCK TABLES, FLUSH TABLES и Unix-утилиты cp или scp для быстрого получения резервной копии базы данных.</w:t>
            </w:r>
          </w:p>
        </w:tc>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Да</w:t>
            </w:r>
          </w:p>
        </w:tc>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Нет</w:t>
            </w:r>
          </w:p>
        </w:tc>
      </w:tr>
      <w:tr w:rsidR="00D05C7A" w:rsidRPr="008A0813" w:rsidTr="00D05C7A">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Файловое хранение таблиц</w:t>
            </w:r>
          </w:p>
        </w:tc>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Каждой таблице отдельный файл</w:t>
            </w:r>
          </w:p>
        </w:tc>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Данные при настройках по умолчанию хранятся в больших совместно используемых файлах</w:t>
            </w:r>
          </w:p>
        </w:tc>
      </w:tr>
      <w:tr w:rsidR="00D05C7A" w:rsidRPr="008A0813" w:rsidTr="00D05C7A">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b/>
                <w:bCs/>
                <w:color w:val="757575"/>
                <w:sz w:val="20"/>
                <w:szCs w:val="20"/>
                <w:lang w:eastAsia="ru-RU"/>
              </w:rPr>
              <w:t>Бинарное копировании таблиц</w:t>
            </w:r>
            <w:proofErr w:type="gramStart"/>
            <w:r w:rsidRPr="008A0813">
              <w:rPr>
                <w:rFonts w:ascii="Times New Roman" w:eastAsia="Times New Roman" w:hAnsi="Times New Roman" w:cs="Times New Roman"/>
                <w:b/>
                <w:bCs/>
                <w:color w:val="757575"/>
                <w:sz w:val="20"/>
                <w:szCs w:val="20"/>
                <w:lang w:eastAsia="ru-RU"/>
              </w:rPr>
              <w:t>?</w:t>
            </w:r>
            <w:r w:rsidRPr="008A0813">
              <w:rPr>
                <w:rFonts w:ascii="Times New Roman" w:eastAsia="Times New Roman" w:hAnsi="Times New Roman" w:cs="Times New Roman"/>
                <w:color w:val="757575"/>
                <w:sz w:val="20"/>
                <w:szCs w:val="20"/>
                <w:lang w:eastAsia="ru-RU"/>
              </w:rPr>
              <w:t>Т</w:t>
            </w:r>
            <w:proofErr w:type="gramEnd"/>
            <w:r w:rsidRPr="008A0813">
              <w:rPr>
                <w:rFonts w:ascii="Times New Roman" w:eastAsia="Times New Roman" w:hAnsi="Times New Roman" w:cs="Times New Roman"/>
                <w:color w:val="757575"/>
                <w:sz w:val="20"/>
                <w:szCs w:val="20"/>
                <w:lang w:eastAsia="ru-RU"/>
              </w:rPr>
              <w:t>абличные файлы можно перемещать между компьютерами разных архитектур и разными операционными системами без всякого преобразования.</w:t>
            </w:r>
          </w:p>
        </w:tc>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Да</w:t>
            </w:r>
          </w:p>
        </w:tc>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Нет</w:t>
            </w:r>
          </w:p>
        </w:tc>
      </w:tr>
      <w:tr w:rsidR="00D05C7A" w:rsidRPr="008A0813" w:rsidTr="00D05C7A">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lastRenderedPageBreak/>
              <w:t>Размер таблиц в БД</w:t>
            </w:r>
          </w:p>
        </w:tc>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Меньше</w:t>
            </w:r>
          </w:p>
        </w:tc>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Больше</w:t>
            </w:r>
          </w:p>
        </w:tc>
      </w:tr>
      <w:tr w:rsidR="00D05C7A" w:rsidRPr="008A0813" w:rsidTr="00D05C7A">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Поведение в случае сбоя</w:t>
            </w:r>
          </w:p>
        </w:tc>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Крашится вся таблица</w:t>
            </w:r>
          </w:p>
        </w:tc>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По логам можно все восстановить</w:t>
            </w:r>
          </w:p>
        </w:tc>
      </w:tr>
      <w:tr w:rsidR="00D05C7A" w:rsidRPr="008A0813" w:rsidTr="00D05C7A">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 xml:space="preserve">В </w:t>
            </w:r>
            <w:proofErr w:type="gramStart"/>
            <w:r w:rsidRPr="008A0813">
              <w:rPr>
                <w:rFonts w:ascii="Times New Roman" w:eastAsia="Times New Roman" w:hAnsi="Times New Roman" w:cs="Times New Roman"/>
                <w:color w:val="757575"/>
                <w:sz w:val="20"/>
                <w:szCs w:val="20"/>
                <w:lang w:eastAsia="ru-RU"/>
              </w:rPr>
              <w:t>случае</w:t>
            </w:r>
            <w:proofErr w:type="gramEnd"/>
            <w:r w:rsidRPr="008A0813">
              <w:rPr>
                <w:rFonts w:ascii="Times New Roman" w:eastAsia="Times New Roman" w:hAnsi="Times New Roman" w:cs="Times New Roman"/>
                <w:color w:val="757575"/>
                <w:sz w:val="20"/>
                <w:szCs w:val="20"/>
                <w:lang w:eastAsia="ru-RU"/>
              </w:rPr>
              <w:t xml:space="preserve"> хранения «логов» и подобного</w:t>
            </w:r>
          </w:p>
        </w:tc>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Лучше</w:t>
            </w:r>
          </w:p>
        </w:tc>
        <w:tc>
          <w:tcPr>
            <w:tcW w:w="0" w:type="auto"/>
            <w:tcBorders>
              <w:top w:val="single" w:sz="4" w:space="0" w:color="EDEDED"/>
              <w:left w:val="outset" w:sz="2" w:space="0" w:color="auto"/>
              <w:bottom w:val="outset" w:sz="2" w:space="0" w:color="auto"/>
              <w:right w:val="outset" w:sz="2" w:space="0" w:color="auto"/>
            </w:tcBorders>
            <w:tcMar>
              <w:top w:w="69" w:type="dxa"/>
              <w:left w:w="0" w:type="dxa"/>
              <w:bottom w:w="69" w:type="dxa"/>
              <w:right w:w="115" w:type="dxa"/>
            </w:tcMar>
            <w:vAlign w:val="bottom"/>
            <w:hideMark/>
          </w:tcPr>
          <w:p w:rsidR="00D05C7A" w:rsidRPr="008A0813" w:rsidRDefault="00D05C7A" w:rsidP="008A0813">
            <w:pPr>
              <w:spacing w:after="0" w:line="240" w:lineRule="auto"/>
              <w:rPr>
                <w:rFonts w:ascii="Times New Roman" w:eastAsia="Times New Roman" w:hAnsi="Times New Roman" w:cs="Times New Roman"/>
                <w:color w:val="757575"/>
                <w:sz w:val="20"/>
                <w:szCs w:val="20"/>
                <w:lang w:eastAsia="ru-RU"/>
              </w:rPr>
            </w:pPr>
            <w:r w:rsidRPr="008A0813">
              <w:rPr>
                <w:rFonts w:ascii="Times New Roman" w:eastAsia="Times New Roman" w:hAnsi="Times New Roman" w:cs="Times New Roman"/>
                <w:color w:val="757575"/>
                <w:sz w:val="20"/>
                <w:szCs w:val="20"/>
                <w:lang w:eastAsia="ru-RU"/>
              </w:rPr>
              <w:t>Хуже</w:t>
            </w:r>
          </w:p>
        </w:tc>
      </w:tr>
    </w:tbl>
    <w:p w:rsidR="00D05C7A" w:rsidRPr="008A0813" w:rsidRDefault="00D05C7A" w:rsidP="008A0813">
      <w:pPr>
        <w:shd w:val="clear" w:color="auto" w:fill="FFFFFF"/>
        <w:spacing w:after="0" w:line="240" w:lineRule="auto"/>
        <w:textAlignment w:val="baseline"/>
        <w:rPr>
          <w:rFonts w:ascii="Times New Roman" w:eastAsia="Times New Roman" w:hAnsi="Times New Roman" w:cs="Times New Roman"/>
          <w:color w:val="444444"/>
          <w:sz w:val="20"/>
          <w:szCs w:val="20"/>
          <w:lang w:eastAsia="ru-RU"/>
        </w:rPr>
      </w:pPr>
      <w:r w:rsidRPr="008A0813">
        <w:rPr>
          <w:rFonts w:ascii="Times New Roman" w:eastAsia="Times New Roman" w:hAnsi="Times New Roman" w:cs="Times New Roman"/>
          <w:b/>
          <w:bCs/>
          <w:color w:val="444444"/>
          <w:sz w:val="20"/>
          <w:szCs w:val="20"/>
          <w:lang w:eastAsia="ru-RU"/>
        </w:rPr>
        <w:t>Выводы:</w:t>
      </w:r>
    </w:p>
    <w:p w:rsidR="00D05C7A" w:rsidRPr="008A0813" w:rsidRDefault="00D05C7A" w:rsidP="008A0813">
      <w:pPr>
        <w:numPr>
          <w:ilvl w:val="0"/>
          <w:numId w:val="2"/>
        </w:numPr>
        <w:shd w:val="clear" w:color="auto" w:fill="FFFFFF"/>
        <w:spacing w:after="0" w:line="240" w:lineRule="auto"/>
        <w:textAlignment w:val="baseline"/>
        <w:rPr>
          <w:rFonts w:ascii="Times New Roman" w:eastAsia="Times New Roman" w:hAnsi="Times New Roman" w:cs="Times New Roman"/>
          <w:color w:val="444444"/>
          <w:sz w:val="20"/>
          <w:szCs w:val="20"/>
          <w:lang w:eastAsia="ru-RU"/>
        </w:rPr>
      </w:pPr>
      <w:r w:rsidRPr="008A0813">
        <w:rPr>
          <w:rFonts w:ascii="Times New Roman" w:eastAsia="Times New Roman" w:hAnsi="Times New Roman" w:cs="Times New Roman"/>
          <w:color w:val="444444"/>
          <w:sz w:val="20"/>
          <w:szCs w:val="20"/>
          <w:lang w:eastAsia="ru-RU"/>
        </w:rPr>
        <w:t>Использовать MyISAM лучше в таблицах, которых преобладает один вид доступа: чтение (новостной сайт) или запись (например, логирование)</w:t>
      </w:r>
      <w:proofErr w:type="gramStart"/>
      <w:r w:rsidRPr="008A0813">
        <w:rPr>
          <w:rFonts w:ascii="Times New Roman" w:eastAsia="Times New Roman" w:hAnsi="Times New Roman" w:cs="Times New Roman"/>
          <w:color w:val="444444"/>
          <w:sz w:val="20"/>
          <w:szCs w:val="20"/>
          <w:lang w:eastAsia="ru-RU"/>
        </w:rPr>
        <w:t xml:space="preserve"> ;</w:t>
      </w:r>
      <w:proofErr w:type="gramEnd"/>
    </w:p>
    <w:p w:rsidR="00D05C7A" w:rsidRPr="008A0813" w:rsidRDefault="00D05C7A" w:rsidP="008A0813">
      <w:pPr>
        <w:numPr>
          <w:ilvl w:val="0"/>
          <w:numId w:val="2"/>
        </w:numPr>
        <w:shd w:val="clear" w:color="auto" w:fill="FFFFFF"/>
        <w:spacing w:after="0" w:line="240" w:lineRule="auto"/>
        <w:textAlignment w:val="baseline"/>
        <w:rPr>
          <w:rFonts w:ascii="Times New Roman" w:eastAsia="Times New Roman" w:hAnsi="Times New Roman" w:cs="Times New Roman"/>
          <w:color w:val="444444"/>
          <w:sz w:val="20"/>
          <w:szCs w:val="20"/>
          <w:lang w:eastAsia="ru-RU"/>
        </w:rPr>
      </w:pPr>
      <w:r w:rsidRPr="008A0813">
        <w:rPr>
          <w:rFonts w:ascii="Times New Roman" w:eastAsia="Times New Roman" w:hAnsi="Times New Roman" w:cs="Times New Roman"/>
          <w:color w:val="444444"/>
          <w:sz w:val="20"/>
          <w:szCs w:val="20"/>
          <w:lang w:eastAsia="ru-RU"/>
        </w:rPr>
        <w:t>Использование InnoDB имеет смысл во всех остальных случаях и случаях повышенных требований по сохранности данных.</w:t>
      </w:r>
    </w:p>
    <w:tbl>
      <w:tblPr>
        <w:tblW w:w="0" w:type="auto"/>
        <w:shd w:val="clear" w:color="auto" w:fill="FFFFFF"/>
        <w:tblCellMar>
          <w:left w:w="0" w:type="dxa"/>
          <w:right w:w="0" w:type="dxa"/>
        </w:tblCellMar>
        <w:tblLook w:val="04A0"/>
      </w:tblPr>
      <w:tblGrid>
        <w:gridCol w:w="1204"/>
        <w:gridCol w:w="9262"/>
      </w:tblGrid>
      <w:tr w:rsidR="00D05C7A" w:rsidRPr="008A0813" w:rsidTr="00D05C7A">
        <w:tc>
          <w:tcPr>
            <w:tcW w:w="0" w:type="auto"/>
            <w:tcBorders>
              <w:top w:val="nil"/>
              <w:left w:val="nil"/>
              <w:bottom w:val="nil"/>
              <w:right w:val="nil"/>
            </w:tcBorders>
            <w:shd w:val="clear" w:color="auto" w:fill="FFFFFF"/>
            <w:tcMar>
              <w:top w:w="0" w:type="dxa"/>
              <w:left w:w="0" w:type="dxa"/>
              <w:bottom w:w="0" w:type="dxa"/>
              <w:right w:w="173" w:type="dxa"/>
            </w:tcMar>
            <w:hideMark/>
          </w:tcPr>
          <w:p w:rsidR="00D05C7A" w:rsidRPr="008A0813" w:rsidRDefault="00D05C7A" w:rsidP="008A0813">
            <w:pPr>
              <w:spacing w:after="0" w:line="240" w:lineRule="auto"/>
              <w:jc w:val="center"/>
              <w:textAlignment w:val="baseline"/>
              <w:rPr>
                <w:rFonts w:ascii="Times New Roman" w:eastAsia="Times New Roman" w:hAnsi="Times New Roman" w:cs="Times New Roman"/>
                <w:color w:val="242729"/>
                <w:sz w:val="20"/>
                <w:szCs w:val="20"/>
                <w:lang w:eastAsia="ru-RU"/>
              </w:rPr>
            </w:pPr>
            <w:r w:rsidRPr="008A0813">
              <w:rPr>
                <w:rFonts w:ascii="Times New Roman" w:eastAsia="Times New Roman" w:hAnsi="Times New Roman" w:cs="Times New Roman"/>
                <w:color w:val="6A737C"/>
                <w:sz w:val="20"/>
                <w:szCs w:val="20"/>
                <w:bdr w:val="none" w:sz="0" w:space="0" w:color="auto" w:frame="1"/>
                <w:lang w:eastAsia="ru-RU"/>
              </w:rPr>
              <w:br/>
            </w:r>
            <w:r w:rsidRPr="008A0813">
              <w:rPr>
                <w:rFonts w:ascii="Times New Roman" w:eastAsia="Times New Roman" w:hAnsi="Times New Roman" w:cs="Times New Roman"/>
                <w:color w:val="6A737C"/>
                <w:sz w:val="20"/>
                <w:szCs w:val="20"/>
                <w:lang w:eastAsia="ru-RU"/>
              </w:rPr>
              <w:t>3</w:t>
            </w:r>
            <w:r w:rsidRPr="008A0813">
              <w:rPr>
                <w:rFonts w:ascii="Times New Roman" w:eastAsia="Times New Roman" w:hAnsi="Times New Roman" w:cs="Times New Roman"/>
                <w:color w:val="242729"/>
                <w:sz w:val="20"/>
                <w:szCs w:val="20"/>
                <w:lang w:eastAsia="ru-RU"/>
              </w:rPr>
              <w:t>голос «против»</w:t>
            </w:r>
          </w:p>
        </w:tc>
        <w:tc>
          <w:tcPr>
            <w:tcW w:w="0" w:type="auto"/>
            <w:tcBorders>
              <w:top w:val="nil"/>
              <w:left w:val="nil"/>
              <w:bottom w:val="nil"/>
              <w:right w:val="nil"/>
            </w:tcBorders>
            <w:shd w:val="clear" w:color="auto" w:fill="FFFFFF"/>
            <w:hideMark/>
          </w:tcPr>
          <w:p w:rsidR="00D05C7A" w:rsidRPr="008A0813" w:rsidRDefault="00D05C7A" w:rsidP="008A0813">
            <w:pPr>
              <w:spacing w:after="0" w:line="240" w:lineRule="auto"/>
              <w:textAlignment w:val="baseline"/>
              <w:rPr>
                <w:rFonts w:ascii="Times New Roman" w:eastAsia="Times New Roman" w:hAnsi="Times New Roman" w:cs="Times New Roman"/>
                <w:color w:val="242729"/>
                <w:sz w:val="20"/>
                <w:szCs w:val="20"/>
                <w:lang w:eastAsia="ru-RU"/>
              </w:rPr>
            </w:pPr>
            <w:r w:rsidRPr="008A0813">
              <w:rPr>
                <w:rFonts w:ascii="Times New Roman" w:eastAsia="Times New Roman" w:hAnsi="Times New Roman" w:cs="Times New Roman"/>
                <w:color w:val="242729"/>
                <w:sz w:val="20"/>
                <w:szCs w:val="20"/>
                <w:lang w:eastAsia="ru-RU"/>
              </w:rPr>
              <w:t>БД - это набор таблиц. Таблицы могут быть как InnoDB, так и MyISAM (или даже другие). Т.е. нельзя сказать - "</w:t>
            </w:r>
            <w:r w:rsidRPr="008A0813">
              <w:rPr>
                <w:rFonts w:ascii="Times New Roman" w:eastAsia="Times New Roman" w:hAnsi="Times New Roman" w:cs="Times New Roman"/>
                <w:i/>
                <w:iCs/>
                <w:color w:val="242729"/>
                <w:sz w:val="20"/>
                <w:szCs w:val="20"/>
                <w:lang w:eastAsia="ru-RU"/>
              </w:rPr>
              <w:t>БД у меня MyISAM</w:t>
            </w:r>
            <w:r w:rsidRPr="008A0813">
              <w:rPr>
                <w:rFonts w:ascii="Times New Roman" w:eastAsia="Times New Roman" w:hAnsi="Times New Roman" w:cs="Times New Roman"/>
                <w:color w:val="242729"/>
                <w:sz w:val="20"/>
                <w:szCs w:val="20"/>
                <w:lang w:eastAsia="ru-RU"/>
              </w:rPr>
              <w:t>". Можно сказать "</w:t>
            </w:r>
            <w:r w:rsidRPr="008A0813">
              <w:rPr>
                <w:rFonts w:ascii="Times New Roman" w:eastAsia="Times New Roman" w:hAnsi="Times New Roman" w:cs="Times New Roman"/>
                <w:i/>
                <w:iCs/>
                <w:color w:val="242729"/>
                <w:sz w:val="20"/>
                <w:szCs w:val="20"/>
                <w:lang w:eastAsia="ru-RU"/>
              </w:rPr>
              <w:t>Для таблицы A использована подсистема хранения InnoDB, а для таблицы B - подсистема хранения MyISAM</w:t>
            </w:r>
            <w:r w:rsidRPr="008A0813">
              <w:rPr>
                <w:rFonts w:ascii="Times New Roman" w:eastAsia="Times New Roman" w:hAnsi="Times New Roman" w:cs="Times New Roman"/>
                <w:color w:val="242729"/>
                <w:sz w:val="20"/>
                <w:szCs w:val="20"/>
                <w:lang w:eastAsia="ru-RU"/>
              </w:rPr>
              <w:t>"</w:t>
            </w:r>
          </w:p>
          <w:p w:rsidR="00D05C7A" w:rsidRPr="008A0813" w:rsidRDefault="00D05C7A" w:rsidP="008A0813">
            <w:pPr>
              <w:spacing w:after="0" w:line="240" w:lineRule="auto"/>
              <w:textAlignment w:val="baseline"/>
              <w:rPr>
                <w:rFonts w:ascii="Times New Roman" w:eastAsia="Times New Roman" w:hAnsi="Times New Roman" w:cs="Times New Roman"/>
                <w:color w:val="242729"/>
                <w:sz w:val="20"/>
                <w:szCs w:val="20"/>
                <w:lang w:eastAsia="ru-RU"/>
              </w:rPr>
            </w:pPr>
            <w:r w:rsidRPr="008A0813">
              <w:rPr>
                <w:rFonts w:ascii="Times New Roman" w:eastAsia="Times New Roman" w:hAnsi="Times New Roman" w:cs="Times New Roman"/>
                <w:color w:val="242729"/>
                <w:sz w:val="20"/>
                <w:szCs w:val="20"/>
                <w:lang w:eastAsia="ru-RU"/>
              </w:rPr>
              <w:t>А узнать какая подсистема хранения используется для таблицы можно, например, через SHOW CREATE TABLE table_name (</w:t>
            </w:r>
            <w:hyperlink r:id="rId5" w:history="1">
              <w:r w:rsidRPr="008A0813">
                <w:rPr>
                  <w:rFonts w:ascii="Times New Roman" w:eastAsia="Times New Roman" w:hAnsi="Times New Roman" w:cs="Times New Roman"/>
                  <w:color w:val="005999"/>
                  <w:sz w:val="20"/>
                  <w:szCs w:val="20"/>
                  <w:lang w:eastAsia="ru-RU"/>
                </w:rPr>
                <w:t>см. доки</w:t>
              </w:r>
            </w:hyperlink>
            <w:r w:rsidRPr="008A0813">
              <w:rPr>
                <w:rFonts w:ascii="Times New Roman" w:eastAsia="Times New Roman" w:hAnsi="Times New Roman" w:cs="Times New Roman"/>
                <w:color w:val="242729"/>
                <w:sz w:val="20"/>
                <w:szCs w:val="20"/>
                <w:lang w:eastAsia="ru-RU"/>
              </w:rPr>
              <w:t>)</w:t>
            </w:r>
          </w:p>
        </w:tc>
      </w:tr>
    </w:tbl>
    <w:p w:rsidR="00D05C7A" w:rsidRPr="008A0813" w:rsidRDefault="00D05C7A" w:rsidP="008A0813">
      <w:pPr>
        <w:shd w:val="clear" w:color="auto" w:fill="FFFFFF"/>
        <w:spacing w:after="0" w:line="240" w:lineRule="auto"/>
        <w:textAlignment w:val="baseline"/>
        <w:rPr>
          <w:rFonts w:ascii="Times New Roman" w:hAnsi="Times New Roman" w:cs="Times New Roman"/>
          <w:color w:val="767676"/>
          <w:sz w:val="20"/>
          <w:szCs w:val="20"/>
          <w:shd w:val="clear" w:color="auto" w:fill="DCDCDC"/>
          <w:lang w:val="en-US"/>
        </w:rPr>
      </w:pPr>
      <w:proofErr w:type="gramStart"/>
      <w:r w:rsidRPr="008A0813">
        <w:rPr>
          <w:rStyle w:val="kw1"/>
          <w:rFonts w:ascii="Times New Roman" w:hAnsi="Times New Roman" w:cs="Times New Roman"/>
          <w:color w:val="A1A100"/>
          <w:sz w:val="20"/>
          <w:szCs w:val="20"/>
          <w:shd w:val="clear" w:color="auto" w:fill="DCDCDC"/>
          <w:lang w:val="en-US"/>
        </w:rPr>
        <w:t>show</w:t>
      </w:r>
      <w:proofErr w:type="gramEnd"/>
      <w:r w:rsidRPr="008A0813">
        <w:rPr>
          <w:rStyle w:val="mysql"/>
          <w:rFonts w:ascii="Times New Roman" w:hAnsi="Times New Roman" w:cs="Times New Roman"/>
          <w:color w:val="767676"/>
          <w:sz w:val="20"/>
          <w:szCs w:val="20"/>
          <w:shd w:val="clear" w:color="auto" w:fill="DCDCDC"/>
          <w:lang w:val="en-US"/>
        </w:rPr>
        <w:t> </w:t>
      </w:r>
      <w:r w:rsidRPr="008A0813">
        <w:rPr>
          <w:rStyle w:val="kw1"/>
          <w:rFonts w:ascii="Times New Roman" w:hAnsi="Times New Roman" w:cs="Times New Roman"/>
          <w:color w:val="A1A100"/>
          <w:sz w:val="20"/>
          <w:szCs w:val="20"/>
          <w:shd w:val="clear" w:color="auto" w:fill="DCDCDC"/>
          <w:lang w:val="en-US"/>
        </w:rPr>
        <w:t>create table</w:t>
      </w:r>
      <w:r w:rsidRPr="008A0813">
        <w:rPr>
          <w:rStyle w:val="mysql"/>
          <w:rFonts w:ascii="Times New Roman" w:hAnsi="Times New Roman" w:cs="Times New Roman"/>
          <w:color w:val="767676"/>
          <w:sz w:val="20"/>
          <w:szCs w:val="20"/>
          <w:shd w:val="clear" w:color="auto" w:fill="DCDCDC"/>
          <w:lang w:val="en-US"/>
        </w:rPr>
        <w:t> t;</w:t>
      </w:r>
      <w:r w:rsidRPr="008A0813">
        <w:rPr>
          <w:rFonts w:ascii="Times New Roman" w:hAnsi="Times New Roman" w:cs="Times New Roman"/>
          <w:color w:val="767676"/>
          <w:sz w:val="20"/>
          <w:szCs w:val="20"/>
          <w:lang w:val="en-US"/>
        </w:rPr>
        <w:br/>
      </w:r>
      <w:r w:rsidRPr="008A0813">
        <w:rPr>
          <w:rFonts w:ascii="Times New Roman" w:hAnsi="Times New Roman" w:cs="Times New Roman"/>
          <w:color w:val="767676"/>
          <w:sz w:val="20"/>
          <w:szCs w:val="20"/>
          <w:shd w:val="clear" w:color="auto" w:fill="DCDCDC"/>
        </w:rPr>
        <w:t>ищите</w:t>
      </w:r>
      <w:r w:rsidRPr="008A0813">
        <w:rPr>
          <w:rFonts w:ascii="Times New Roman" w:hAnsi="Times New Roman" w:cs="Times New Roman"/>
          <w:color w:val="767676"/>
          <w:sz w:val="20"/>
          <w:szCs w:val="20"/>
          <w:shd w:val="clear" w:color="auto" w:fill="DCDCDC"/>
          <w:lang w:val="en-US"/>
        </w:rPr>
        <w:t xml:space="preserve"> </w:t>
      </w:r>
      <w:r w:rsidRPr="008A0813">
        <w:rPr>
          <w:rFonts w:ascii="Times New Roman" w:hAnsi="Times New Roman" w:cs="Times New Roman"/>
          <w:color w:val="767676"/>
          <w:sz w:val="20"/>
          <w:szCs w:val="20"/>
          <w:shd w:val="clear" w:color="auto" w:fill="DCDCDC"/>
        </w:rPr>
        <w:t>слово</w:t>
      </w:r>
      <w:r w:rsidRPr="008A0813">
        <w:rPr>
          <w:rFonts w:ascii="Times New Roman" w:hAnsi="Times New Roman" w:cs="Times New Roman"/>
          <w:color w:val="767676"/>
          <w:sz w:val="20"/>
          <w:szCs w:val="20"/>
          <w:shd w:val="clear" w:color="auto" w:fill="DCDCDC"/>
          <w:lang w:val="en-US"/>
        </w:rPr>
        <w:t xml:space="preserve"> ENGINE=</w:t>
      </w:r>
    </w:p>
    <w:p w:rsidR="00D05C7A" w:rsidRPr="008A0813" w:rsidRDefault="00D05C7A" w:rsidP="008A0813">
      <w:pPr>
        <w:shd w:val="clear" w:color="auto" w:fill="FFFFFF"/>
        <w:spacing w:after="0" w:line="240" w:lineRule="auto"/>
        <w:textAlignment w:val="baseline"/>
        <w:rPr>
          <w:rFonts w:ascii="Times New Roman" w:hAnsi="Times New Roman" w:cs="Times New Roman"/>
          <w:color w:val="767676"/>
          <w:sz w:val="20"/>
          <w:szCs w:val="20"/>
          <w:shd w:val="clear" w:color="auto" w:fill="DCDCDC"/>
          <w:lang w:val="en-US"/>
        </w:rPr>
      </w:pPr>
    </w:p>
    <w:p w:rsidR="00D05C7A" w:rsidRPr="008A0813" w:rsidRDefault="00D05C7A" w:rsidP="008A0813">
      <w:pPr>
        <w:shd w:val="clear" w:color="auto" w:fill="FFFFFF"/>
        <w:spacing w:after="0" w:line="240" w:lineRule="auto"/>
        <w:textAlignment w:val="baseline"/>
        <w:rPr>
          <w:rStyle w:val="mysql"/>
          <w:rFonts w:ascii="Times New Roman" w:hAnsi="Times New Roman" w:cs="Times New Roman"/>
          <w:color w:val="767676"/>
          <w:sz w:val="20"/>
          <w:szCs w:val="20"/>
          <w:shd w:val="clear" w:color="auto" w:fill="DCDCDC"/>
          <w:lang w:val="en-US"/>
        </w:rPr>
      </w:pPr>
      <w:r w:rsidRPr="008A0813">
        <w:rPr>
          <w:rFonts w:ascii="Times New Roman" w:hAnsi="Times New Roman" w:cs="Times New Roman"/>
          <w:color w:val="767676"/>
          <w:sz w:val="20"/>
          <w:szCs w:val="20"/>
          <w:shd w:val="clear" w:color="auto" w:fill="DCDCDC"/>
        </w:rPr>
        <w:t>to </w:t>
      </w:r>
      <w:r w:rsidRPr="008A0813">
        <w:rPr>
          <w:rStyle w:val="a3"/>
          <w:rFonts w:ascii="Times New Roman" w:hAnsi="Times New Roman" w:cs="Times New Roman"/>
          <w:color w:val="767676"/>
          <w:sz w:val="20"/>
          <w:szCs w:val="20"/>
          <w:shd w:val="clear" w:color="auto" w:fill="DCDCDC"/>
        </w:rPr>
        <w:t>warma2d </w:t>
      </w:r>
      <w:r w:rsidRPr="008A0813">
        <w:rPr>
          <w:rFonts w:ascii="Times New Roman" w:hAnsi="Times New Roman" w:cs="Times New Roman"/>
          <w:color w:val="767676"/>
          <w:sz w:val="20"/>
          <w:szCs w:val="20"/>
          <w:shd w:val="clear" w:color="auto" w:fill="DCDCDC"/>
        </w:rPr>
        <w:t>Вы задаете разные вопросы.</w:t>
      </w:r>
      <w:r w:rsidRPr="008A0813">
        <w:rPr>
          <w:rFonts w:ascii="Times New Roman" w:hAnsi="Times New Roman" w:cs="Times New Roman"/>
          <w:color w:val="767676"/>
          <w:sz w:val="20"/>
          <w:szCs w:val="20"/>
        </w:rPr>
        <w:br/>
      </w:r>
      <w:r w:rsidRPr="008A0813">
        <w:rPr>
          <w:rFonts w:ascii="Times New Roman" w:hAnsi="Times New Roman" w:cs="Times New Roman"/>
          <w:color w:val="767676"/>
          <w:sz w:val="20"/>
          <w:szCs w:val="20"/>
        </w:rPr>
        <w:br/>
      </w:r>
      <w:r w:rsidRPr="008A0813">
        <w:rPr>
          <w:rFonts w:ascii="Times New Roman" w:hAnsi="Times New Roman" w:cs="Times New Roman"/>
          <w:color w:val="767676"/>
          <w:sz w:val="20"/>
          <w:szCs w:val="20"/>
          <w:shd w:val="clear" w:color="auto" w:fill="DCDCDC"/>
        </w:rPr>
        <w:t>Как узнать тип конкретной таблицы - вам уже ответил </w:t>
      </w:r>
      <w:r w:rsidRPr="008A0813">
        <w:rPr>
          <w:rStyle w:val="a3"/>
          <w:rFonts w:ascii="Times New Roman" w:hAnsi="Times New Roman" w:cs="Times New Roman"/>
          <w:color w:val="767676"/>
          <w:sz w:val="20"/>
          <w:szCs w:val="20"/>
          <w:shd w:val="clear" w:color="auto" w:fill="DCDCDC"/>
        </w:rPr>
        <w:t>deadka</w:t>
      </w:r>
      <w:proofErr w:type="gramStart"/>
      <w:r w:rsidRPr="008A0813">
        <w:rPr>
          <w:rFonts w:ascii="Times New Roman" w:hAnsi="Times New Roman" w:cs="Times New Roman"/>
          <w:color w:val="767676"/>
          <w:sz w:val="20"/>
          <w:szCs w:val="20"/>
        </w:rPr>
        <w:br/>
      </w:r>
      <w:r w:rsidRPr="008A0813">
        <w:rPr>
          <w:rFonts w:ascii="Times New Roman" w:hAnsi="Times New Roman" w:cs="Times New Roman"/>
          <w:color w:val="767676"/>
          <w:sz w:val="20"/>
          <w:szCs w:val="20"/>
        </w:rPr>
        <w:br/>
      </w:r>
      <w:r w:rsidRPr="008A0813">
        <w:rPr>
          <w:rFonts w:ascii="Times New Roman" w:hAnsi="Times New Roman" w:cs="Times New Roman"/>
          <w:color w:val="767676"/>
          <w:sz w:val="20"/>
          <w:szCs w:val="20"/>
          <w:shd w:val="clear" w:color="auto" w:fill="DCDCDC"/>
        </w:rPr>
        <w:t>К</w:t>
      </w:r>
      <w:proofErr w:type="gramEnd"/>
      <w:r w:rsidRPr="008A0813">
        <w:rPr>
          <w:rFonts w:ascii="Times New Roman" w:hAnsi="Times New Roman" w:cs="Times New Roman"/>
          <w:color w:val="767676"/>
          <w:sz w:val="20"/>
          <w:szCs w:val="20"/>
          <w:shd w:val="clear" w:color="auto" w:fill="DCDCDC"/>
        </w:rPr>
        <w:t>ак узнать какие типы поддерживает сервер и какой используется по умолчанию:</w:t>
      </w:r>
      <w:r w:rsidRPr="008A0813">
        <w:rPr>
          <w:rFonts w:ascii="Times New Roman" w:hAnsi="Times New Roman" w:cs="Times New Roman"/>
          <w:color w:val="767676"/>
          <w:sz w:val="20"/>
          <w:szCs w:val="20"/>
        </w:rPr>
        <w:br/>
      </w:r>
      <w:r w:rsidRPr="008A0813">
        <w:rPr>
          <w:rStyle w:val="kw1"/>
          <w:rFonts w:ascii="Times New Roman" w:hAnsi="Times New Roman" w:cs="Times New Roman"/>
          <w:color w:val="A1A100"/>
          <w:sz w:val="20"/>
          <w:szCs w:val="20"/>
          <w:shd w:val="clear" w:color="auto" w:fill="DCDCDC"/>
        </w:rPr>
        <w:t>SHOW</w:t>
      </w:r>
      <w:r w:rsidRPr="008A0813">
        <w:rPr>
          <w:rStyle w:val="mysql"/>
          <w:rFonts w:ascii="Times New Roman" w:hAnsi="Times New Roman" w:cs="Times New Roman"/>
          <w:color w:val="767676"/>
          <w:sz w:val="20"/>
          <w:szCs w:val="20"/>
          <w:shd w:val="clear" w:color="auto" w:fill="DCDCDC"/>
        </w:rPr>
        <w:t> ENGINES;</w:t>
      </w:r>
    </w:p>
    <w:p w:rsidR="00D05C7A" w:rsidRPr="008A0813" w:rsidRDefault="008A0813" w:rsidP="008A0813">
      <w:pPr>
        <w:shd w:val="clear" w:color="auto" w:fill="FFFFFF"/>
        <w:spacing w:after="0" w:line="240" w:lineRule="auto"/>
        <w:textAlignment w:val="baseline"/>
        <w:rPr>
          <w:rStyle w:val="mysql"/>
          <w:rFonts w:ascii="Times New Roman" w:hAnsi="Times New Roman" w:cs="Times New Roman"/>
          <w:color w:val="767676"/>
          <w:sz w:val="20"/>
          <w:szCs w:val="20"/>
          <w:shd w:val="clear" w:color="auto" w:fill="DCDCDC"/>
          <w:lang w:val="en-US"/>
        </w:rPr>
      </w:pPr>
      <w:r>
        <w:rPr>
          <w:rStyle w:val="mysql"/>
          <w:rFonts w:ascii="Times New Roman" w:hAnsi="Times New Roman" w:cs="Times New Roman"/>
          <w:color w:val="767676"/>
          <w:sz w:val="20"/>
          <w:szCs w:val="20"/>
          <w:shd w:val="clear" w:color="auto" w:fill="DCDCDC"/>
          <w:lang w:val="en-US"/>
        </w:rPr>
        <w:t>++++++++++++++++++++++++++++++++++++++++++++++++++++++++++++++++++++++++++++++++++++++++++++++++++++++++++++++++++++++++++++++++++++++++++++++++++++++++++++++++++++++++++++++++++++++++++++++++++++++++++++++++++++++++++++++++++++++++++++++++++++++++++++++++++++++++++++++++++++</w:t>
      </w:r>
    </w:p>
    <w:p w:rsidR="00D05C7A" w:rsidRPr="008A0813" w:rsidRDefault="00D05C7A" w:rsidP="008A0813">
      <w:pPr>
        <w:pStyle w:val="2"/>
        <w:shd w:val="clear" w:color="auto" w:fill="FFFFFF"/>
        <w:spacing w:before="0" w:line="240" w:lineRule="auto"/>
        <w:textAlignment w:val="baseline"/>
        <w:rPr>
          <w:rFonts w:ascii="Times New Roman" w:hAnsi="Times New Roman" w:cs="Times New Roman"/>
          <w:b w:val="0"/>
          <w:bCs w:val="0"/>
          <w:color w:val="362053"/>
          <w:sz w:val="20"/>
          <w:szCs w:val="20"/>
        </w:rPr>
      </w:pPr>
      <w:r w:rsidRPr="008A0813">
        <w:rPr>
          <w:rFonts w:ascii="Times New Roman" w:hAnsi="Times New Roman" w:cs="Times New Roman"/>
          <w:b w:val="0"/>
          <w:bCs w:val="0"/>
          <w:color w:val="362053"/>
          <w:sz w:val="20"/>
          <w:szCs w:val="20"/>
        </w:rPr>
        <w:t>До PHP 5.3</w:t>
      </w:r>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bookmarkStart w:id="0" w:name="$str1-0-sintaksis-polucheniya-simvola-st"/>
      <w:bookmarkEnd w:id="0"/>
      <w:r w:rsidRPr="008A0813">
        <w:rPr>
          <w:rStyle w:val="HTML0"/>
          <w:rFonts w:ascii="Times New Roman" w:hAnsi="Times New Roman" w:cs="Times New Roman"/>
          <w:b w:val="0"/>
          <w:bCs w:val="0"/>
          <w:color w:val="362053"/>
          <w:sz w:val="20"/>
          <w:szCs w:val="20"/>
          <w:bdr w:val="none" w:sz="0" w:space="0" w:color="auto" w:frame="1"/>
        </w:rPr>
        <w:t>$str1{0}</w:t>
      </w:r>
      <w:r w:rsidRPr="008A0813">
        <w:rPr>
          <w:rFonts w:ascii="Times New Roman" w:hAnsi="Times New Roman" w:cs="Times New Roman"/>
          <w:b w:val="0"/>
          <w:bCs w:val="0"/>
          <w:color w:val="362053"/>
          <w:sz w:val="20"/>
          <w:szCs w:val="20"/>
        </w:rPr>
        <w:t> — синтаксис получения символа строки</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Новый синтаксис обращения к символам строки:</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eastAsiaTheme="majorEastAsia" w:hAnsi="Times New Roman" w:cs="Times New Roman"/>
          <w:color w:val="888895"/>
          <w:bdr w:val="none" w:sz="0" w:space="0" w:color="auto" w:frame="1"/>
        </w:rPr>
        <w:t>// получение символа</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variable"/>
          <w:rFonts w:ascii="Times New Roman" w:eastAsiaTheme="majorEastAsia" w:hAnsi="Times New Roman" w:cs="Times New Roman"/>
          <w:color w:val="292B80"/>
          <w:bdr w:val="none" w:sz="0" w:space="0" w:color="auto" w:frame="1"/>
        </w:rPr>
        <w:t>$str</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tring"/>
          <w:rFonts w:ascii="Times New Roman" w:hAnsi="Times New Roman" w:cs="Times New Roman"/>
          <w:color w:val="267583"/>
          <w:bdr w:val="none" w:sz="0" w:space="0" w:color="auto" w:frame="1"/>
        </w:rPr>
        <w:t>'abc'</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w:t>
      </w:r>
      <w:r w:rsidRPr="008A0813">
        <w:rPr>
          <w:rStyle w:val="variable"/>
          <w:rFonts w:ascii="Times New Roman" w:eastAsiaTheme="majorEastAsia" w:hAnsi="Times New Roman" w:cs="Times New Roman"/>
          <w:color w:val="292B80"/>
          <w:bdr w:val="none" w:sz="0" w:space="0" w:color="auto" w:frame="1"/>
        </w:rPr>
        <w:t>$str</w:t>
      </w:r>
      <w:r w:rsidRPr="008A0813">
        <w:rPr>
          <w:rStyle w:val="simbol"/>
          <w:rFonts w:ascii="Times New Roman" w:hAnsi="Times New Roman" w:cs="Times New Roman"/>
          <w:color w:val="8000FF"/>
          <w:bdr w:val="none" w:sz="0" w:space="0" w:color="auto" w:frame="1"/>
        </w:rPr>
        <w:t>{</w:t>
      </w:r>
      <w:r w:rsidRPr="008A0813">
        <w:rPr>
          <w:rStyle w:val="number"/>
          <w:rFonts w:ascii="Times New Roman" w:hAnsi="Times New Roman" w:cs="Times New Roman"/>
          <w:color w:val="E0542A"/>
          <w:bdr w:val="none" w:sz="0" w:space="0" w:color="auto" w:frame="1"/>
        </w:rPr>
        <w:t>0</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eastAsiaTheme="majorEastAsia" w:hAnsi="Times New Roman" w:cs="Times New Roman"/>
          <w:color w:val="888895"/>
          <w:bdr w:val="none" w:sz="0" w:space="0" w:color="auto" w:frame="1"/>
        </w:rPr>
        <w:t>//&gt; a</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$str</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1</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lang w:val="en-US"/>
        </w:rPr>
        <w:t>//&gt; b</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'abc'</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1</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lang w:val="en-US"/>
        </w:rPr>
        <w:t>//&gt; b</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eastAsiaTheme="majorEastAsia" w:hAnsi="Times New Roman" w:cs="Times New Roman"/>
          <w:color w:val="888895"/>
          <w:bdr w:val="none" w:sz="0" w:space="0" w:color="auto" w:frame="1"/>
        </w:rPr>
        <w:t>// установка символа</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variable"/>
          <w:rFonts w:ascii="Times New Roman" w:eastAsiaTheme="majorEastAsia" w:hAnsi="Times New Roman" w:cs="Times New Roman"/>
          <w:color w:val="292B80"/>
          <w:bdr w:val="none" w:sz="0" w:space="0" w:color="auto" w:frame="1"/>
        </w:rPr>
        <w:t>$str1</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variable"/>
          <w:rFonts w:ascii="Times New Roman" w:eastAsiaTheme="majorEastAsia" w:hAnsi="Times New Roman" w:cs="Times New Roman"/>
          <w:color w:val="292B80"/>
          <w:bdr w:val="none" w:sz="0" w:space="0" w:color="auto" w:frame="1"/>
        </w:rPr>
        <w:t>$str2</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tring"/>
          <w:rFonts w:ascii="Times New Roman" w:hAnsi="Times New Roman" w:cs="Times New Roman"/>
          <w:color w:val="267583"/>
          <w:bdr w:val="none" w:sz="0" w:space="0" w:color="auto" w:frame="1"/>
        </w:rPr>
        <w:t>'ff'</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variable"/>
          <w:rFonts w:ascii="Times New Roman" w:eastAsiaTheme="majorEastAsia" w:hAnsi="Times New Roman" w:cs="Times New Roman"/>
          <w:color w:val="292B80"/>
          <w:bdr w:val="none" w:sz="0" w:space="0" w:color="auto" w:frame="1"/>
        </w:rPr>
        <w:t>$str1</w:t>
      </w:r>
      <w:r w:rsidRPr="008A0813">
        <w:rPr>
          <w:rStyle w:val="simbol"/>
          <w:rFonts w:ascii="Times New Roman" w:hAnsi="Times New Roman" w:cs="Times New Roman"/>
          <w:color w:val="8000FF"/>
          <w:bdr w:val="none" w:sz="0" w:space="0" w:color="auto" w:frame="1"/>
        </w:rPr>
        <w:t>{</w:t>
      </w:r>
      <w:r w:rsidRPr="008A0813">
        <w:rPr>
          <w:rStyle w:val="number"/>
          <w:rFonts w:ascii="Times New Roman" w:hAnsi="Times New Roman" w:cs="Times New Roman"/>
          <w:color w:val="E0542A"/>
          <w:bdr w:val="none" w:sz="0" w:space="0" w:color="auto" w:frame="1"/>
        </w:rPr>
        <w:t>0</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tring"/>
          <w:rFonts w:ascii="Times New Roman" w:hAnsi="Times New Roman" w:cs="Times New Roman"/>
          <w:color w:val="267583"/>
          <w:bdr w:val="none" w:sz="0" w:space="0" w:color="auto" w:frame="1"/>
        </w:rPr>
        <w:t>'a'</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w:t>
      </w:r>
      <w:r w:rsidRPr="008A0813">
        <w:rPr>
          <w:rStyle w:val="variable"/>
          <w:rFonts w:ascii="Times New Roman" w:eastAsiaTheme="majorEastAsia" w:hAnsi="Times New Roman" w:cs="Times New Roman"/>
          <w:color w:val="292B80"/>
          <w:bdr w:val="none" w:sz="0" w:space="0" w:color="auto" w:frame="1"/>
        </w:rPr>
        <w:t>$str1</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eastAsiaTheme="majorEastAsia" w:hAnsi="Times New Roman" w:cs="Times New Roman"/>
          <w:color w:val="888895"/>
          <w:bdr w:val="none" w:sz="0" w:space="0" w:color="auto" w:frame="1"/>
        </w:rPr>
        <w:t>//&gt; af</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variable"/>
          <w:rFonts w:ascii="Times New Roman" w:eastAsiaTheme="majorEastAsia" w:hAnsi="Times New Roman" w:cs="Times New Roman"/>
          <w:color w:val="292B80"/>
          <w:bdr w:val="none" w:sz="0" w:space="0" w:color="auto" w:frame="1"/>
        </w:rPr>
        <w:t>$str2</w:t>
      </w:r>
      <w:r w:rsidRPr="008A0813">
        <w:rPr>
          <w:rStyle w:val="simbol"/>
          <w:rFonts w:ascii="Times New Roman" w:hAnsi="Times New Roman" w:cs="Times New Roman"/>
          <w:color w:val="8000FF"/>
          <w:bdr w:val="none" w:sz="0" w:space="0" w:color="auto" w:frame="1"/>
        </w:rPr>
        <w:t>[</w:t>
      </w:r>
      <w:r w:rsidRPr="008A0813">
        <w:rPr>
          <w:rStyle w:val="number"/>
          <w:rFonts w:ascii="Times New Roman" w:hAnsi="Times New Roman" w:cs="Times New Roman"/>
          <w:color w:val="E0542A"/>
          <w:bdr w:val="none" w:sz="0" w:space="0" w:color="auto" w:frame="1"/>
        </w:rPr>
        <w:t>0</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tring"/>
          <w:rFonts w:ascii="Times New Roman" w:hAnsi="Times New Roman" w:cs="Times New Roman"/>
          <w:color w:val="267583"/>
          <w:bdr w:val="none" w:sz="0" w:space="0" w:color="auto" w:frame="1"/>
        </w:rPr>
        <w:t>'a'</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eastAsiaTheme="majorEastAsia" w:hAnsi="Times New Roman" w:cs="Times New Roman"/>
          <w:color w:val="888895"/>
          <w:bdr w:val="none" w:sz="0" w:space="0" w:color="auto" w:frame="1"/>
        </w:rPr>
        <w:t>// этот синтаксис не рекомендуется</w:t>
      </w:r>
    </w:p>
    <w:p w:rsidR="00D05C7A" w:rsidRPr="008A0813" w:rsidRDefault="00D05C7A" w:rsidP="008A0813">
      <w:pPr>
        <w:pStyle w:val="HTML1"/>
        <w:textAlignment w:val="baseline"/>
        <w:rPr>
          <w:rFonts w:ascii="Times New Roman" w:hAnsi="Times New Roman" w:cs="Times New Roman"/>
          <w:color w:val="393939"/>
        </w:rPr>
      </w:pP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w:t>
      </w:r>
      <w:r w:rsidRPr="008A0813">
        <w:rPr>
          <w:rStyle w:val="variable"/>
          <w:rFonts w:ascii="Times New Roman" w:eastAsiaTheme="majorEastAsia" w:hAnsi="Times New Roman" w:cs="Times New Roman"/>
          <w:color w:val="292B80"/>
          <w:bdr w:val="none" w:sz="0" w:space="0" w:color="auto" w:frame="1"/>
        </w:rPr>
        <w:t>$str2</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eastAsiaTheme="majorEastAsia" w:hAnsi="Times New Roman" w:cs="Times New Roman"/>
          <w:color w:val="888895"/>
          <w:bdr w:val="none" w:sz="0" w:space="0" w:color="auto" w:frame="1"/>
        </w:rPr>
        <w:t>//&gt; af</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rStyle w:val="HTML"/>
          <w:rFonts w:ascii="Times New Roman" w:hAnsi="Times New Roman" w:cs="Times New Roman"/>
          <w:color w:val="393939"/>
          <w:bdr w:val="none" w:sz="0" w:space="0" w:color="auto" w:frame="1"/>
        </w:rPr>
        <w:t>$str2[0]</w:t>
      </w:r>
      <w:r w:rsidRPr="008A0813">
        <w:rPr>
          <w:color w:val="393939"/>
          <w:sz w:val="20"/>
          <w:szCs w:val="20"/>
        </w:rPr>
        <w:t> не рекомендуется, хотя и работает точно также. Рекомендация использовать фигурные скобки</w:t>
      </w:r>
      <w:proofErr w:type="gramStart"/>
      <w:r w:rsidRPr="008A0813">
        <w:rPr>
          <w:color w:val="393939"/>
          <w:sz w:val="20"/>
          <w:szCs w:val="20"/>
        </w:rPr>
        <w:t> </w:t>
      </w:r>
      <w:r w:rsidRPr="008A0813">
        <w:rPr>
          <w:rStyle w:val="HTML0"/>
          <w:color w:val="393939"/>
          <w:sz w:val="20"/>
          <w:szCs w:val="20"/>
          <w:bdr w:val="none" w:sz="0" w:space="0" w:color="auto" w:frame="1"/>
        </w:rPr>
        <w:t>{}</w:t>
      </w:r>
      <w:r w:rsidRPr="008A0813">
        <w:rPr>
          <w:color w:val="393939"/>
          <w:sz w:val="20"/>
          <w:szCs w:val="20"/>
        </w:rPr>
        <w:t> </w:t>
      </w:r>
      <w:proofErr w:type="gramEnd"/>
      <w:r w:rsidRPr="008A0813">
        <w:rPr>
          <w:color w:val="393939"/>
          <w:sz w:val="20"/>
          <w:szCs w:val="20"/>
        </w:rPr>
        <w:t xml:space="preserve">связана с тем, чтобы при прочтении кода было сразу понятно, что обрабатывается строка, а не элемент массива. Как мы </w:t>
      </w:r>
      <w:proofErr w:type="gramStart"/>
      <w:r w:rsidRPr="008A0813">
        <w:rPr>
          <w:color w:val="393939"/>
          <w:sz w:val="20"/>
          <w:szCs w:val="20"/>
        </w:rPr>
        <w:t>знаем квадратными скобками в PHP принято</w:t>
      </w:r>
      <w:proofErr w:type="gramEnd"/>
      <w:r w:rsidRPr="008A0813">
        <w:rPr>
          <w:color w:val="393939"/>
          <w:sz w:val="20"/>
          <w:szCs w:val="20"/>
        </w:rPr>
        <w:t xml:space="preserve"> обозначать массивы, а не строки.</w:t>
      </w:r>
    </w:p>
    <w:p w:rsidR="00D05C7A" w:rsidRPr="008A0813" w:rsidRDefault="00D05C7A" w:rsidP="008A0813">
      <w:pPr>
        <w:spacing w:after="0" w:line="240" w:lineRule="auto"/>
        <w:rPr>
          <w:rFonts w:ascii="Times New Roman" w:hAnsi="Times New Roman" w:cs="Times New Roman"/>
          <w:sz w:val="20"/>
          <w:szCs w:val="20"/>
        </w:rPr>
      </w:pPr>
      <w:hyperlink r:id="rId6" w:anchor="kcmenu" w:history="1">
        <w:r w:rsidRPr="008A0813">
          <w:rPr>
            <w:rStyle w:val="a5"/>
            <w:rFonts w:ascii="Times New Roman" w:hAnsi="Times New Roman" w:cs="Times New Roman"/>
            <w:color w:val="126FA7"/>
            <w:sz w:val="20"/>
            <w:szCs w:val="20"/>
            <w:bdr w:val="none" w:sz="0" w:space="0" w:color="auto" w:frame="1"/>
            <w:shd w:val="clear" w:color="auto" w:fill="FFFFFF"/>
          </w:rPr>
          <w:t>к началу</w:t>
        </w:r>
      </w:hyperlink>
      <w:bookmarkStart w:id="1" w:name="php-5.3"/>
      <w:bookmarkEnd w:id="1"/>
    </w:p>
    <w:p w:rsidR="00D05C7A" w:rsidRPr="008A0813" w:rsidRDefault="00D05C7A" w:rsidP="008A0813">
      <w:pPr>
        <w:pStyle w:val="2"/>
        <w:shd w:val="clear" w:color="auto" w:fill="FFFFFF"/>
        <w:spacing w:before="0" w:line="240" w:lineRule="auto"/>
        <w:textAlignment w:val="baseline"/>
        <w:rPr>
          <w:rFonts w:ascii="Times New Roman" w:hAnsi="Times New Roman" w:cs="Times New Roman"/>
          <w:b w:val="0"/>
          <w:bCs w:val="0"/>
          <w:color w:val="362053"/>
          <w:sz w:val="20"/>
          <w:szCs w:val="20"/>
        </w:rPr>
      </w:pPr>
      <w:r w:rsidRPr="008A0813">
        <w:rPr>
          <w:rFonts w:ascii="Times New Roman" w:hAnsi="Times New Roman" w:cs="Times New Roman"/>
          <w:b w:val="0"/>
          <w:bCs w:val="0"/>
          <w:color w:val="362053"/>
          <w:sz w:val="20"/>
          <w:szCs w:val="20"/>
        </w:rPr>
        <w:t>PHP 5.3</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В PHP 5.3, как и во всей пятой ветке PHP, включена новая машина-интерпретатор скриптов </w:t>
      </w:r>
      <w:hyperlink r:id="rId7" w:tgtFrame="_blank" w:history="1">
        <w:r w:rsidRPr="008A0813">
          <w:rPr>
            <w:rStyle w:val="a5"/>
            <w:color w:val="126FA7"/>
            <w:sz w:val="20"/>
            <w:szCs w:val="20"/>
            <w:bdr w:val="none" w:sz="0" w:space="0" w:color="auto" w:frame="1"/>
          </w:rPr>
          <w:t>Zend Engine 2.0</w:t>
        </w:r>
      </w:hyperlink>
      <w:r w:rsidRPr="008A0813">
        <w:rPr>
          <w:color w:val="393939"/>
          <w:sz w:val="20"/>
          <w:szCs w:val="20"/>
        </w:rPr>
        <w:t>. Благодаря этому PHP стал работать быстрее примерно на 15-20%.</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Новые возможности в PHP 5.3 (</w:t>
      </w:r>
      <w:hyperlink r:id="rId8" w:tgtFrame="_blank" w:history="1">
        <w:r w:rsidRPr="008A0813">
          <w:rPr>
            <w:rStyle w:val="a5"/>
            <w:color w:val="126FA7"/>
            <w:sz w:val="20"/>
            <w:szCs w:val="20"/>
            <w:bdr w:val="none" w:sz="0" w:space="0" w:color="auto" w:frame="1"/>
          </w:rPr>
          <w:t>ссылка на офф. сайт</w:t>
        </w:r>
      </w:hyperlink>
      <w:r w:rsidRPr="008A0813">
        <w:rPr>
          <w:color w:val="393939"/>
          <w:sz w:val="20"/>
          <w:szCs w:val="20"/>
        </w:rPr>
        <w:t>):</w:t>
      </w:r>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bookmarkStart w:id="2" w:name="sokrashhenie-ternarnogo-operatora"/>
      <w:bookmarkEnd w:id="2"/>
      <w:r w:rsidRPr="008A0813">
        <w:rPr>
          <w:rStyle w:val="HTML0"/>
          <w:rFonts w:ascii="Times New Roman" w:hAnsi="Times New Roman" w:cs="Times New Roman"/>
          <w:b w:val="0"/>
          <w:bCs w:val="0"/>
          <w:color w:val="362053"/>
          <w:sz w:val="20"/>
          <w:szCs w:val="20"/>
          <w:bdr w:val="none" w:sz="0" w:space="0" w:color="auto" w:frame="1"/>
        </w:rPr>
        <w:t>?:</w:t>
      </w:r>
      <w:r w:rsidRPr="008A0813">
        <w:rPr>
          <w:rFonts w:ascii="Times New Roman" w:hAnsi="Times New Roman" w:cs="Times New Roman"/>
          <w:b w:val="0"/>
          <w:bCs w:val="0"/>
          <w:color w:val="362053"/>
          <w:sz w:val="20"/>
          <w:szCs w:val="20"/>
        </w:rPr>
        <w:t> — сокращение тернарного оператора</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С PHP 5.3 стало возможным не писать среднюю часть тернарного оператора. Выражение </w:t>
      </w:r>
      <w:r w:rsidRPr="008A0813">
        <w:rPr>
          <w:rStyle w:val="HTML0"/>
          <w:color w:val="393939"/>
          <w:sz w:val="20"/>
          <w:szCs w:val="20"/>
          <w:bdr w:val="none" w:sz="0" w:space="0" w:color="auto" w:frame="1"/>
        </w:rPr>
        <w:t>expr1</w:t>
      </w:r>
      <w:proofErr w:type="gramStart"/>
      <w:r w:rsidRPr="008A0813">
        <w:rPr>
          <w:rStyle w:val="HTML0"/>
          <w:color w:val="393939"/>
          <w:sz w:val="20"/>
          <w:szCs w:val="20"/>
          <w:bdr w:val="none" w:sz="0" w:space="0" w:color="auto" w:frame="1"/>
        </w:rPr>
        <w:t xml:space="preserve"> ?</w:t>
      </w:r>
      <w:proofErr w:type="gramEnd"/>
      <w:r w:rsidRPr="008A0813">
        <w:rPr>
          <w:rStyle w:val="HTML0"/>
          <w:color w:val="393939"/>
          <w:sz w:val="20"/>
          <w:szCs w:val="20"/>
          <w:bdr w:val="none" w:sz="0" w:space="0" w:color="auto" w:frame="1"/>
        </w:rPr>
        <w:t>: expr3</w:t>
      </w:r>
      <w:r w:rsidRPr="008A0813">
        <w:rPr>
          <w:color w:val="393939"/>
          <w:sz w:val="20"/>
          <w:szCs w:val="20"/>
        </w:rPr>
        <w:t> возвращает </w:t>
      </w:r>
      <w:r w:rsidRPr="008A0813">
        <w:rPr>
          <w:rStyle w:val="HTML"/>
          <w:rFonts w:ascii="Times New Roman" w:hAnsi="Times New Roman" w:cs="Times New Roman"/>
          <w:color w:val="393939"/>
          <w:bdr w:val="none" w:sz="0" w:space="0" w:color="auto" w:frame="1"/>
        </w:rPr>
        <w:t>expr1</w:t>
      </w:r>
      <w:r w:rsidRPr="008A0813">
        <w:rPr>
          <w:color w:val="393939"/>
          <w:sz w:val="20"/>
          <w:szCs w:val="20"/>
        </w:rPr>
        <w:t> если </w:t>
      </w:r>
      <w:r w:rsidRPr="008A0813">
        <w:rPr>
          <w:rStyle w:val="HTML"/>
          <w:rFonts w:ascii="Times New Roman" w:hAnsi="Times New Roman" w:cs="Times New Roman"/>
          <w:color w:val="393939"/>
          <w:bdr w:val="none" w:sz="0" w:space="0" w:color="auto" w:frame="1"/>
        </w:rPr>
        <w:t>expr1</w:t>
      </w:r>
      <w:r w:rsidRPr="008A0813">
        <w:rPr>
          <w:color w:val="393939"/>
          <w:sz w:val="20"/>
          <w:szCs w:val="20"/>
        </w:rPr>
        <w:t> не пустой, и </w:t>
      </w:r>
      <w:r w:rsidRPr="008A0813">
        <w:rPr>
          <w:rStyle w:val="HTML"/>
          <w:rFonts w:ascii="Times New Roman" w:hAnsi="Times New Roman" w:cs="Times New Roman"/>
          <w:color w:val="393939"/>
          <w:bdr w:val="none" w:sz="0" w:space="0" w:color="auto" w:frame="1"/>
        </w:rPr>
        <w:t>expr3</w:t>
      </w:r>
      <w:r w:rsidRPr="008A0813">
        <w:rPr>
          <w:color w:val="393939"/>
          <w:sz w:val="20"/>
          <w:szCs w:val="20"/>
        </w:rPr>
        <w:t> в противном случае.</w:t>
      </w:r>
    </w:p>
    <w:p w:rsidR="00D05C7A" w:rsidRPr="008A0813" w:rsidRDefault="00D05C7A" w:rsidP="008A0813">
      <w:pPr>
        <w:pStyle w:val="a4"/>
        <w:shd w:val="clear" w:color="auto" w:fill="EEF2F3"/>
        <w:spacing w:before="0" w:beforeAutospacing="0" w:after="0" w:afterAutospacing="0"/>
        <w:textAlignment w:val="baseline"/>
        <w:rPr>
          <w:color w:val="393939"/>
          <w:sz w:val="20"/>
          <w:szCs w:val="20"/>
        </w:rPr>
      </w:pPr>
      <w:proofErr w:type="gramStart"/>
      <w:r w:rsidRPr="008A0813">
        <w:rPr>
          <w:color w:val="393939"/>
          <w:sz w:val="20"/>
          <w:szCs w:val="20"/>
        </w:rPr>
        <w:t>Тернарный</w:t>
      </w:r>
      <w:proofErr w:type="gramEnd"/>
      <w:r w:rsidRPr="008A0813">
        <w:rPr>
          <w:color w:val="393939"/>
          <w:sz w:val="20"/>
          <w:szCs w:val="20"/>
        </w:rPr>
        <w:t xml:space="preserve"> — состоящий из трёх частей, компонентов.</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rPr>
      </w:pPr>
      <w:r w:rsidRPr="008A0813">
        <w:rPr>
          <w:rStyle w:val="variable"/>
          <w:rFonts w:ascii="Times New Roman" w:eastAsiaTheme="majorEastAsia" w:hAnsi="Times New Roman" w:cs="Times New Roman"/>
          <w:color w:val="292B80"/>
          <w:bdr w:val="none" w:sz="0" w:space="0" w:color="auto" w:frame="1"/>
        </w:rPr>
        <w:t>$a</w:t>
      </w:r>
      <w:r w:rsidRPr="008A0813">
        <w:rPr>
          <w:rStyle w:val="php"/>
          <w:rFonts w:ascii="Times New Roman" w:eastAsiaTheme="majorEastAsia"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eastAsiaTheme="majorEastAsia" w:hAnsi="Times New Roman" w:cs="Times New Roman"/>
          <w:color w:val="000000"/>
          <w:bdr w:val="none" w:sz="0" w:space="0" w:color="auto" w:frame="1"/>
        </w:rPr>
        <w:t xml:space="preserve"> </w:t>
      </w:r>
      <w:r w:rsidRPr="008A0813">
        <w:rPr>
          <w:rStyle w:val="variable"/>
          <w:rFonts w:ascii="Times New Roman" w:eastAsiaTheme="majorEastAsia" w:hAnsi="Times New Roman" w:cs="Times New Roman"/>
          <w:color w:val="292B80"/>
          <w:bdr w:val="none" w:sz="0" w:space="0" w:color="auto" w:frame="1"/>
        </w:rPr>
        <w:t>$expr1</w:t>
      </w:r>
      <w:proofErr w:type="gramStart"/>
      <w:r w:rsidRPr="008A0813">
        <w:rPr>
          <w:rStyle w:val="php"/>
          <w:rFonts w:ascii="Times New Roman" w:eastAsiaTheme="majorEastAsia"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proofErr w:type="gramEnd"/>
      <w:r w:rsidRPr="008A0813">
        <w:rPr>
          <w:rStyle w:val="simbol"/>
          <w:rFonts w:ascii="Times New Roman" w:hAnsi="Times New Roman" w:cs="Times New Roman"/>
          <w:color w:val="8000FF"/>
          <w:bdr w:val="none" w:sz="0" w:space="0" w:color="auto" w:frame="1"/>
        </w:rPr>
        <w:t>:</w:t>
      </w:r>
      <w:r w:rsidRPr="008A0813">
        <w:rPr>
          <w:rStyle w:val="php"/>
          <w:rFonts w:ascii="Times New Roman" w:eastAsiaTheme="majorEastAsia" w:hAnsi="Times New Roman" w:cs="Times New Roman"/>
          <w:color w:val="000000"/>
          <w:bdr w:val="none" w:sz="0" w:space="0" w:color="auto" w:frame="1"/>
        </w:rPr>
        <w:t xml:space="preserve"> </w:t>
      </w:r>
      <w:r w:rsidRPr="008A0813">
        <w:rPr>
          <w:rStyle w:val="variable"/>
          <w:rFonts w:ascii="Times New Roman" w:eastAsiaTheme="majorEastAsia" w:hAnsi="Times New Roman" w:cs="Times New Roman"/>
          <w:color w:val="292B80"/>
          <w:bdr w:val="none" w:sz="0" w:space="0" w:color="auto" w:frame="1"/>
        </w:rPr>
        <w:t>$expr3</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rPr>
      </w:pPr>
      <w:r w:rsidRPr="008A0813">
        <w:rPr>
          <w:rStyle w:val="comment"/>
          <w:rFonts w:ascii="Times New Roman" w:hAnsi="Times New Roman" w:cs="Times New Roman"/>
          <w:color w:val="888895"/>
          <w:bdr w:val="none" w:sz="0" w:space="0" w:color="auto" w:frame="1"/>
        </w:rPr>
        <w:t>// равносильно записи:</w:t>
      </w:r>
    </w:p>
    <w:p w:rsidR="00D05C7A" w:rsidRPr="008A0813" w:rsidRDefault="00D05C7A" w:rsidP="008A0813">
      <w:pPr>
        <w:pStyle w:val="HTML1"/>
        <w:textAlignment w:val="baseline"/>
        <w:rPr>
          <w:rFonts w:ascii="Times New Roman" w:hAnsi="Times New Roman" w:cs="Times New Roman"/>
          <w:color w:val="393939"/>
        </w:rPr>
      </w:pPr>
      <w:r w:rsidRPr="008A0813">
        <w:rPr>
          <w:rStyle w:val="variable"/>
          <w:rFonts w:ascii="Times New Roman" w:eastAsiaTheme="majorEastAsia" w:hAnsi="Times New Roman" w:cs="Times New Roman"/>
          <w:color w:val="292B80"/>
          <w:bdr w:val="none" w:sz="0" w:space="0" w:color="auto" w:frame="1"/>
        </w:rPr>
        <w:t>$a</w:t>
      </w:r>
      <w:r w:rsidRPr="008A0813">
        <w:rPr>
          <w:rStyle w:val="php"/>
          <w:rFonts w:ascii="Times New Roman" w:eastAsiaTheme="majorEastAsia"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eastAsiaTheme="majorEastAsia" w:hAnsi="Times New Roman" w:cs="Times New Roman"/>
          <w:color w:val="000000"/>
          <w:bdr w:val="none" w:sz="0" w:space="0" w:color="auto" w:frame="1"/>
        </w:rPr>
        <w:t xml:space="preserve"> </w:t>
      </w:r>
      <w:r w:rsidRPr="008A0813">
        <w:rPr>
          <w:rStyle w:val="variable"/>
          <w:rFonts w:ascii="Times New Roman" w:eastAsiaTheme="majorEastAsia" w:hAnsi="Times New Roman" w:cs="Times New Roman"/>
          <w:color w:val="292B80"/>
          <w:bdr w:val="none" w:sz="0" w:space="0" w:color="auto" w:frame="1"/>
        </w:rPr>
        <w:t>$expr1</w:t>
      </w:r>
      <w:proofErr w:type="gramStart"/>
      <w:r w:rsidRPr="008A0813">
        <w:rPr>
          <w:rStyle w:val="php"/>
          <w:rFonts w:ascii="Times New Roman" w:eastAsiaTheme="majorEastAsia"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proofErr w:type="gramEnd"/>
      <w:r w:rsidRPr="008A0813">
        <w:rPr>
          <w:rStyle w:val="php"/>
          <w:rFonts w:ascii="Times New Roman" w:eastAsiaTheme="majorEastAsia" w:hAnsi="Times New Roman" w:cs="Times New Roman"/>
          <w:color w:val="000000"/>
          <w:bdr w:val="none" w:sz="0" w:space="0" w:color="auto" w:frame="1"/>
        </w:rPr>
        <w:t xml:space="preserve"> </w:t>
      </w:r>
      <w:r w:rsidRPr="008A0813">
        <w:rPr>
          <w:rStyle w:val="variable"/>
          <w:rFonts w:ascii="Times New Roman" w:eastAsiaTheme="majorEastAsia" w:hAnsi="Times New Roman" w:cs="Times New Roman"/>
          <w:color w:val="292B80"/>
          <w:bdr w:val="none" w:sz="0" w:space="0" w:color="auto" w:frame="1"/>
        </w:rPr>
        <w:t>$expr1</w:t>
      </w:r>
      <w:r w:rsidRPr="008A0813">
        <w:rPr>
          <w:rStyle w:val="php"/>
          <w:rFonts w:ascii="Times New Roman" w:eastAsiaTheme="majorEastAsia"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eastAsiaTheme="majorEastAsia" w:hAnsi="Times New Roman" w:cs="Times New Roman"/>
          <w:color w:val="000000"/>
          <w:bdr w:val="none" w:sz="0" w:space="0" w:color="auto" w:frame="1"/>
        </w:rPr>
        <w:t xml:space="preserve"> </w:t>
      </w:r>
      <w:r w:rsidRPr="008A0813">
        <w:rPr>
          <w:rStyle w:val="variable"/>
          <w:rFonts w:ascii="Times New Roman" w:eastAsiaTheme="majorEastAsia" w:hAnsi="Times New Roman" w:cs="Times New Roman"/>
          <w:color w:val="292B80"/>
          <w:bdr w:val="none" w:sz="0" w:space="0" w:color="auto" w:frame="1"/>
        </w:rPr>
        <w:t>$expr3</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Пример тернарного оператора:</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rPr>
      </w:pPr>
      <w:r w:rsidRPr="008A0813">
        <w:rPr>
          <w:rStyle w:val="comment"/>
          <w:rFonts w:ascii="Times New Roman" w:hAnsi="Times New Roman" w:cs="Times New Roman"/>
          <w:color w:val="888895"/>
          <w:bdr w:val="none" w:sz="0" w:space="0" w:color="auto" w:frame="1"/>
        </w:rPr>
        <w:t>// полная запись</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rPr>
      </w:pPr>
      <w:r w:rsidRPr="008A0813">
        <w:rPr>
          <w:rStyle w:val="keyword"/>
          <w:rFonts w:ascii="Times New Roman" w:hAnsi="Times New Roman" w:cs="Times New Roman"/>
          <w:b/>
          <w:bCs/>
          <w:color w:val="1957FF"/>
          <w:bdr w:val="none" w:sz="0" w:space="0" w:color="auto" w:frame="1"/>
        </w:rPr>
        <w:t>if</w:t>
      </w:r>
      <w:r w:rsidRPr="008A0813">
        <w:rPr>
          <w:rStyle w:val="php"/>
          <w:rFonts w:ascii="Times New Roman" w:eastAsiaTheme="majorEastAsia" w:hAnsi="Times New Roman" w:cs="Times New Roman"/>
          <w:color w:val="000000"/>
          <w:bdr w:val="none" w:sz="0" w:space="0" w:color="auto" w:frame="1"/>
        </w:rPr>
        <w:t xml:space="preserve"> </w:t>
      </w:r>
      <w:proofErr w:type="gramStart"/>
      <w:r w:rsidRPr="008A0813">
        <w:rPr>
          <w:rStyle w:val="simbol"/>
          <w:rFonts w:ascii="Times New Roman" w:hAnsi="Times New Roman" w:cs="Times New Roman"/>
          <w:color w:val="8000FF"/>
          <w:bdr w:val="none" w:sz="0" w:space="0" w:color="auto" w:frame="1"/>
        </w:rPr>
        <w:t>(</w:t>
      </w:r>
      <w:r w:rsidRPr="008A0813">
        <w:rPr>
          <w:rStyle w:val="php"/>
          <w:rFonts w:ascii="Times New Roman" w:eastAsiaTheme="majorEastAsia" w:hAnsi="Times New Roman" w:cs="Times New Roman"/>
          <w:color w:val="000000"/>
          <w:bdr w:val="none" w:sz="0" w:space="0" w:color="auto" w:frame="1"/>
        </w:rPr>
        <w:t xml:space="preserve"> </w:t>
      </w:r>
      <w:proofErr w:type="gramEnd"/>
      <w:r w:rsidRPr="008A0813">
        <w:rPr>
          <w:rStyle w:val="variable"/>
          <w:rFonts w:ascii="Times New Roman" w:eastAsiaTheme="majorEastAsia" w:hAnsi="Times New Roman" w:cs="Times New Roman"/>
          <w:color w:val="292B80"/>
          <w:bdr w:val="none" w:sz="0" w:space="0" w:color="auto" w:frame="1"/>
        </w:rPr>
        <w:t>$a</w:t>
      </w:r>
      <w:r w:rsidRPr="008A0813">
        <w:rPr>
          <w:rStyle w:val="php"/>
          <w:rFonts w:ascii="Times New Roman" w:eastAsiaTheme="majorEastAsia"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&gt;</w:t>
      </w:r>
      <w:r w:rsidRPr="008A0813">
        <w:rPr>
          <w:rStyle w:val="php"/>
          <w:rFonts w:ascii="Times New Roman" w:eastAsiaTheme="majorEastAsia" w:hAnsi="Times New Roman" w:cs="Times New Roman"/>
          <w:color w:val="000000"/>
          <w:bdr w:val="none" w:sz="0" w:space="0" w:color="auto" w:frame="1"/>
        </w:rPr>
        <w:t xml:space="preserve"> </w:t>
      </w:r>
      <w:r w:rsidRPr="008A0813">
        <w:rPr>
          <w:rStyle w:val="number"/>
          <w:rFonts w:ascii="Times New Roman" w:hAnsi="Times New Roman" w:cs="Times New Roman"/>
          <w:color w:val="E0542A"/>
          <w:bdr w:val="none" w:sz="0" w:space="0" w:color="auto" w:frame="1"/>
        </w:rPr>
        <w:t>100</w:t>
      </w:r>
      <w:r w:rsidRPr="008A0813">
        <w:rPr>
          <w:rStyle w:val="php"/>
          <w:rFonts w:ascii="Times New Roman" w:eastAsiaTheme="majorEastAsia"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rPr>
      </w:pPr>
      <w:r w:rsidRPr="008A0813">
        <w:rPr>
          <w:rStyle w:val="php"/>
          <w:rFonts w:ascii="Times New Roman" w:eastAsiaTheme="majorEastAsia" w:hAnsi="Times New Roman" w:cs="Times New Roman"/>
          <w:color w:val="000000"/>
          <w:bdr w:val="none" w:sz="0" w:space="0" w:color="auto" w:frame="1"/>
        </w:rPr>
        <w:tab/>
      </w:r>
      <w:r w:rsidRPr="008A0813">
        <w:rPr>
          <w:rStyle w:val="variable"/>
          <w:rFonts w:ascii="Times New Roman" w:eastAsiaTheme="majorEastAsia" w:hAnsi="Times New Roman" w:cs="Times New Roman"/>
          <w:color w:val="292B80"/>
          <w:bdr w:val="none" w:sz="0" w:space="0" w:color="auto" w:frame="1"/>
        </w:rPr>
        <w:t>$result</w:t>
      </w:r>
      <w:r w:rsidRPr="008A0813">
        <w:rPr>
          <w:rStyle w:val="php"/>
          <w:rFonts w:ascii="Times New Roman" w:eastAsiaTheme="majorEastAsia"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eastAsiaTheme="majorEastAsia" w:hAnsi="Times New Roman" w:cs="Times New Roman"/>
          <w:color w:val="000000"/>
          <w:bdr w:val="none" w:sz="0" w:space="0" w:color="auto" w:frame="1"/>
        </w:rPr>
        <w:t xml:space="preserve"> </w:t>
      </w:r>
      <w:r w:rsidRPr="008A0813">
        <w:rPr>
          <w:rStyle w:val="string"/>
          <w:rFonts w:ascii="Times New Roman" w:hAnsi="Times New Roman" w:cs="Times New Roman"/>
          <w:color w:val="267583"/>
          <w:bdr w:val="none" w:sz="0" w:space="0" w:color="auto" w:frame="1"/>
        </w:rPr>
        <w:t>"Больше"</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else</w:t>
      </w:r>
      <w:proofErr w:type="gramEnd"/>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r w:rsidRPr="008A0813">
        <w:rPr>
          <w:rStyle w:val="php"/>
          <w:rFonts w:ascii="Times New Roman" w:eastAsiaTheme="majorEastAsia" w:hAnsi="Times New Roman" w:cs="Times New Roman"/>
          <w:color w:val="000000"/>
          <w:bdr w:val="none" w:sz="0" w:space="0" w:color="auto" w:frame="1"/>
          <w:lang w:val="en-US"/>
        </w:rPr>
        <w:tab/>
      </w:r>
      <w:r w:rsidRPr="008A0813">
        <w:rPr>
          <w:rStyle w:val="variable"/>
          <w:rFonts w:ascii="Times New Roman" w:eastAsiaTheme="majorEastAsia" w:hAnsi="Times New Roman" w:cs="Times New Roman"/>
          <w:color w:val="292B80"/>
          <w:bdr w:val="none" w:sz="0" w:space="0" w:color="auto" w:frame="1"/>
          <w:lang w:val="en-US"/>
        </w:rPr>
        <w:t>$result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w:t>
      </w:r>
      <w:r w:rsidRPr="008A0813">
        <w:rPr>
          <w:rStyle w:val="string"/>
          <w:rFonts w:ascii="Times New Roman" w:hAnsi="Times New Roman" w:cs="Times New Roman"/>
          <w:color w:val="267583"/>
          <w:bdr w:val="none" w:sz="0" w:space="0" w:color="auto" w:frame="1"/>
        </w:rPr>
        <w:t>Меньше</w:t>
      </w:r>
      <w:r w:rsidRPr="008A0813">
        <w:rPr>
          <w:rStyle w:val="string"/>
          <w:rFonts w:ascii="Times New Roman" w:hAnsi="Times New Roman" w:cs="Times New Roman"/>
          <w:color w:val="267583"/>
          <w:bdr w:val="none" w:sz="0" w:space="0" w:color="auto" w:frame="1"/>
          <w:lang w:val="en-US"/>
        </w:rPr>
        <w:t>"</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r w:rsidRPr="008A0813">
        <w:rPr>
          <w:rStyle w:val="comment"/>
          <w:rFonts w:ascii="Times New Roman" w:hAnsi="Times New Roman" w:cs="Times New Roman"/>
          <w:color w:val="888895"/>
          <w:bdr w:val="none" w:sz="0" w:space="0" w:color="auto" w:frame="1"/>
          <w:lang w:val="en-US"/>
        </w:rPr>
        <w:t xml:space="preserve">// </w:t>
      </w:r>
      <w:r w:rsidRPr="008A0813">
        <w:rPr>
          <w:rStyle w:val="comment"/>
          <w:rFonts w:ascii="Times New Roman" w:hAnsi="Times New Roman" w:cs="Times New Roman"/>
          <w:color w:val="888895"/>
          <w:bdr w:val="none" w:sz="0" w:space="0" w:color="auto" w:frame="1"/>
        </w:rPr>
        <w:t>краткая</w:t>
      </w:r>
      <w:r w:rsidRPr="008A0813">
        <w:rPr>
          <w:rStyle w:val="comment"/>
          <w:rFonts w:ascii="Times New Roman" w:hAnsi="Times New Roman" w:cs="Times New Roman"/>
          <w:color w:val="888895"/>
          <w:bdr w:val="none" w:sz="0" w:space="0" w:color="auto" w:frame="1"/>
          <w:lang w:val="en-US"/>
        </w:rPr>
        <w:t xml:space="preserve"> </w:t>
      </w:r>
      <w:r w:rsidRPr="008A0813">
        <w:rPr>
          <w:rStyle w:val="comment"/>
          <w:rFonts w:ascii="Times New Roman" w:hAnsi="Times New Roman" w:cs="Times New Roman"/>
          <w:color w:val="888895"/>
          <w:bdr w:val="none" w:sz="0" w:space="0" w:color="auto" w:frame="1"/>
        </w:rPr>
        <w:t>запись</w:t>
      </w:r>
    </w:p>
    <w:p w:rsidR="00D05C7A" w:rsidRPr="008A0813" w:rsidRDefault="00D05C7A" w:rsidP="008A0813">
      <w:pPr>
        <w:pStyle w:val="HTML1"/>
        <w:textAlignment w:val="baseline"/>
        <w:rPr>
          <w:rFonts w:ascii="Times New Roman" w:hAnsi="Times New Roman" w:cs="Times New Roman"/>
          <w:color w:val="393939"/>
        </w:rPr>
      </w:pPr>
      <w:r w:rsidRPr="008A0813">
        <w:rPr>
          <w:rStyle w:val="variable"/>
          <w:rFonts w:ascii="Times New Roman" w:eastAsiaTheme="majorEastAsia" w:hAnsi="Times New Roman" w:cs="Times New Roman"/>
          <w:color w:val="292B80"/>
          <w:bdr w:val="none" w:sz="0" w:space="0" w:color="auto" w:frame="1"/>
          <w:lang w:val="en-US"/>
        </w:rPr>
        <w:lastRenderedPageBreak/>
        <w:t>$result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$a</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&gt;</w:t>
      </w:r>
      <w:r w:rsidRPr="008A0813">
        <w:rPr>
          <w:rStyle w:val="php"/>
          <w:rFonts w:ascii="Times New Roman" w:eastAsiaTheme="majorEastAsia" w:hAnsi="Times New Roman" w:cs="Times New Roman"/>
          <w:color w:val="000000"/>
          <w:bdr w:val="none" w:sz="0" w:space="0" w:color="auto" w:frame="1"/>
          <w:lang w:val="en-US"/>
        </w:rPr>
        <w:t xml:space="preserve"> </w:t>
      </w:r>
      <w:proofErr w:type="gramStart"/>
      <w:r w:rsidRPr="008A0813">
        <w:rPr>
          <w:rStyle w:val="number"/>
          <w:rFonts w:ascii="Times New Roman" w:hAnsi="Times New Roman" w:cs="Times New Roman"/>
          <w:color w:val="E0542A"/>
          <w:bdr w:val="none" w:sz="0" w:space="0" w:color="auto" w:frame="1"/>
          <w:lang w:val="en-US"/>
        </w:rPr>
        <w:t>100</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roofErr w:type="gramEnd"/>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rPr>
        <w:t>"Больше"</w:t>
      </w:r>
      <w:proofErr w:type="gramStart"/>
      <w:r w:rsidRPr="008A0813">
        <w:rPr>
          <w:rStyle w:val="php"/>
          <w:rFonts w:ascii="Times New Roman" w:eastAsiaTheme="majorEastAsia"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proofErr w:type="gramEnd"/>
      <w:r w:rsidRPr="008A0813">
        <w:rPr>
          <w:rStyle w:val="php"/>
          <w:rFonts w:ascii="Times New Roman" w:eastAsiaTheme="majorEastAsia" w:hAnsi="Times New Roman" w:cs="Times New Roman"/>
          <w:color w:val="000000"/>
          <w:bdr w:val="none" w:sz="0" w:space="0" w:color="auto" w:frame="1"/>
        </w:rPr>
        <w:t xml:space="preserve"> </w:t>
      </w:r>
      <w:r w:rsidRPr="008A0813">
        <w:rPr>
          <w:rStyle w:val="string"/>
          <w:rFonts w:ascii="Times New Roman" w:hAnsi="Times New Roman" w:cs="Times New Roman"/>
          <w:color w:val="267583"/>
          <w:bdr w:val="none" w:sz="0" w:space="0" w:color="auto" w:frame="1"/>
        </w:rPr>
        <w:t>"Меньше"</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В короткой записи есть еще момент производительности, например:</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comment"/>
          <w:rFonts w:ascii="Times New Roman" w:hAnsi="Times New Roman" w:cs="Times New Roman"/>
          <w:color w:val="888895"/>
          <w:bdr w:val="none" w:sz="0" w:space="0" w:color="auto" w:frame="1"/>
          <w:lang w:val="en-US"/>
        </w:rPr>
        <w:t xml:space="preserve">// </w:t>
      </w:r>
      <w:r w:rsidRPr="008A0813">
        <w:rPr>
          <w:rStyle w:val="comment"/>
          <w:rFonts w:ascii="Times New Roman" w:hAnsi="Times New Roman" w:cs="Times New Roman"/>
          <w:color w:val="888895"/>
          <w:bdr w:val="none" w:sz="0" w:space="0" w:color="auto" w:frame="1"/>
        </w:rPr>
        <w:t>полная</w:t>
      </w:r>
      <w:r w:rsidRPr="008A0813">
        <w:rPr>
          <w:rStyle w:val="comment"/>
          <w:rFonts w:ascii="Times New Roman" w:hAnsi="Times New Roman" w:cs="Times New Roman"/>
          <w:color w:val="888895"/>
          <w:bdr w:val="none" w:sz="0" w:space="0" w:color="auto" w:frame="1"/>
          <w:lang w:val="en-US"/>
        </w:rPr>
        <w:t xml:space="preserve"> </w:t>
      </w:r>
      <w:r w:rsidRPr="008A0813">
        <w:rPr>
          <w:rStyle w:val="comment"/>
          <w:rFonts w:ascii="Times New Roman" w:hAnsi="Times New Roman" w:cs="Times New Roman"/>
          <w:color w:val="888895"/>
          <w:bdr w:val="none" w:sz="0" w:space="0" w:color="auto" w:frame="1"/>
        </w:rPr>
        <w:t>запись</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if</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get_post_meta</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25</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'meta_key'</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1</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esc_html</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get_post_meta</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25</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'meta_key'</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1</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keyword"/>
          <w:rFonts w:ascii="Times New Roman" w:hAnsi="Times New Roman" w:cs="Times New Roman"/>
          <w:b/>
          <w:bCs/>
          <w:color w:val="1957FF"/>
          <w:bdr w:val="none" w:sz="0" w:space="0" w:color="auto" w:frame="1"/>
        </w:rPr>
        <w:t>else</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php"/>
          <w:rFonts w:ascii="Times New Roman" w:hAnsi="Times New Roman" w:cs="Times New Roman"/>
          <w:color w:val="000000"/>
          <w:bdr w:val="none" w:sz="0" w:space="0" w:color="auto" w:frame="1"/>
        </w:rPr>
        <w:tab/>
      </w: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w:t>
      </w:r>
      <w:r w:rsidRPr="008A0813">
        <w:rPr>
          <w:rStyle w:val="string"/>
          <w:rFonts w:ascii="Times New Roman" w:hAnsi="Times New Roman" w:cs="Times New Roman"/>
          <w:color w:val="267583"/>
          <w:bdr w:val="none" w:sz="0" w:space="0" w:color="auto" w:frame="1"/>
        </w:rPr>
        <w:t>'Мета поля нет'</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hAnsi="Times New Roman" w:cs="Times New Roman"/>
          <w:color w:val="888895"/>
          <w:bdr w:val="none" w:sz="0" w:space="0" w:color="auto" w:frame="1"/>
        </w:rPr>
        <w:t>// краткая запись</w:t>
      </w:r>
    </w:p>
    <w:p w:rsidR="00D05C7A" w:rsidRPr="008A0813" w:rsidRDefault="00D05C7A" w:rsidP="008A0813">
      <w:pPr>
        <w:pStyle w:val="HTML1"/>
        <w:textAlignment w:val="baseline"/>
        <w:rPr>
          <w:rFonts w:ascii="Times New Roman" w:hAnsi="Times New Roman" w:cs="Times New Roman"/>
          <w:color w:val="393939"/>
        </w:rPr>
      </w:pP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esc_html</w:t>
      </w:r>
      <w:proofErr w:type="gramStart"/>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proofErr w:type="gramEnd"/>
      <w:r w:rsidRPr="008A0813">
        <w:rPr>
          <w:rStyle w:val="php"/>
          <w:rFonts w:ascii="Times New Roman" w:hAnsi="Times New Roman" w:cs="Times New Roman"/>
          <w:color w:val="000000"/>
          <w:bdr w:val="none" w:sz="0" w:space="0" w:color="auto" w:frame="1"/>
        </w:rPr>
        <w:t>get_post_meta</w:t>
      </w:r>
      <w:r w:rsidRPr="008A0813">
        <w:rPr>
          <w:rStyle w:val="simbol"/>
          <w:rFonts w:ascii="Times New Roman" w:hAnsi="Times New Roman" w:cs="Times New Roman"/>
          <w:color w:val="8000FF"/>
          <w:bdr w:val="none" w:sz="0" w:space="0" w:color="auto" w:frame="1"/>
        </w:rPr>
        <w:t>(</w:t>
      </w:r>
      <w:r w:rsidRPr="008A0813">
        <w:rPr>
          <w:rStyle w:val="number"/>
          <w:rFonts w:ascii="Times New Roman" w:hAnsi="Times New Roman" w:cs="Times New Roman"/>
          <w:color w:val="E0542A"/>
          <w:bdr w:val="none" w:sz="0" w:space="0" w:color="auto" w:frame="1"/>
        </w:rPr>
        <w:t>25</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tring"/>
          <w:rFonts w:ascii="Times New Roman" w:hAnsi="Times New Roman" w:cs="Times New Roman"/>
          <w:color w:val="267583"/>
          <w:bdr w:val="none" w:sz="0" w:space="0" w:color="auto" w:frame="1"/>
        </w:rPr>
        <w:t>'meta_key'</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number"/>
          <w:rFonts w:ascii="Times New Roman" w:hAnsi="Times New Roman" w:cs="Times New Roman"/>
          <w:color w:val="E0542A"/>
          <w:bdr w:val="none" w:sz="0" w:space="0" w:color="auto" w:frame="1"/>
        </w:rPr>
        <w:t>1</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tring"/>
          <w:rFonts w:ascii="Times New Roman" w:hAnsi="Times New Roman" w:cs="Times New Roman"/>
          <w:color w:val="267583"/>
          <w:bdr w:val="none" w:sz="0" w:space="0" w:color="auto" w:frame="1"/>
        </w:rPr>
        <w:t>'Мета поля нет'</w:t>
      </w:r>
      <w:proofErr w:type="gramStart"/>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proofErr w:type="gramEnd"/>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В полной записи функция </w:t>
      </w:r>
      <w:r w:rsidRPr="008A0813">
        <w:rPr>
          <w:rStyle w:val="HTML"/>
          <w:rFonts w:ascii="Times New Roman" w:hAnsi="Times New Roman" w:cs="Times New Roman"/>
          <w:color w:val="393939"/>
          <w:bdr w:val="none" w:sz="0" w:space="0" w:color="auto" w:frame="1"/>
        </w:rPr>
        <w:t>get_post_meta()</w:t>
      </w:r>
      <w:r w:rsidRPr="008A0813">
        <w:rPr>
          <w:color w:val="393939"/>
          <w:sz w:val="20"/>
          <w:szCs w:val="20"/>
        </w:rPr>
        <w:t xml:space="preserve"> вызывается 2 раза. В </w:t>
      </w:r>
      <w:proofErr w:type="gramStart"/>
      <w:r w:rsidRPr="008A0813">
        <w:rPr>
          <w:color w:val="393939"/>
          <w:sz w:val="20"/>
          <w:szCs w:val="20"/>
        </w:rPr>
        <w:t>короткой</w:t>
      </w:r>
      <w:proofErr w:type="gramEnd"/>
      <w:r w:rsidRPr="008A0813">
        <w:rPr>
          <w:color w:val="393939"/>
          <w:sz w:val="20"/>
          <w:szCs w:val="20"/>
        </w:rPr>
        <w:t xml:space="preserve"> один раз, и если она что-то вернула, второму аргументу сразу передается полученное значение: не нужны дополнительные переменные...</w:t>
      </w:r>
    </w:p>
    <w:p w:rsidR="00D05C7A" w:rsidRPr="008A0813" w:rsidRDefault="00D05C7A" w:rsidP="008A0813">
      <w:pPr>
        <w:spacing w:after="0" w:line="240" w:lineRule="auto"/>
        <w:rPr>
          <w:rFonts w:ascii="Times New Roman" w:hAnsi="Times New Roman" w:cs="Times New Roman"/>
          <w:sz w:val="20"/>
          <w:szCs w:val="20"/>
        </w:rPr>
      </w:pPr>
      <w:hyperlink r:id="rId9" w:anchor="kcmenu" w:history="1">
        <w:r w:rsidRPr="008A0813">
          <w:rPr>
            <w:rStyle w:val="a5"/>
            <w:rFonts w:ascii="Times New Roman" w:hAnsi="Times New Roman" w:cs="Times New Roman"/>
            <w:color w:val="126FA7"/>
            <w:sz w:val="20"/>
            <w:szCs w:val="20"/>
            <w:bdr w:val="none" w:sz="0" w:space="0" w:color="auto" w:frame="1"/>
            <w:shd w:val="clear" w:color="auto" w:fill="FFFFFF"/>
          </w:rPr>
          <w:t>к началу</w:t>
        </w:r>
      </w:hyperlink>
      <w:bookmarkStart w:id="3" w:name="$func-=-function-anonimnye-lyambda-funkt"/>
      <w:bookmarkEnd w:id="3"/>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r w:rsidRPr="008A0813">
        <w:rPr>
          <w:rStyle w:val="HTML0"/>
          <w:rFonts w:ascii="Times New Roman" w:hAnsi="Times New Roman" w:cs="Times New Roman"/>
          <w:b w:val="0"/>
          <w:bCs w:val="0"/>
          <w:color w:val="362053"/>
          <w:sz w:val="20"/>
          <w:szCs w:val="20"/>
          <w:bdr w:val="none" w:sz="0" w:space="0" w:color="auto" w:frame="1"/>
        </w:rPr>
        <w:t>$func = function(){};</w:t>
      </w:r>
      <w:r w:rsidRPr="008A0813">
        <w:rPr>
          <w:rFonts w:ascii="Times New Roman" w:hAnsi="Times New Roman" w:cs="Times New Roman"/>
          <w:b w:val="0"/>
          <w:bCs w:val="0"/>
          <w:color w:val="362053"/>
          <w:sz w:val="20"/>
          <w:szCs w:val="20"/>
        </w:rPr>
        <w:t> — анонимные (лямбда) функции</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proofErr w:type="gramStart"/>
      <w:r w:rsidRPr="008A0813">
        <w:rPr>
          <w:color w:val="393939"/>
          <w:sz w:val="20"/>
          <w:szCs w:val="20"/>
        </w:rPr>
        <w:t>Лямбда-функции</w:t>
      </w:r>
      <w:proofErr w:type="gramEnd"/>
      <w:r w:rsidRPr="008A0813">
        <w:rPr>
          <w:color w:val="393939"/>
          <w:sz w:val="20"/>
          <w:szCs w:val="20"/>
        </w:rPr>
        <w:t xml:space="preserve"> еще называют «анонимными функциями», потому что для них не указывается название.</w:t>
      </w:r>
    </w:p>
    <w:p w:rsidR="00D05C7A" w:rsidRPr="008A0813" w:rsidRDefault="00D05C7A" w:rsidP="008A0813">
      <w:pPr>
        <w:pStyle w:val="a4"/>
        <w:shd w:val="clear" w:color="auto" w:fill="EEF2F3"/>
        <w:spacing w:before="0" w:beforeAutospacing="0" w:after="0" w:afterAutospacing="0"/>
        <w:textAlignment w:val="baseline"/>
        <w:rPr>
          <w:color w:val="393939"/>
          <w:sz w:val="20"/>
          <w:szCs w:val="20"/>
        </w:rPr>
      </w:pPr>
      <w:proofErr w:type="gramStart"/>
      <w:r w:rsidRPr="008A0813">
        <w:rPr>
          <w:color w:val="393939"/>
          <w:sz w:val="20"/>
          <w:szCs w:val="20"/>
        </w:rPr>
        <w:t>Лямбда-функции</w:t>
      </w:r>
      <w:proofErr w:type="gramEnd"/>
      <w:r w:rsidRPr="008A0813">
        <w:rPr>
          <w:color w:val="393939"/>
          <w:sz w:val="20"/>
          <w:szCs w:val="20"/>
        </w:rPr>
        <w:t xml:space="preserve"> представляют собой замыкание (англ. closure) — это особый вид функции, которая определена в теле другой функции и создаётся каждый раз во время её выполнения. Синтаксически это выглядит как функция, находящаяся целиком в теле другой функции. Насколько я понял, любая функция — это замыкание текущего контекста, т.е. контекст не </w:t>
      </w:r>
      <w:proofErr w:type="gramStart"/>
      <w:r w:rsidRPr="008A0813">
        <w:rPr>
          <w:color w:val="393939"/>
          <w:sz w:val="20"/>
          <w:szCs w:val="20"/>
        </w:rPr>
        <w:t>будет очищен пока работает</w:t>
      </w:r>
      <w:proofErr w:type="gramEnd"/>
      <w:r w:rsidRPr="008A0813">
        <w:rPr>
          <w:color w:val="393939"/>
          <w:sz w:val="20"/>
          <w:szCs w:val="20"/>
        </w:rPr>
        <w:t xml:space="preserve"> функция. Но если в функции есть лямбда-функция, то она становится замыканием, и если в неё передаются переменные из «верхней» функции, то они не будут очищены, до тех </w:t>
      </w:r>
      <w:proofErr w:type="gramStart"/>
      <w:r w:rsidRPr="008A0813">
        <w:rPr>
          <w:color w:val="393939"/>
          <w:sz w:val="20"/>
          <w:szCs w:val="20"/>
        </w:rPr>
        <w:t>пор</w:t>
      </w:r>
      <w:proofErr w:type="gramEnd"/>
      <w:r w:rsidRPr="008A0813">
        <w:rPr>
          <w:color w:val="393939"/>
          <w:sz w:val="20"/>
          <w:szCs w:val="20"/>
        </w:rPr>
        <w:t xml:space="preserve"> пока работает вложенная-функция, даже если «верхняя» функция работу закончила...</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 xml:space="preserve">В ранних </w:t>
      </w:r>
      <w:proofErr w:type="gramStart"/>
      <w:r w:rsidRPr="008A0813">
        <w:rPr>
          <w:color w:val="393939"/>
          <w:sz w:val="20"/>
          <w:szCs w:val="20"/>
        </w:rPr>
        <w:t>версиях</w:t>
      </w:r>
      <w:proofErr w:type="gramEnd"/>
      <w:r w:rsidRPr="008A0813">
        <w:rPr>
          <w:color w:val="393939"/>
          <w:sz w:val="20"/>
          <w:szCs w:val="20"/>
        </w:rPr>
        <w:t>, анонимные функции создавались с помощью функции </w:t>
      </w:r>
      <w:r w:rsidRPr="008A0813">
        <w:rPr>
          <w:rStyle w:val="HTML"/>
          <w:rFonts w:ascii="Times New Roman" w:hAnsi="Times New Roman" w:cs="Times New Roman"/>
          <w:color w:val="393939"/>
          <w:bdr w:val="none" w:sz="0" w:space="0" w:color="auto" w:frame="1"/>
        </w:rPr>
        <w:t>create_function()</w:t>
      </w:r>
      <w:r w:rsidRPr="008A0813">
        <w:rPr>
          <w:color w:val="393939"/>
          <w:sz w:val="20"/>
          <w:szCs w:val="20"/>
        </w:rPr>
        <w:t>.</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Пример создания анонимной функции для сортировки usort():</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Пример создания анонимной функции для сортировки usort():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hAnsi="Times New Roman" w:cs="Times New Roman"/>
          <w:color w:val="292B80"/>
          <w:bdr w:val="none" w:sz="0" w:space="0" w:color="auto" w:frame="1"/>
          <w:lang w:val="en-US"/>
        </w:rPr>
        <w:t>$arr</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proofErr w:type="gramStart"/>
      <w:r w:rsidRPr="008A0813">
        <w:rPr>
          <w:rStyle w:val="keyword"/>
          <w:rFonts w:ascii="Times New Roman" w:hAnsi="Times New Roman" w:cs="Times New Roman"/>
          <w:b/>
          <w:bCs/>
          <w:color w:val="1957FF"/>
          <w:bdr w:val="none" w:sz="0" w:space="0" w:color="auto" w:frame="1"/>
          <w:lang w:val="en-US"/>
        </w:rPr>
        <w:t>array</w:t>
      </w:r>
      <w:r w:rsidRPr="008A0813">
        <w:rPr>
          <w:rStyle w:val="simbol"/>
          <w:rFonts w:ascii="Times New Roman" w:hAnsi="Times New Roman" w:cs="Times New Roman"/>
          <w:color w:val="8000FF"/>
          <w:bdr w:val="none" w:sz="0" w:space="0" w:color="auto" w:frame="1"/>
          <w:lang w:val="en-US"/>
        </w:rPr>
        <w:t>(</w:t>
      </w:r>
      <w:proofErr w:type="gramEnd"/>
      <w:r w:rsidRPr="008A0813">
        <w:rPr>
          <w:rStyle w:val="number"/>
          <w:rFonts w:ascii="Times New Roman" w:hAnsi="Times New Roman" w:cs="Times New Roman"/>
          <w:color w:val="E0542A"/>
          <w:bdr w:val="none" w:sz="0" w:space="0" w:color="auto" w:frame="1"/>
          <w:lang w:val="en-US"/>
        </w:rPr>
        <w:t>3</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2</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5</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6</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1</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php"/>
          <w:rFonts w:ascii="Times New Roman" w:hAnsi="Times New Roman" w:cs="Times New Roman"/>
          <w:color w:val="000000"/>
          <w:bdr w:val="none" w:sz="0" w:space="0" w:color="auto" w:frame="1"/>
          <w:lang w:val="en-US"/>
        </w:rPr>
        <w:t>usort</w:t>
      </w:r>
      <w:r w:rsidRPr="008A0813">
        <w:rPr>
          <w:rStyle w:val="simbol"/>
          <w:rFonts w:ascii="Times New Roman"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$arr</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function</w:t>
      </w: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hAnsi="Times New Roman" w:cs="Times New Roman"/>
          <w:color w:val="292B80"/>
          <w:bdr w:val="none" w:sz="0" w:space="0" w:color="auto" w:frame="1"/>
          <w:lang w:val="en-US"/>
        </w:rPr>
        <w:t>$a</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$b</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if</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$a</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$b</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return</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0</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return</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$a</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&gt;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$b</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w:t>
      </w:r>
      <w:proofErr w:type="gramStart"/>
      <w:r w:rsidRPr="008A0813">
        <w:rPr>
          <w:rStyle w:val="number"/>
          <w:rFonts w:ascii="Times New Roman" w:hAnsi="Times New Roman" w:cs="Times New Roman"/>
          <w:color w:val="E0542A"/>
          <w:bdr w:val="none" w:sz="0" w:space="0" w:color="auto" w:frame="1"/>
          <w:lang w:val="en-US"/>
        </w:rPr>
        <w:t>1</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1</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Fonts w:ascii="Times New Roman" w:hAnsi="Times New Roman" w:cs="Times New Roman"/>
          <w:color w:val="393939"/>
        </w:rPr>
      </w:pP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 xml:space="preserve">Еще одна фишка </w:t>
      </w:r>
      <w:proofErr w:type="gramStart"/>
      <w:r w:rsidRPr="008A0813">
        <w:rPr>
          <w:color w:val="393939"/>
          <w:sz w:val="20"/>
          <w:szCs w:val="20"/>
        </w:rPr>
        <w:t>лямбда-функций</w:t>
      </w:r>
      <w:proofErr w:type="gramEnd"/>
      <w:r w:rsidRPr="008A0813">
        <w:rPr>
          <w:color w:val="393939"/>
          <w:sz w:val="20"/>
          <w:szCs w:val="20"/>
        </w:rPr>
        <w:t xml:space="preserve"> — это использование переменных из текущей области видимости, с помощью оператора </w:t>
      </w:r>
      <w:r w:rsidRPr="008A0813">
        <w:rPr>
          <w:rStyle w:val="HTML0"/>
          <w:color w:val="393939"/>
          <w:sz w:val="20"/>
          <w:szCs w:val="20"/>
          <w:bdr w:val="none" w:sz="0" w:space="0" w:color="auto" w:frame="1"/>
        </w:rPr>
        <w:t>use</w:t>
      </w:r>
      <w:r w:rsidRPr="008A0813">
        <w:rPr>
          <w:color w:val="393939"/>
          <w:sz w:val="20"/>
          <w:szCs w:val="20"/>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hAnsi="Times New Roman" w:cs="Times New Roman"/>
          <w:color w:val="292B80"/>
          <w:bdr w:val="none" w:sz="0" w:space="0" w:color="auto" w:frame="1"/>
          <w:lang w:val="en-US"/>
        </w:rPr>
        <w:t>$var</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eastAsiaTheme="majorEastAsia" w:hAnsi="Times New Roman" w:cs="Times New Roman"/>
          <w:color w:val="267583"/>
          <w:bdr w:val="none" w:sz="0" w:space="0" w:color="auto" w:frame="1"/>
          <w:lang w:val="en-US"/>
        </w:rPr>
        <w:t>'</w:t>
      </w:r>
      <w:r w:rsidRPr="008A0813">
        <w:rPr>
          <w:rStyle w:val="string"/>
          <w:rFonts w:ascii="Times New Roman" w:eastAsiaTheme="majorEastAsia" w:hAnsi="Times New Roman" w:cs="Times New Roman"/>
          <w:color w:val="267583"/>
          <w:bdr w:val="none" w:sz="0" w:space="0" w:color="auto" w:frame="1"/>
        </w:rPr>
        <w:t>Превед</w:t>
      </w:r>
      <w:r w:rsidRPr="008A0813">
        <w:rPr>
          <w:rStyle w:val="string"/>
          <w:rFonts w:ascii="Times New Roman" w:eastAsiaTheme="majorEastAsia" w:hAnsi="Times New Roman" w:cs="Times New Roman"/>
          <w:color w:val="267583"/>
          <w:bdr w:val="none" w:sz="0" w:space="0" w:color="auto" w:frame="1"/>
          <w:lang w:val="en-US"/>
        </w:rPr>
        <w:t xml:space="preserve">, </w:t>
      </w:r>
      <w:r w:rsidRPr="008A0813">
        <w:rPr>
          <w:rStyle w:val="string"/>
          <w:rFonts w:ascii="Times New Roman" w:eastAsiaTheme="majorEastAsia" w:hAnsi="Times New Roman" w:cs="Times New Roman"/>
          <w:color w:val="267583"/>
          <w:bdr w:val="none" w:sz="0" w:space="0" w:color="auto" w:frame="1"/>
        </w:rPr>
        <w:t>Медвед</w:t>
      </w:r>
      <w:r w:rsidRPr="008A0813">
        <w:rPr>
          <w:rStyle w:val="string"/>
          <w:rFonts w:ascii="Times New Roman" w:eastAsiaTheme="majorEastAsia" w:hAnsi="Times New Roman" w:cs="Times New Roman"/>
          <w:color w:val="267583"/>
          <w:bdr w:val="none" w:sz="0" w:space="0" w:color="auto" w:frame="1"/>
          <w:lang w:val="en-US"/>
        </w:rPr>
        <w:t>!</w:t>
      </w:r>
      <w:proofErr w:type="gramStart"/>
      <w:r w:rsidRPr="008A0813">
        <w:rPr>
          <w:rStyle w:val="string"/>
          <w:rFonts w:ascii="Times New Roman" w:eastAsiaTheme="majorEastAsia" w:hAnsi="Times New Roman" w:cs="Times New Roman"/>
          <w:color w:val="267583"/>
          <w:bdr w:val="none" w:sz="0" w:space="0" w:color="auto" w:frame="1"/>
          <w:lang w:val="en-US"/>
        </w:rPr>
        <w:t>'</w:t>
      </w:r>
      <w:r w:rsidRPr="008A0813">
        <w:rPr>
          <w:rStyle w:val="simbol"/>
          <w:rFonts w:ascii="Times New Roman" w:hAnsi="Times New Roman" w:cs="Times New Roman"/>
          <w:color w:val="8000FF"/>
          <w:bdr w:val="none" w:sz="0" w:space="0" w:color="auto" w:frame="1"/>
          <w:lang w:val="en-US"/>
        </w:rPr>
        <w:t>;</w:t>
      </w:r>
      <w:proofErr w:type="gramEnd"/>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hAnsi="Times New Roman" w:cs="Times New Roman"/>
          <w:color w:val="292B80"/>
          <w:bdr w:val="none" w:sz="0" w:space="0" w:color="auto" w:frame="1"/>
          <w:lang w:val="en-US"/>
        </w:rPr>
        <w:t>$func</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proofErr w:type="gramStart"/>
      <w:r w:rsidRPr="008A0813">
        <w:rPr>
          <w:rStyle w:val="keyword"/>
          <w:rFonts w:ascii="Times New Roman" w:hAnsi="Times New Roman" w:cs="Times New Roman"/>
          <w:b/>
          <w:bCs/>
          <w:color w:val="1957FF"/>
          <w:bdr w:val="none" w:sz="0" w:space="0" w:color="auto" w:frame="1"/>
          <w:lang w:val="en-US"/>
        </w:rPr>
        <w:t>function</w:t>
      </w:r>
      <w:r w:rsidRPr="008A0813">
        <w:rPr>
          <w:rStyle w:val="simbol"/>
          <w:rFonts w:ascii="Times New Roman" w:hAnsi="Times New Roman" w:cs="Times New Roman"/>
          <w:color w:val="8000FF"/>
          <w:bdr w:val="none" w:sz="0" w:space="0" w:color="auto" w:frame="1"/>
          <w:lang w:val="en-US"/>
        </w:rPr>
        <w:t>(</w:t>
      </w:r>
      <w:proofErr w:type="gramEnd"/>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use</w:t>
      </w:r>
      <w:r w:rsidRPr="008A0813">
        <w:rPr>
          <w:rStyle w:val="php"/>
          <w:rFonts w:ascii="Times New Roman" w:hAnsi="Times New Roman" w:cs="Times New Roman"/>
          <w:color w:val="000000"/>
          <w:bdr w:val="none" w:sz="0" w:space="0" w:color="auto" w:frame="1"/>
          <w:lang w:val="en-US"/>
        </w:rPr>
        <w:t xml:space="preserve"> ( $</w:t>
      </w:r>
      <w:r w:rsidRPr="008A0813">
        <w:rPr>
          <w:rStyle w:val="title"/>
          <w:rFonts w:ascii="Times New Roman" w:eastAsiaTheme="majorEastAsia" w:hAnsi="Times New Roman" w:cs="Times New Roman"/>
          <w:color w:val="000000"/>
          <w:bdr w:val="none" w:sz="0" w:space="0" w:color="auto" w:frame="1"/>
          <w:lang w:val="en-US"/>
        </w:rPr>
        <w:t>var</w:t>
      </w:r>
      <w:r w:rsidRPr="008A0813">
        <w:rPr>
          <w:rStyle w:val="php"/>
          <w:rFonts w:ascii="Times New Roman" w:hAnsi="Times New Roman" w:cs="Times New Roman"/>
          <w:color w:val="000000"/>
          <w:bdr w:val="none" w:sz="0" w:space="0" w:color="auto" w:frame="1"/>
          <w:lang w:val="en-US"/>
        </w:rPr>
        <w:t xml:space="preserve"> ) { </w:t>
      </w:r>
      <w:r w:rsidRPr="008A0813">
        <w:rPr>
          <w:rStyle w:val="title"/>
          <w:rFonts w:ascii="Times New Roman" w:eastAsiaTheme="majorEastAsia" w:hAnsi="Times New Roman" w:cs="Times New Roman"/>
          <w:color w:val="000000"/>
          <w:bdr w:val="none" w:sz="0" w:space="0" w:color="auto" w:frame="1"/>
          <w:lang w:val="en-US"/>
        </w:rPr>
        <w:t>echo</w:t>
      </w:r>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eastAsiaTheme="majorEastAsia" w:hAnsi="Times New Roman" w:cs="Times New Roman"/>
          <w:color w:val="000000"/>
          <w:bdr w:val="none" w:sz="0" w:space="0" w:color="auto" w:frame="1"/>
          <w:lang w:val="en-US"/>
        </w:rPr>
        <w:t>var</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Fonts w:ascii="Times New Roman" w:hAnsi="Times New Roman" w:cs="Times New Roman"/>
          <w:color w:val="393939"/>
        </w:rPr>
      </w:pPr>
      <w:r w:rsidRPr="008A0813">
        <w:rPr>
          <w:rStyle w:val="variable"/>
          <w:rFonts w:ascii="Times New Roman" w:hAnsi="Times New Roman" w:cs="Times New Roman"/>
          <w:color w:val="292B80"/>
          <w:bdr w:val="none" w:sz="0" w:space="0" w:color="auto" w:frame="1"/>
        </w:rPr>
        <w:t>$func</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hAnsi="Times New Roman" w:cs="Times New Roman"/>
          <w:color w:val="888895"/>
          <w:bdr w:val="none" w:sz="0" w:space="0" w:color="auto" w:frame="1"/>
        </w:rPr>
        <w:t>//&gt; Превед, Медвед!</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Переменные передаются как значение, но можно передать и ссылку на переменную, указав </w:t>
      </w:r>
      <w:r w:rsidRPr="008A0813">
        <w:rPr>
          <w:rStyle w:val="HTML0"/>
          <w:color w:val="393939"/>
          <w:sz w:val="20"/>
          <w:szCs w:val="20"/>
          <w:bdr w:val="none" w:sz="0" w:space="0" w:color="auto" w:frame="1"/>
        </w:rPr>
        <w:t>&amp;</w:t>
      </w:r>
      <w:r w:rsidRPr="008A0813">
        <w:rPr>
          <w:color w:val="393939"/>
          <w:sz w:val="20"/>
          <w:szCs w:val="20"/>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hAnsi="Times New Roman" w:cs="Times New Roman"/>
          <w:color w:val="292B80"/>
          <w:bdr w:val="none" w:sz="0" w:space="0" w:color="auto" w:frame="1"/>
          <w:lang w:val="en-US"/>
        </w:rPr>
        <w:t>$var</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eastAsiaTheme="majorEastAsia" w:hAnsi="Times New Roman" w:cs="Times New Roman"/>
          <w:color w:val="267583"/>
          <w:bdr w:val="none" w:sz="0" w:space="0" w:color="auto" w:frame="1"/>
          <w:lang w:val="en-US"/>
        </w:rPr>
        <w:t>'</w:t>
      </w:r>
      <w:r w:rsidRPr="008A0813">
        <w:rPr>
          <w:rStyle w:val="string"/>
          <w:rFonts w:ascii="Times New Roman" w:eastAsiaTheme="majorEastAsia" w:hAnsi="Times New Roman" w:cs="Times New Roman"/>
          <w:color w:val="267583"/>
          <w:bdr w:val="none" w:sz="0" w:space="0" w:color="auto" w:frame="1"/>
        </w:rPr>
        <w:t>Превед</w:t>
      </w:r>
      <w:r w:rsidRPr="008A0813">
        <w:rPr>
          <w:rStyle w:val="string"/>
          <w:rFonts w:ascii="Times New Roman" w:eastAsiaTheme="majorEastAsia" w:hAnsi="Times New Roman" w:cs="Times New Roman"/>
          <w:color w:val="267583"/>
          <w:bdr w:val="none" w:sz="0" w:space="0" w:color="auto" w:frame="1"/>
          <w:lang w:val="en-US"/>
        </w:rPr>
        <w:t xml:space="preserve">, </w:t>
      </w:r>
      <w:r w:rsidRPr="008A0813">
        <w:rPr>
          <w:rStyle w:val="string"/>
          <w:rFonts w:ascii="Times New Roman" w:eastAsiaTheme="majorEastAsia" w:hAnsi="Times New Roman" w:cs="Times New Roman"/>
          <w:color w:val="267583"/>
          <w:bdr w:val="none" w:sz="0" w:space="0" w:color="auto" w:frame="1"/>
        </w:rPr>
        <w:t>Медвед</w:t>
      </w:r>
      <w:r w:rsidRPr="008A0813">
        <w:rPr>
          <w:rStyle w:val="string"/>
          <w:rFonts w:ascii="Times New Roman" w:eastAsiaTheme="majorEastAsia" w:hAnsi="Times New Roman" w:cs="Times New Roman"/>
          <w:color w:val="267583"/>
          <w:bdr w:val="none" w:sz="0" w:space="0" w:color="auto" w:frame="1"/>
          <w:lang w:val="en-US"/>
        </w:rPr>
        <w:t>!</w:t>
      </w:r>
      <w:proofErr w:type="gramStart"/>
      <w:r w:rsidRPr="008A0813">
        <w:rPr>
          <w:rStyle w:val="string"/>
          <w:rFonts w:ascii="Times New Roman" w:eastAsiaTheme="majorEastAsia" w:hAnsi="Times New Roman" w:cs="Times New Roman"/>
          <w:color w:val="267583"/>
          <w:bdr w:val="none" w:sz="0" w:space="0" w:color="auto" w:frame="1"/>
          <w:lang w:val="en-US"/>
        </w:rPr>
        <w:t>'</w:t>
      </w:r>
      <w:r w:rsidRPr="008A0813">
        <w:rPr>
          <w:rStyle w:val="simbol"/>
          <w:rFonts w:ascii="Times New Roman" w:hAnsi="Times New Roman" w:cs="Times New Roman"/>
          <w:color w:val="8000FF"/>
          <w:bdr w:val="none" w:sz="0" w:space="0" w:color="auto" w:frame="1"/>
          <w:lang w:val="en-US"/>
        </w:rPr>
        <w:t>;</w:t>
      </w:r>
      <w:proofErr w:type="gramEnd"/>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variable"/>
          <w:rFonts w:ascii="Times New Roman" w:hAnsi="Times New Roman" w:cs="Times New Roman"/>
          <w:color w:val="292B80"/>
          <w:bdr w:val="none" w:sz="0" w:space="0" w:color="auto" w:frame="1"/>
          <w:lang w:val="en-US"/>
        </w:rPr>
        <w:t>$func</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proofErr w:type="gramStart"/>
      <w:r w:rsidRPr="008A0813">
        <w:rPr>
          <w:rStyle w:val="keyword"/>
          <w:rFonts w:ascii="Times New Roman" w:hAnsi="Times New Roman" w:cs="Times New Roman"/>
          <w:b/>
          <w:bCs/>
          <w:color w:val="1957FF"/>
          <w:bdr w:val="none" w:sz="0" w:space="0" w:color="auto" w:frame="1"/>
          <w:lang w:val="en-US"/>
        </w:rPr>
        <w:t>function</w:t>
      </w:r>
      <w:r w:rsidRPr="008A0813">
        <w:rPr>
          <w:rStyle w:val="simbol"/>
          <w:rFonts w:ascii="Times New Roman" w:hAnsi="Times New Roman" w:cs="Times New Roman"/>
          <w:color w:val="8000FF"/>
          <w:bdr w:val="none" w:sz="0" w:space="0" w:color="auto" w:frame="1"/>
          <w:lang w:val="en-US"/>
        </w:rPr>
        <w:t>(</w:t>
      </w:r>
      <w:proofErr w:type="gramEnd"/>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use</w:t>
      </w:r>
      <w:r w:rsidRPr="008A0813">
        <w:rPr>
          <w:rStyle w:val="php"/>
          <w:rFonts w:ascii="Times New Roman" w:hAnsi="Times New Roman" w:cs="Times New Roman"/>
          <w:color w:val="000000"/>
          <w:bdr w:val="none" w:sz="0" w:space="0" w:color="auto" w:frame="1"/>
          <w:lang w:val="en-US"/>
        </w:rPr>
        <w:t xml:space="preserve"> ( &amp; $</w:t>
      </w:r>
      <w:r w:rsidRPr="008A0813">
        <w:rPr>
          <w:rStyle w:val="title"/>
          <w:rFonts w:ascii="Times New Roman" w:eastAsiaTheme="majorEastAsia" w:hAnsi="Times New Roman" w:cs="Times New Roman"/>
          <w:color w:val="000000"/>
          <w:bdr w:val="none" w:sz="0" w:space="0" w:color="auto" w:frame="1"/>
          <w:lang w:val="en-US"/>
        </w:rPr>
        <w:t>var</w:t>
      </w:r>
      <w:r w:rsidRPr="008A0813">
        <w:rPr>
          <w:rStyle w:val="php"/>
          <w:rFonts w:ascii="Times New Roman" w:hAnsi="Times New Roman" w:cs="Times New Roman"/>
          <w:color w:val="000000"/>
          <w:bdr w:val="none" w:sz="0" w:space="0" w:color="auto" w:frame="1"/>
          <w:lang w:val="en-US"/>
        </w:rPr>
        <w:t xml:space="preserve"> ) { $</w:t>
      </w:r>
      <w:r w:rsidRPr="008A0813">
        <w:rPr>
          <w:rStyle w:val="title"/>
          <w:rFonts w:ascii="Times New Roman" w:eastAsiaTheme="majorEastAsia" w:hAnsi="Times New Roman" w:cs="Times New Roman"/>
          <w:color w:val="000000"/>
          <w:bdr w:val="none" w:sz="0" w:space="0" w:color="auto" w:frame="1"/>
          <w:lang w:val="en-US"/>
        </w:rPr>
        <w:t>var</w:t>
      </w:r>
      <w:r w:rsidRPr="008A0813">
        <w:rPr>
          <w:rStyle w:val="php"/>
          <w:rFonts w:ascii="Times New Roman" w:hAnsi="Times New Roman" w:cs="Times New Roman"/>
          <w:color w:val="000000"/>
          <w:bdr w:val="none" w:sz="0" w:space="0" w:color="auto" w:frame="1"/>
          <w:lang w:val="en-US"/>
        </w:rPr>
        <w:t xml:space="preserve"> = $</w:t>
      </w:r>
      <w:r w:rsidRPr="008A0813">
        <w:rPr>
          <w:rStyle w:val="title"/>
          <w:rFonts w:ascii="Times New Roman" w:eastAsiaTheme="majorEastAsia" w:hAnsi="Times New Roman" w:cs="Times New Roman"/>
          <w:color w:val="000000"/>
          <w:bdr w:val="none" w:sz="0" w:space="0" w:color="auto" w:frame="1"/>
          <w:lang w:val="en-US"/>
        </w:rPr>
        <w:t>var</w:t>
      </w:r>
      <w:r w:rsidRPr="008A0813">
        <w:rPr>
          <w:rStyle w:val="php"/>
          <w:rFonts w:ascii="Times New Roman" w:hAnsi="Times New Roman" w:cs="Times New Roman"/>
          <w:color w:val="000000"/>
          <w:bdr w:val="none" w:sz="0" w:space="0" w:color="auto" w:frame="1"/>
          <w:lang w:val="en-US"/>
        </w:rPr>
        <w:t xml:space="preserve"> .' </w:t>
      </w:r>
      <w:proofErr w:type="gramStart"/>
      <w:r w:rsidRPr="008A0813">
        <w:rPr>
          <w:rStyle w:val="php"/>
          <w:rFonts w:ascii="Times New Roman" w:hAnsi="Times New Roman" w:cs="Times New Roman"/>
          <w:color w:val="000000"/>
          <w:bdr w:val="none" w:sz="0" w:space="0" w:color="auto" w:frame="1"/>
        </w:rPr>
        <w:t xml:space="preserve">Мы в гости!'; </w:t>
      </w:r>
      <w:r w:rsidRPr="008A0813">
        <w:rPr>
          <w:rStyle w:val="simbol"/>
          <w:rFonts w:ascii="Times New Roman" w:hAnsi="Times New Roman" w:cs="Times New Roman"/>
          <w:color w:val="8000FF"/>
          <w:bdr w:val="none" w:sz="0" w:space="0" w:color="auto" w:frame="1"/>
        </w:rPr>
        <w:t>};</w:t>
      </w:r>
      <w:proofErr w:type="gramEnd"/>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variable"/>
          <w:rFonts w:ascii="Times New Roman" w:hAnsi="Times New Roman" w:cs="Times New Roman"/>
          <w:color w:val="292B80"/>
          <w:bdr w:val="none" w:sz="0" w:space="0" w:color="auto" w:frame="1"/>
        </w:rPr>
        <w:t>$func</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hAnsi="Times New Roman" w:cs="Times New Roman"/>
          <w:color w:val="888895"/>
          <w:bdr w:val="none" w:sz="0" w:space="0" w:color="auto" w:frame="1"/>
        </w:rPr>
        <w:t>// вызовем</w:t>
      </w:r>
    </w:p>
    <w:p w:rsidR="00D05C7A" w:rsidRPr="008A0813" w:rsidRDefault="00D05C7A" w:rsidP="008A0813">
      <w:pPr>
        <w:pStyle w:val="HTML1"/>
        <w:textAlignment w:val="baseline"/>
        <w:rPr>
          <w:rFonts w:ascii="Times New Roman" w:hAnsi="Times New Roman" w:cs="Times New Roman"/>
          <w:color w:val="393939"/>
        </w:rPr>
      </w:pP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w:t>
      </w:r>
      <w:r w:rsidRPr="008A0813">
        <w:rPr>
          <w:rStyle w:val="variable"/>
          <w:rFonts w:ascii="Times New Roman" w:hAnsi="Times New Roman" w:cs="Times New Roman"/>
          <w:color w:val="292B80"/>
          <w:bdr w:val="none" w:sz="0" w:space="0" w:color="auto" w:frame="1"/>
        </w:rPr>
        <w:t>$var</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hAnsi="Times New Roman" w:cs="Times New Roman"/>
          <w:color w:val="888895"/>
          <w:bdr w:val="none" w:sz="0" w:space="0" w:color="auto" w:frame="1"/>
        </w:rPr>
        <w:t>//&gt; Превед, Медвед! Мы в гости!</w:t>
      </w:r>
    </w:p>
    <w:p w:rsidR="00D05C7A" w:rsidRPr="008A0813" w:rsidRDefault="00D05C7A" w:rsidP="008A0813">
      <w:pPr>
        <w:spacing w:after="0" w:line="240" w:lineRule="auto"/>
        <w:rPr>
          <w:rFonts w:ascii="Times New Roman" w:hAnsi="Times New Roman" w:cs="Times New Roman"/>
          <w:sz w:val="20"/>
          <w:szCs w:val="20"/>
        </w:rPr>
      </w:pPr>
      <w:hyperlink r:id="rId10" w:anchor="kcmenu" w:history="1">
        <w:r w:rsidRPr="008A0813">
          <w:rPr>
            <w:rStyle w:val="a5"/>
            <w:rFonts w:ascii="Times New Roman" w:hAnsi="Times New Roman" w:cs="Times New Roman"/>
            <w:color w:val="126FA7"/>
            <w:sz w:val="20"/>
            <w:szCs w:val="20"/>
            <w:bdr w:val="none" w:sz="0" w:space="0" w:color="auto" w:frame="1"/>
            <w:shd w:val="clear" w:color="auto" w:fill="FFFFFF"/>
          </w:rPr>
          <w:t>к началу</w:t>
        </w:r>
      </w:hyperlink>
      <w:bookmarkStart w:id="4" w:name="method---var-poluchenie-obekta-iz-metoda"/>
      <w:bookmarkEnd w:id="4"/>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r w:rsidRPr="008A0813">
        <w:rPr>
          <w:rStyle w:val="HTML0"/>
          <w:rFonts w:ascii="Times New Roman" w:hAnsi="Times New Roman" w:cs="Times New Roman"/>
          <w:b w:val="0"/>
          <w:bCs w:val="0"/>
          <w:color w:val="362053"/>
          <w:sz w:val="20"/>
          <w:szCs w:val="20"/>
          <w:bdr w:val="none" w:sz="0" w:space="0" w:color="auto" w:frame="1"/>
        </w:rPr>
        <w:t>method()-&gt;var</w:t>
      </w:r>
      <w:r w:rsidRPr="008A0813">
        <w:rPr>
          <w:rFonts w:ascii="Times New Roman" w:hAnsi="Times New Roman" w:cs="Times New Roman"/>
          <w:b w:val="0"/>
          <w:bCs w:val="0"/>
          <w:color w:val="362053"/>
          <w:sz w:val="20"/>
          <w:szCs w:val="20"/>
        </w:rPr>
        <w:t> — получение объекта из метода/функции</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lang w:val="en-US"/>
        </w:rPr>
      </w:pPr>
      <w:r w:rsidRPr="008A0813">
        <w:rPr>
          <w:color w:val="393939"/>
          <w:sz w:val="20"/>
          <w:szCs w:val="20"/>
        </w:rPr>
        <w:t>Это</w:t>
      </w:r>
      <w:r w:rsidRPr="008A0813">
        <w:rPr>
          <w:color w:val="393939"/>
          <w:sz w:val="20"/>
          <w:szCs w:val="20"/>
          <w:lang w:val="en-US"/>
        </w:rPr>
        <w:t xml:space="preserve"> </w:t>
      </w:r>
      <w:r w:rsidRPr="008A0813">
        <w:rPr>
          <w:color w:val="393939"/>
          <w:sz w:val="20"/>
          <w:szCs w:val="20"/>
        </w:rPr>
        <w:t>удобно</w:t>
      </w:r>
      <w:r w:rsidRPr="008A0813">
        <w:rPr>
          <w:color w:val="393939"/>
          <w:sz w:val="20"/>
          <w:szCs w:val="20"/>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hAnsi="Times New Roman" w:cs="Times New Roman"/>
          <w:color w:val="292B80"/>
          <w:bdr w:val="none" w:sz="0" w:space="0" w:color="auto" w:frame="1"/>
          <w:lang w:val="en-US"/>
        </w:rPr>
        <w:t>$object</w:t>
      </w:r>
      <w:r w:rsidRPr="008A0813">
        <w:rPr>
          <w:rStyle w:val="php"/>
          <w:rFonts w:ascii="Times New Roman" w:hAnsi="Times New Roman" w:cs="Times New Roman"/>
          <w:color w:val="000000"/>
          <w:bdr w:val="none" w:sz="0" w:space="0" w:color="auto" w:frame="1"/>
          <w:lang w:val="en-US"/>
        </w:rPr>
        <w:t>-&gt;</w:t>
      </w:r>
      <w:proofErr w:type="gramStart"/>
      <w:r w:rsidRPr="008A0813">
        <w:rPr>
          <w:rStyle w:val="php"/>
          <w:rFonts w:ascii="Times New Roman" w:hAnsi="Times New Roman" w:cs="Times New Roman"/>
          <w:color w:val="000000"/>
          <w:bdr w:val="none" w:sz="0" w:space="0" w:color="auto" w:frame="1"/>
          <w:lang w:val="en-US"/>
        </w:rPr>
        <w:t>method</w:t>
      </w:r>
      <w:r w:rsidRPr="008A0813">
        <w:rPr>
          <w:rStyle w:val="simbol"/>
          <w:rFonts w:ascii="Times New Roman" w:hAnsi="Times New Roman" w:cs="Times New Roman"/>
          <w:color w:val="8000FF"/>
          <w:bdr w:val="none" w:sz="0" w:space="0" w:color="auto" w:frame="1"/>
          <w:lang w:val="en-US"/>
        </w:rPr>
        <w:t>(</w:t>
      </w:r>
      <w:proofErr w:type="gramEnd"/>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-&gt;method</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-&gt;method</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p>
    <w:p w:rsidR="00D05C7A" w:rsidRPr="008A0813" w:rsidRDefault="00D05C7A" w:rsidP="008A0813">
      <w:pPr>
        <w:pStyle w:val="HTML1"/>
        <w:textAlignment w:val="baseline"/>
        <w:rPr>
          <w:rFonts w:ascii="Times New Roman" w:hAnsi="Times New Roman" w:cs="Times New Roman"/>
          <w:color w:val="393939"/>
        </w:rPr>
      </w:pPr>
      <w:r w:rsidRPr="008A0813">
        <w:rPr>
          <w:rStyle w:val="variable"/>
          <w:rFonts w:ascii="Times New Roman" w:hAnsi="Times New Roman" w:cs="Times New Roman"/>
          <w:color w:val="292B80"/>
          <w:bdr w:val="none" w:sz="0" w:space="0" w:color="auto" w:frame="1"/>
        </w:rPr>
        <w:t>$object</w:t>
      </w:r>
      <w:r w:rsidRPr="008A0813">
        <w:rPr>
          <w:rStyle w:val="php"/>
          <w:rFonts w:ascii="Times New Roman" w:hAnsi="Times New Roman" w:cs="Times New Roman"/>
          <w:color w:val="000000"/>
          <w:bdr w:val="none" w:sz="0" w:space="0" w:color="auto" w:frame="1"/>
        </w:rPr>
        <w:t>-&gt;method</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-&gt;method</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-&gt;member </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number"/>
          <w:rFonts w:ascii="Times New Roman" w:hAnsi="Times New Roman" w:cs="Times New Roman"/>
          <w:color w:val="E0542A"/>
          <w:bdr w:val="none" w:sz="0" w:space="0" w:color="auto" w:frame="1"/>
        </w:rPr>
        <w:t>5</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В PHP ниже 5.3 писали как-то так:</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hAnsi="Times New Roman" w:cs="Times New Roman"/>
          <w:color w:val="292B80"/>
          <w:bdr w:val="none" w:sz="0" w:space="0" w:color="auto" w:frame="1"/>
          <w:lang w:val="en-US"/>
        </w:rPr>
        <w:t>$tmp</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&amp;</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$object</w:t>
      </w:r>
      <w:r w:rsidRPr="008A0813">
        <w:rPr>
          <w:rStyle w:val="php"/>
          <w:rFonts w:ascii="Times New Roman" w:hAnsi="Times New Roman" w:cs="Times New Roman"/>
          <w:color w:val="000000"/>
          <w:bdr w:val="none" w:sz="0" w:space="0" w:color="auto" w:frame="1"/>
          <w:lang w:val="en-US"/>
        </w:rPr>
        <w:t>-&gt;</w:t>
      </w:r>
      <w:proofErr w:type="gramStart"/>
      <w:r w:rsidRPr="008A0813">
        <w:rPr>
          <w:rStyle w:val="php"/>
          <w:rFonts w:ascii="Times New Roman" w:hAnsi="Times New Roman" w:cs="Times New Roman"/>
          <w:color w:val="000000"/>
          <w:bdr w:val="none" w:sz="0" w:space="0" w:color="auto" w:frame="1"/>
          <w:lang w:val="en-US"/>
        </w:rPr>
        <w:t>method</w:t>
      </w:r>
      <w:r w:rsidRPr="008A0813">
        <w:rPr>
          <w:rStyle w:val="simbol"/>
          <w:rFonts w:ascii="Times New Roman" w:hAnsi="Times New Roman" w:cs="Times New Roman"/>
          <w:color w:val="8000FF"/>
          <w:bdr w:val="none" w:sz="0" w:space="0" w:color="auto" w:frame="1"/>
          <w:lang w:val="en-US"/>
        </w:rPr>
        <w:t>(</w:t>
      </w:r>
      <w:proofErr w:type="gramEnd"/>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hAnsi="Times New Roman" w:cs="Times New Roman"/>
          <w:color w:val="292B80"/>
          <w:bdr w:val="none" w:sz="0" w:space="0" w:color="auto" w:frame="1"/>
          <w:lang w:val="en-US"/>
        </w:rPr>
        <w:t>$tmp</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&amp;</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$tmp</w:t>
      </w:r>
      <w:r w:rsidRPr="008A0813">
        <w:rPr>
          <w:rStyle w:val="php"/>
          <w:rFonts w:ascii="Times New Roman" w:hAnsi="Times New Roman" w:cs="Times New Roman"/>
          <w:color w:val="000000"/>
          <w:bdr w:val="none" w:sz="0" w:space="0" w:color="auto" w:frame="1"/>
          <w:lang w:val="en-US"/>
        </w:rPr>
        <w:t>-&gt;</w:t>
      </w:r>
      <w:proofErr w:type="gramStart"/>
      <w:r w:rsidRPr="008A0813">
        <w:rPr>
          <w:rStyle w:val="php"/>
          <w:rFonts w:ascii="Times New Roman" w:hAnsi="Times New Roman" w:cs="Times New Roman"/>
          <w:color w:val="000000"/>
          <w:bdr w:val="none" w:sz="0" w:space="0" w:color="auto" w:frame="1"/>
          <w:lang w:val="en-US"/>
        </w:rPr>
        <w:t>method</w:t>
      </w:r>
      <w:r w:rsidRPr="008A0813">
        <w:rPr>
          <w:rStyle w:val="simbol"/>
          <w:rFonts w:ascii="Times New Roman" w:hAnsi="Times New Roman" w:cs="Times New Roman"/>
          <w:color w:val="8000FF"/>
          <w:bdr w:val="none" w:sz="0" w:space="0" w:color="auto" w:frame="1"/>
          <w:lang w:val="en-US"/>
        </w:rPr>
        <w:t>(</w:t>
      </w:r>
      <w:proofErr w:type="gramEnd"/>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Fonts w:ascii="Times New Roman" w:hAnsi="Times New Roman" w:cs="Times New Roman"/>
          <w:color w:val="393939"/>
        </w:rPr>
      </w:pPr>
      <w:r w:rsidRPr="008A0813">
        <w:rPr>
          <w:rStyle w:val="variable"/>
          <w:rFonts w:ascii="Times New Roman" w:hAnsi="Times New Roman" w:cs="Times New Roman"/>
          <w:color w:val="292B80"/>
          <w:bdr w:val="none" w:sz="0" w:space="0" w:color="auto" w:frame="1"/>
        </w:rPr>
        <w:t>$tmp</w:t>
      </w:r>
      <w:r w:rsidRPr="008A0813">
        <w:rPr>
          <w:rStyle w:val="php"/>
          <w:rFonts w:ascii="Times New Roman" w:hAnsi="Times New Roman" w:cs="Times New Roman"/>
          <w:color w:val="000000"/>
          <w:bdr w:val="none" w:sz="0" w:space="0" w:color="auto" w:frame="1"/>
        </w:rPr>
        <w:t>-&gt;method</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bookmarkStart w:id="5" w:name="lt-lt-lt-'doc'-podderzhka-nowdoc"/>
      <w:bookmarkEnd w:id="5"/>
      <w:r w:rsidRPr="008A0813">
        <w:rPr>
          <w:rStyle w:val="HTML0"/>
          <w:rFonts w:ascii="Times New Roman" w:hAnsi="Times New Roman" w:cs="Times New Roman"/>
          <w:b w:val="0"/>
          <w:bCs w:val="0"/>
          <w:color w:val="362053"/>
          <w:sz w:val="20"/>
          <w:szCs w:val="20"/>
          <w:bdr w:val="none" w:sz="0" w:space="0" w:color="auto" w:frame="1"/>
        </w:rPr>
        <w:t>&lt;&lt;&lt;'DOC'</w:t>
      </w:r>
      <w:r w:rsidRPr="008A0813">
        <w:rPr>
          <w:rFonts w:ascii="Times New Roman" w:hAnsi="Times New Roman" w:cs="Times New Roman"/>
          <w:b w:val="0"/>
          <w:bCs w:val="0"/>
          <w:color w:val="362053"/>
          <w:sz w:val="20"/>
          <w:szCs w:val="20"/>
        </w:rPr>
        <w:t> — поддержка NOWDOC</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В php 5.3 можно использовать аналог </w:t>
      </w:r>
      <w:hyperlink r:id="rId11" w:anchor="language.types.string.syntax.heredoc" w:tgtFrame="_blank" w:history="1">
        <w:r w:rsidRPr="008A0813">
          <w:rPr>
            <w:rStyle w:val="a5"/>
            <w:color w:val="126FA7"/>
            <w:sz w:val="20"/>
            <w:szCs w:val="20"/>
            <w:bdr w:val="none" w:sz="0" w:space="0" w:color="auto" w:frame="1"/>
          </w:rPr>
          <w:t>HEREDOC</w:t>
        </w:r>
      </w:hyperlink>
      <w:r w:rsidRPr="008A0813">
        <w:rPr>
          <w:color w:val="393939"/>
          <w:sz w:val="20"/>
          <w:szCs w:val="20"/>
        </w:rPr>
        <w:t>, который называется </w:t>
      </w:r>
      <w:hyperlink r:id="rId12" w:tgtFrame="_blank" w:history="1">
        <w:r w:rsidRPr="008A0813">
          <w:rPr>
            <w:rStyle w:val="a5"/>
            <w:color w:val="126FA7"/>
            <w:sz w:val="20"/>
            <w:szCs w:val="20"/>
            <w:bdr w:val="none" w:sz="0" w:space="0" w:color="auto" w:frame="1"/>
          </w:rPr>
          <w:t>NOWDOC</w:t>
        </w:r>
      </w:hyperlink>
      <w:r w:rsidRPr="008A0813">
        <w:rPr>
          <w:color w:val="393939"/>
          <w:sz w:val="20"/>
          <w:szCs w:val="20"/>
        </w:rPr>
        <w:t>. Особенность его в том, что внутри него переменные остаются простым текстом, как если бы мы указали её в строке с одинарными кавычками: </w:t>
      </w:r>
      <w:r w:rsidRPr="008A0813">
        <w:rPr>
          <w:rStyle w:val="HTML0"/>
          <w:rFonts w:eastAsiaTheme="majorEastAsia"/>
          <w:color w:val="393939"/>
          <w:sz w:val="20"/>
          <w:szCs w:val="20"/>
          <w:bdr w:val="none" w:sz="0" w:space="0" w:color="auto" w:frame="1"/>
        </w:rPr>
        <w:t>'текст $foo'</w:t>
      </w:r>
      <w:r w:rsidRPr="008A0813">
        <w:rPr>
          <w:color w:val="393939"/>
          <w:sz w:val="20"/>
          <w:szCs w:val="20"/>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variable"/>
          <w:rFonts w:ascii="Times New Roman" w:hAnsi="Times New Roman" w:cs="Times New Roman"/>
          <w:color w:val="292B80"/>
          <w:bdr w:val="none" w:sz="0" w:space="0" w:color="auto" w:frame="1"/>
        </w:rPr>
        <w:t>$foo</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tring"/>
          <w:rFonts w:ascii="Times New Roman" w:eastAsiaTheme="majorEastAsia" w:hAnsi="Times New Roman" w:cs="Times New Roman"/>
          <w:color w:val="267583"/>
          <w:bdr w:val="none" w:sz="0" w:space="0" w:color="auto" w:frame="1"/>
        </w:rPr>
        <w:t>'Лето'</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hAnsi="Times New Roman" w:cs="Times New Roman"/>
          <w:color w:val="888895"/>
          <w:bdr w:val="none" w:sz="0" w:space="0" w:color="auto" w:frame="1"/>
        </w:rPr>
        <w:t>// HEREDOC был в 5.2</w:t>
      </w:r>
    </w:p>
    <w:p w:rsidR="00D05C7A" w:rsidRPr="008A0813" w:rsidRDefault="00D05C7A" w:rsidP="008A0813">
      <w:pPr>
        <w:pStyle w:val="HTML1"/>
        <w:textAlignment w:val="baseline"/>
        <w:rPr>
          <w:rStyle w:val="string"/>
          <w:rFonts w:ascii="Times New Roman" w:eastAsiaTheme="majorEastAsia" w:hAnsi="Times New Roman" w:cs="Times New Roman"/>
          <w:color w:val="267583"/>
          <w:bdr w:val="none" w:sz="0" w:space="0" w:color="auto" w:frame="1"/>
        </w:rPr>
      </w:pPr>
      <w:r w:rsidRPr="008A0813">
        <w:rPr>
          <w:rStyle w:val="variable"/>
          <w:rFonts w:ascii="Times New Roman" w:hAnsi="Times New Roman" w:cs="Times New Roman"/>
          <w:color w:val="292B80"/>
          <w:bdr w:val="none" w:sz="0" w:space="0" w:color="auto" w:frame="1"/>
        </w:rPr>
        <w:t>$str</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tring"/>
          <w:rFonts w:ascii="Times New Roman" w:eastAsiaTheme="majorEastAsia" w:hAnsi="Times New Roman" w:cs="Times New Roman"/>
          <w:color w:val="267583"/>
          <w:bdr w:val="none" w:sz="0" w:space="0" w:color="auto" w:frame="1"/>
        </w:rPr>
        <w:t>&lt;&lt;&lt;DOC</w:t>
      </w:r>
    </w:p>
    <w:p w:rsidR="00D05C7A" w:rsidRPr="008A0813" w:rsidRDefault="00D05C7A" w:rsidP="008A0813">
      <w:pPr>
        <w:pStyle w:val="HTML1"/>
        <w:textAlignment w:val="baseline"/>
        <w:rPr>
          <w:rStyle w:val="string"/>
          <w:rFonts w:ascii="Times New Roman" w:eastAsiaTheme="majorEastAsia" w:hAnsi="Times New Roman" w:cs="Times New Roman"/>
          <w:color w:val="267583"/>
          <w:bdr w:val="none" w:sz="0" w:space="0" w:color="auto" w:frame="1"/>
        </w:rPr>
      </w:pPr>
      <w:r w:rsidRPr="008A0813">
        <w:rPr>
          <w:rStyle w:val="string"/>
          <w:rFonts w:ascii="Times New Roman" w:eastAsiaTheme="majorEastAsia" w:hAnsi="Times New Roman" w:cs="Times New Roman"/>
          <w:color w:val="267583"/>
          <w:bdr w:val="none" w:sz="0" w:space="0" w:color="auto" w:frame="1"/>
        </w:rPr>
        <w:tab/>
        <w:t>Текст с переменной '</w:t>
      </w:r>
      <w:r w:rsidRPr="008A0813">
        <w:rPr>
          <w:rStyle w:val="subst"/>
          <w:rFonts w:ascii="Times New Roman" w:hAnsi="Times New Roman" w:cs="Times New Roman"/>
          <w:b/>
          <w:bCs/>
          <w:color w:val="267583"/>
          <w:bdr w:val="none" w:sz="0" w:space="0" w:color="auto" w:frame="1"/>
        </w:rPr>
        <w:t>$foo</w:t>
      </w:r>
      <w:r w:rsidRPr="008A0813">
        <w:rPr>
          <w:rStyle w:val="string"/>
          <w:rFonts w:ascii="Times New Roman" w:eastAsiaTheme="majorEastAsia" w:hAnsi="Times New Roman" w:cs="Times New Roman"/>
          <w:color w:val="267583"/>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string"/>
          <w:rFonts w:ascii="Times New Roman" w:eastAsiaTheme="majorEastAsia" w:hAnsi="Times New Roman" w:cs="Times New Roman"/>
          <w:color w:val="267583"/>
          <w:bdr w:val="none" w:sz="0" w:space="0" w:color="auto" w:frame="1"/>
        </w:rPr>
        <w:t>DOC;</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w:t>
      </w:r>
      <w:r w:rsidRPr="008A0813">
        <w:rPr>
          <w:rStyle w:val="variable"/>
          <w:rFonts w:ascii="Times New Roman" w:hAnsi="Times New Roman" w:cs="Times New Roman"/>
          <w:color w:val="292B80"/>
          <w:bdr w:val="none" w:sz="0" w:space="0" w:color="auto" w:frame="1"/>
        </w:rPr>
        <w:t>$str</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hAnsi="Times New Roman" w:cs="Times New Roman"/>
          <w:color w:val="888895"/>
          <w:bdr w:val="none" w:sz="0" w:space="0" w:color="auto" w:frame="1"/>
        </w:rPr>
        <w:t>// Текст с переменной 'Лето'</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hAnsi="Times New Roman" w:cs="Times New Roman"/>
          <w:color w:val="888895"/>
          <w:bdr w:val="none" w:sz="0" w:space="0" w:color="auto" w:frame="1"/>
        </w:rPr>
        <w:t>// NOWDOC появился в 5.3</w:t>
      </w:r>
    </w:p>
    <w:p w:rsidR="00D05C7A" w:rsidRPr="008A0813" w:rsidRDefault="00D05C7A" w:rsidP="008A0813">
      <w:pPr>
        <w:pStyle w:val="HTML1"/>
        <w:textAlignment w:val="baseline"/>
        <w:rPr>
          <w:rStyle w:val="string"/>
          <w:rFonts w:ascii="Times New Roman" w:eastAsiaTheme="majorEastAsia" w:hAnsi="Times New Roman" w:cs="Times New Roman"/>
          <w:color w:val="267583"/>
          <w:bdr w:val="none" w:sz="0" w:space="0" w:color="auto" w:frame="1"/>
        </w:rPr>
      </w:pPr>
      <w:r w:rsidRPr="008A0813">
        <w:rPr>
          <w:rStyle w:val="variable"/>
          <w:rFonts w:ascii="Times New Roman" w:hAnsi="Times New Roman" w:cs="Times New Roman"/>
          <w:color w:val="292B80"/>
          <w:bdr w:val="none" w:sz="0" w:space="0" w:color="auto" w:frame="1"/>
        </w:rPr>
        <w:t>$str</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tring"/>
          <w:rFonts w:ascii="Times New Roman" w:eastAsiaTheme="majorEastAsia" w:hAnsi="Times New Roman" w:cs="Times New Roman"/>
          <w:color w:val="267583"/>
          <w:bdr w:val="none" w:sz="0" w:space="0" w:color="auto" w:frame="1"/>
        </w:rPr>
        <w:t>&lt;&lt;&lt;'DOC'</w:t>
      </w:r>
    </w:p>
    <w:p w:rsidR="00D05C7A" w:rsidRPr="008A0813" w:rsidRDefault="00D05C7A" w:rsidP="008A0813">
      <w:pPr>
        <w:pStyle w:val="HTML1"/>
        <w:textAlignment w:val="baseline"/>
        <w:rPr>
          <w:rStyle w:val="string"/>
          <w:rFonts w:ascii="Times New Roman" w:eastAsiaTheme="majorEastAsia" w:hAnsi="Times New Roman" w:cs="Times New Roman"/>
          <w:color w:val="267583"/>
          <w:bdr w:val="none" w:sz="0" w:space="0" w:color="auto" w:frame="1"/>
        </w:rPr>
      </w:pPr>
      <w:r w:rsidRPr="008A0813">
        <w:rPr>
          <w:rStyle w:val="string"/>
          <w:rFonts w:ascii="Times New Roman" w:eastAsiaTheme="majorEastAsia" w:hAnsi="Times New Roman" w:cs="Times New Roman"/>
          <w:color w:val="267583"/>
          <w:bdr w:val="none" w:sz="0" w:space="0" w:color="auto" w:frame="1"/>
        </w:rPr>
        <w:tab/>
        <w:t xml:space="preserve">Текст с переменной '. </w:t>
      </w:r>
      <w:r w:rsidRPr="008A0813">
        <w:rPr>
          <w:rStyle w:val="subst"/>
          <w:rFonts w:ascii="Times New Roman" w:hAnsi="Times New Roman" w:cs="Times New Roman"/>
          <w:b/>
          <w:bCs/>
          <w:color w:val="267583"/>
          <w:bdr w:val="none" w:sz="0" w:space="0" w:color="auto" w:frame="1"/>
        </w:rPr>
        <w:t>$foo</w:t>
      </w:r>
      <w:r w:rsidRPr="008A0813">
        <w:rPr>
          <w:rStyle w:val="string"/>
          <w:rFonts w:ascii="Times New Roman" w:eastAsiaTheme="majorEastAsia" w:hAnsi="Times New Roman" w:cs="Times New Roman"/>
          <w:color w:val="267583"/>
          <w:bdr w:val="none" w:sz="0" w:space="0" w:color="auto" w:frame="1"/>
        </w:rPr>
        <w:t xml:space="preserve"> .'</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string"/>
          <w:rFonts w:ascii="Times New Roman" w:eastAsiaTheme="majorEastAsia" w:hAnsi="Times New Roman" w:cs="Times New Roman"/>
          <w:color w:val="267583"/>
          <w:bdr w:val="none" w:sz="0" w:space="0" w:color="auto" w:frame="1"/>
        </w:rPr>
        <w:lastRenderedPageBreak/>
        <w:t>DOC;</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
    <w:p w:rsidR="00D05C7A" w:rsidRPr="008A0813" w:rsidRDefault="00D05C7A" w:rsidP="008A0813">
      <w:pPr>
        <w:pStyle w:val="HTML1"/>
        <w:textAlignment w:val="baseline"/>
        <w:rPr>
          <w:rFonts w:ascii="Times New Roman" w:hAnsi="Times New Roman" w:cs="Times New Roman"/>
          <w:color w:val="393939"/>
        </w:rPr>
      </w:pP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w:t>
      </w:r>
      <w:r w:rsidRPr="008A0813">
        <w:rPr>
          <w:rStyle w:val="variable"/>
          <w:rFonts w:ascii="Times New Roman" w:hAnsi="Times New Roman" w:cs="Times New Roman"/>
          <w:color w:val="292B80"/>
          <w:bdr w:val="none" w:sz="0" w:space="0" w:color="auto" w:frame="1"/>
        </w:rPr>
        <w:t>$str</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hAnsi="Times New Roman" w:cs="Times New Roman"/>
          <w:color w:val="888895"/>
          <w:bdr w:val="none" w:sz="0" w:space="0" w:color="auto" w:frame="1"/>
        </w:rPr>
        <w:t>// Текст с переменной '. $foo .'</w:t>
      </w:r>
    </w:p>
    <w:p w:rsidR="00D05C7A" w:rsidRPr="008A0813" w:rsidRDefault="00D05C7A" w:rsidP="008A0813">
      <w:pPr>
        <w:spacing w:after="0" w:line="240" w:lineRule="auto"/>
        <w:rPr>
          <w:rFonts w:ascii="Times New Roman" w:hAnsi="Times New Roman" w:cs="Times New Roman"/>
          <w:sz w:val="20"/>
          <w:szCs w:val="20"/>
        </w:rPr>
      </w:pPr>
      <w:hyperlink r:id="rId13" w:anchor="kcmenu" w:history="1">
        <w:r w:rsidRPr="008A0813">
          <w:rPr>
            <w:rStyle w:val="a5"/>
            <w:rFonts w:ascii="Times New Roman" w:hAnsi="Times New Roman" w:cs="Times New Roman"/>
            <w:color w:val="126FA7"/>
            <w:sz w:val="20"/>
            <w:szCs w:val="20"/>
            <w:bdr w:val="none" w:sz="0" w:space="0" w:color="auto" w:frame="1"/>
            <w:shd w:val="clear" w:color="auto" w:fill="FFFFFF"/>
          </w:rPr>
          <w:t>к началу</w:t>
        </w:r>
      </w:hyperlink>
      <w:bookmarkStart w:id="6" w:name="namespace-podderzhka-prostranstv-imen"/>
      <w:bookmarkEnd w:id="6"/>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r w:rsidRPr="008A0813">
        <w:rPr>
          <w:rStyle w:val="HTML0"/>
          <w:rFonts w:ascii="Times New Roman" w:hAnsi="Times New Roman" w:cs="Times New Roman"/>
          <w:b w:val="0"/>
          <w:bCs w:val="0"/>
          <w:color w:val="362053"/>
          <w:sz w:val="20"/>
          <w:szCs w:val="20"/>
          <w:bdr w:val="none" w:sz="0" w:space="0" w:color="auto" w:frame="1"/>
        </w:rPr>
        <w:t>namespace</w:t>
      </w:r>
      <w:r w:rsidRPr="008A0813">
        <w:rPr>
          <w:rFonts w:ascii="Times New Roman" w:hAnsi="Times New Roman" w:cs="Times New Roman"/>
          <w:b w:val="0"/>
          <w:bCs w:val="0"/>
          <w:color w:val="362053"/>
          <w:sz w:val="20"/>
          <w:szCs w:val="20"/>
        </w:rPr>
        <w:t> — поддержка пространств имен</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Пространства имен нужны, чтобы избежать конфликтов при совпадении названий функций/классов/переменных/констант. Если коротко: одинаковые называния в разных пространствах — это разные названия.</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Пример ниже должен объяснить почти все, что возможно в пространствах имен. За подробностями </w:t>
      </w:r>
      <w:hyperlink r:id="rId14" w:tgtFrame="_blank" w:history="1">
        <w:r w:rsidRPr="008A0813">
          <w:rPr>
            <w:rStyle w:val="a5"/>
            <w:color w:val="126FA7"/>
            <w:sz w:val="20"/>
            <w:szCs w:val="20"/>
            <w:bdr w:val="none" w:sz="0" w:space="0" w:color="auto" w:frame="1"/>
          </w:rPr>
          <w:t>идем в официальную документацию</w:t>
        </w:r>
      </w:hyperlink>
      <w:r w:rsidRPr="008A0813">
        <w:rPr>
          <w:color w:val="393939"/>
          <w:sz w:val="20"/>
          <w:szCs w:val="20"/>
        </w:rPr>
        <w:t>.</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E03F2A"/>
          <w:sz w:val="20"/>
          <w:szCs w:val="20"/>
          <w:lang w:eastAsia="ru-RU"/>
        </w:rPr>
        <w:t>&lt;?php</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888895"/>
          <w:sz w:val="20"/>
          <w:szCs w:val="20"/>
          <w:lang w:eastAsia="ru-RU"/>
        </w:rPr>
        <w:t>#</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888895"/>
          <w:sz w:val="20"/>
          <w:szCs w:val="20"/>
          <w:lang w:eastAsia="ru-RU"/>
        </w:rPr>
        <w:t># Объявлять пространство нужно в самом начале файла содержащего пространство имен,</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888895"/>
          <w:sz w:val="20"/>
          <w:szCs w:val="20"/>
          <w:lang w:eastAsia="ru-RU"/>
        </w:rPr>
        <w:t xml:space="preserve"># т.е. до любого кода, </w:t>
      </w:r>
      <w:proofErr w:type="gramStart"/>
      <w:r w:rsidRPr="008A0813">
        <w:rPr>
          <w:rFonts w:ascii="Times New Roman" w:eastAsia="Times New Roman" w:hAnsi="Times New Roman" w:cs="Times New Roman"/>
          <w:color w:val="888895"/>
          <w:sz w:val="20"/>
          <w:szCs w:val="20"/>
          <w:lang w:eastAsia="ru-RU"/>
        </w:rPr>
        <w:t>кроме</w:t>
      </w:r>
      <w:proofErr w:type="gramEnd"/>
      <w:r w:rsidRPr="008A0813">
        <w:rPr>
          <w:rFonts w:ascii="Times New Roman" w:eastAsia="Times New Roman" w:hAnsi="Times New Roman" w:cs="Times New Roman"/>
          <w:color w:val="888895"/>
          <w:sz w:val="20"/>
          <w:szCs w:val="20"/>
          <w:lang w:eastAsia="ru-RU"/>
        </w:rPr>
        <w:t xml:space="preserve"> зарезервированного declare(encoding='...');. </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888895"/>
          <w:sz w:val="20"/>
          <w:szCs w:val="20"/>
          <w:lang w:eastAsia="ru-RU"/>
        </w:rPr>
        <w:t># Также ничего не должно выводиться на экран до объявления пространства</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888895"/>
          <w:sz w:val="20"/>
          <w:szCs w:val="20"/>
          <w:lang w:eastAsia="ru-RU"/>
        </w:rPr>
        <w:t xml:space="preserve"># </w:t>
      </w:r>
      <w:proofErr w:type="gramStart"/>
      <w:r w:rsidRPr="008A0813">
        <w:rPr>
          <w:rFonts w:ascii="Times New Roman" w:eastAsia="Times New Roman" w:hAnsi="Times New Roman" w:cs="Times New Roman"/>
          <w:color w:val="888895"/>
          <w:sz w:val="20"/>
          <w:szCs w:val="20"/>
          <w:lang w:eastAsia="ru-RU"/>
        </w:rPr>
        <w:t>Одно и тоже</w:t>
      </w:r>
      <w:proofErr w:type="gramEnd"/>
      <w:r w:rsidRPr="008A0813">
        <w:rPr>
          <w:rFonts w:ascii="Times New Roman" w:eastAsia="Times New Roman" w:hAnsi="Times New Roman" w:cs="Times New Roman"/>
          <w:color w:val="888895"/>
          <w:sz w:val="20"/>
          <w:szCs w:val="20"/>
          <w:lang w:eastAsia="ru-RU"/>
        </w:rPr>
        <w:t xml:space="preserve"> пространство имен можно определять в разных файлах. Так эти файлы будут относиться к одному пространству</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888895"/>
          <w:sz w:val="20"/>
          <w:szCs w:val="20"/>
          <w:lang w:eastAsia="ru-RU"/>
        </w:rPr>
        <w:t># Объявляем пространство my\name</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b/>
          <w:bCs/>
          <w:color w:val="1957FF"/>
          <w:sz w:val="20"/>
          <w:szCs w:val="20"/>
          <w:lang w:eastAsia="ru-RU"/>
        </w:rPr>
        <w:t>namespace</w:t>
      </w:r>
      <w:r w:rsidRPr="008A0813">
        <w:rPr>
          <w:rFonts w:ascii="Times New Roman" w:eastAsia="Times New Roman" w:hAnsi="Times New Roman" w:cs="Times New Roman"/>
          <w:color w:val="000000"/>
          <w:sz w:val="20"/>
          <w:szCs w:val="20"/>
          <w:lang w:eastAsia="ru-RU"/>
        </w:rPr>
        <w:t xml:space="preserve"> my\name;</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888895"/>
          <w:sz w:val="20"/>
          <w:szCs w:val="20"/>
          <w:lang w:eastAsia="ru-RU"/>
        </w:rPr>
        <w:t xml:space="preserve">## </w:t>
      </w:r>
      <w:proofErr w:type="gramStart"/>
      <w:r w:rsidRPr="008A0813">
        <w:rPr>
          <w:rFonts w:ascii="Times New Roman" w:eastAsia="Times New Roman" w:hAnsi="Times New Roman" w:cs="Times New Roman"/>
          <w:color w:val="888895"/>
          <w:sz w:val="20"/>
          <w:szCs w:val="20"/>
          <w:lang w:eastAsia="ru-RU"/>
        </w:rPr>
        <w:t>Динамичное</w:t>
      </w:r>
      <w:proofErr w:type="gramEnd"/>
      <w:r w:rsidRPr="008A0813">
        <w:rPr>
          <w:rFonts w:ascii="Times New Roman" w:eastAsia="Times New Roman" w:hAnsi="Times New Roman" w:cs="Times New Roman"/>
          <w:color w:val="888895"/>
          <w:sz w:val="20"/>
          <w:szCs w:val="20"/>
          <w:lang w:eastAsia="ru-RU"/>
        </w:rPr>
        <w:t xml:space="preserve"> получения названия пространства --------------</w:t>
      </w: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r w:rsidRPr="008A0813">
        <w:rPr>
          <w:rFonts w:ascii="Times New Roman" w:eastAsia="Times New Roman" w:hAnsi="Times New Roman" w:cs="Times New Roman"/>
          <w:color w:val="292B80"/>
          <w:sz w:val="20"/>
          <w:szCs w:val="20"/>
          <w:lang w:val="en-US" w:eastAsia="ru-RU"/>
        </w:rPr>
        <w:t>$s</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color w:val="8000FF"/>
          <w:sz w:val="20"/>
          <w:szCs w:val="20"/>
          <w:lang w:val="en-US" w:eastAsia="ru-RU"/>
        </w:rPr>
        <w:t>=</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b/>
          <w:bCs/>
          <w:color w:val="1957FF"/>
          <w:sz w:val="20"/>
          <w:szCs w:val="20"/>
          <w:lang w:val="en-US" w:eastAsia="ru-RU"/>
        </w:rPr>
        <w:t>__NAMESPACE__</w:t>
      </w:r>
      <w:r w:rsidRPr="008A0813">
        <w:rPr>
          <w:rFonts w:ascii="Times New Roman" w:eastAsia="Times New Roman" w:hAnsi="Times New Roman" w:cs="Times New Roman"/>
          <w:color w:val="8000FF"/>
          <w:sz w:val="20"/>
          <w:szCs w:val="20"/>
          <w:lang w:val="en-US" w:eastAsia="ru-RU"/>
        </w:rPr>
        <w:t>;</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color w:val="888895"/>
          <w:sz w:val="20"/>
          <w:szCs w:val="20"/>
          <w:lang w:val="en-US" w:eastAsia="ru-RU"/>
        </w:rPr>
        <w:t>//&gt; my\name</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292B80"/>
          <w:sz w:val="20"/>
          <w:szCs w:val="20"/>
          <w:lang w:val="en-US" w:eastAsia="ru-RU"/>
        </w:rPr>
        <w:t>$s</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color w:val="8000FF"/>
          <w:sz w:val="20"/>
          <w:szCs w:val="20"/>
          <w:lang w:val="en-US" w:eastAsia="ru-RU"/>
        </w:rPr>
        <w:t>=</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b/>
          <w:bCs/>
          <w:color w:val="1957FF"/>
          <w:sz w:val="20"/>
          <w:szCs w:val="20"/>
          <w:lang w:val="en-US" w:eastAsia="ru-RU"/>
        </w:rPr>
        <w:t>__NAMESPACE_</w:t>
      </w:r>
      <w:proofErr w:type="gramStart"/>
      <w:r w:rsidRPr="008A0813">
        <w:rPr>
          <w:rFonts w:ascii="Times New Roman" w:eastAsia="Times New Roman" w:hAnsi="Times New Roman" w:cs="Times New Roman"/>
          <w:b/>
          <w:bCs/>
          <w:color w:val="1957FF"/>
          <w:sz w:val="20"/>
          <w:szCs w:val="20"/>
          <w:lang w:val="en-US" w:eastAsia="ru-RU"/>
        </w:rPr>
        <w:t>_</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color w:val="8000FF"/>
          <w:sz w:val="20"/>
          <w:szCs w:val="20"/>
          <w:lang w:val="en-US" w:eastAsia="ru-RU"/>
        </w:rPr>
        <w:t>.</w:t>
      </w:r>
      <w:proofErr w:type="gramEnd"/>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color w:val="267583"/>
          <w:sz w:val="20"/>
          <w:szCs w:val="20"/>
          <w:lang w:eastAsia="ru-RU"/>
        </w:rPr>
        <w:t>'\HELLO'</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88895"/>
          <w:sz w:val="20"/>
          <w:szCs w:val="20"/>
          <w:lang w:eastAsia="ru-RU"/>
        </w:rPr>
        <w:t>//&gt; my\name\HELLO</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888895"/>
          <w:sz w:val="20"/>
          <w:szCs w:val="20"/>
          <w:lang w:eastAsia="ru-RU"/>
        </w:rPr>
        <w:t xml:space="preserve">// namespace: есть еще специальное слово namespace, которое используется для </w:t>
      </w:r>
      <w:proofErr w:type="gramStart"/>
      <w:r w:rsidRPr="008A0813">
        <w:rPr>
          <w:rFonts w:ascii="Times New Roman" w:eastAsia="Times New Roman" w:hAnsi="Times New Roman" w:cs="Times New Roman"/>
          <w:color w:val="888895"/>
          <w:sz w:val="20"/>
          <w:szCs w:val="20"/>
          <w:lang w:eastAsia="ru-RU"/>
        </w:rPr>
        <w:t>динамичного</w:t>
      </w:r>
      <w:proofErr w:type="gramEnd"/>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888895"/>
          <w:sz w:val="20"/>
          <w:szCs w:val="20"/>
          <w:lang w:eastAsia="ru-RU"/>
        </w:rPr>
        <w:t>// получения названия текущего пространства при вызове функций/методов/констант (</w:t>
      </w:r>
      <w:proofErr w:type="gramStart"/>
      <w:r w:rsidRPr="008A0813">
        <w:rPr>
          <w:rFonts w:ascii="Times New Roman" w:eastAsia="Times New Roman" w:hAnsi="Times New Roman" w:cs="Times New Roman"/>
          <w:color w:val="888895"/>
          <w:sz w:val="20"/>
          <w:szCs w:val="20"/>
          <w:lang w:eastAsia="ru-RU"/>
        </w:rPr>
        <w:t>см</w:t>
      </w:r>
      <w:proofErr w:type="gramEnd"/>
      <w:r w:rsidRPr="008A0813">
        <w:rPr>
          <w:rFonts w:ascii="Times New Roman" w:eastAsia="Times New Roman" w:hAnsi="Times New Roman" w:cs="Times New Roman"/>
          <w:color w:val="888895"/>
          <w:sz w:val="20"/>
          <w:szCs w:val="20"/>
          <w:lang w:eastAsia="ru-RU"/>
        </w:rPr>
        <w:t>. ниже)</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888895"/>
          <w:sz w:val="20"/>
          <w:szCs w:val="20"/>
          <w:lang w:eastAsia="ru-RU"/>
        </w:rPr>
        <w:t>## ГЛОБАЛЬНЫЕ функции/классы/константы в нашем пространстве --------------</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292B80"/>
          <w:sz w:val="20"/>
          <w:szCs w:val="20"/>
          <w:lang w:eastAsia="ru-RU"/>
        </w:rPr>
        <w:t>$s</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strlen</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267583"/>
          <w:sz w:val="20"/>
          <w:szCs w:val="20"/>
          <w:lang w:eastAsia="ru-RU"/>
        </w:rPr>
        <w:t>'hi'</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88895"/>
          <w:sz w:val="20"/>
          <w:szCs w:val="20"/>
          <w:lang w:eastAsia="ru-RU"/>
        </w:rPr>
        <w:t>// вызовет my\name\strlen() - если функция есть в нашем пространстве, иначе глобальную функцию strlen()</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000000"/>
          <w:sz w:val="20"/>
          <w:szCs w:val="20"/>
          <w:lang w:eastAsia="ru-RU"/>
        </w:rPr>
        <w:t>define</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267583"/>
          <w:sz w:val="20"/>
          <w:szCs w:val="20"/>
          <w:lang w:eastAsia="ru-RU"/>
        </w:rPr>
        <w:t>'HELLO'</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267583"/>
          <w:sz w:val="20"/>
          <w:szCs w:val="20"/>
          <w:lang w:eastAsia="ru-RU"/>
        </w:rPr>
        <w:t>'HI всем'</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88895"/>
          <w:sz w:val="20"/>
          <w:szCs w:val="20"/>
          <w:lang w:eastAsia="ru-RU"/>
        </w:rPr>
        <w:t>// добавит константу в глобальное пространство "\HELLO"</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888895"/>
          <w:sz w:val="20"/>
          <w:szCs w:val="20"/>
          <w:lang w:eastAsia="ru-RU"/>
        </w:rPr>
        <w:t># Доступ к глобальным классам/функциям/константам из пространства имен</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292B80"/>
          <w:sz w:val="20"/>
          <w:szCs w:val="20"/>
          <w:lang w:eastAsia="ru-RU"/>
        </w:rPr>
        <w:t>$a</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\strlen</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267583"/>
          <w:sz w:val="20"/>
          <w:szCs w:val="20"/>
          <w:lang w:eastAsia="ru-RU"/>
        </w:rPr>
        <w:t>'hi'</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88895"/>
          <w:sz w:val="20"/>
          <w:szCs w:val="20"/>
          <w:lang w:eastAsia="ru-RU"/>
        </w:rPr>
        <w:t>// вызывает глобальную функцию strlen()</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292B80"/>
          <w:sz w:val="20"/>
          <w:szCs w:val="20"/>
          <w:lang w:eastAsia="ru-RU"/>
        </w:rPr>
        <w:t>$b</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\ABSPATH</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88895"/>
          <w:sz w:val="20"/>
          <w:szCs w:val="20"/>
          <w:lang w:eastAsia="ru-RU"/>
        </w:rPr>
        <w:t>// получает доступ к глобальной константе ABSPATH</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292B80"/>
          <w:sz w:val="20"/>
          <w:szCs w:val="20"/>
          <w:lang w:eastAsia="ru-RU"/>
        </w:rPr>
        <w:t>$c</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b/>
          <w:bCs/>
          <w:color w:val="1957FF"/>
          <w:sz w:val="20"/>
          <w:szCs w:val="20"/>
          <w:lang w:eastAsia="ru-RU"/>
        </w:rPr>
        <w:t>new</w:t>
      </w:r>
      <w:r w:rsidRPr="008A0813">
        <w:rPr>
          <w:rFonts w:ascii="Times New Roman" w:eastAsia="Times New Roman" w:hAnsi="Times New Roman" w:cs="Times New Roman"/>
          <w:color w:val="000000"/>
          <w:sz w:val="20"/>
          <w:szCs w:val="20"/>
          <w:lang w:eastAsia="ru-RU"/>
        </w:rPr>
        <w:t xml:space="preserve"> \WP_Query</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88895"/>
          <w:sz w:val="20"/>
          <w:szCs w:val="20"/>
          <w:lang w:eastAsia="ru-RU"/>
        </w:rPr>
        <w:t>// создает экземпляр глобального класса WP_Query</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888895"/>
          <w:sz w:val="20"/>
          <w:szCs w:val="20"/>
          <w:lang w:eastAsia="ru-RU"/>
        </w:rPr>
        <w:t>## ФУНКЦИЯ в нашем пространстве --------------</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b/>
          <w:bCs/>
          <w:color w:val="1957FF"/>
          <w:sz w:val="20"/>
          <w:szCs w:val="20"/>
          <w:lang w:eastAsia="ru-RU"/>
        </w:rPr>
        <w:t>function</w:t>
      </w:r>
      <w:r w:rsidRPr="008A0813">
        <w:rPr>
          <w:rFonts w:ascii="Times New Roman" w:eastAsia="Times New Roman" w:hAnsi="Times New Roman" w:cs="Times New Roman"/>
          <w:color w:val="000000"/>
          <w:sz w:val="20"/>
          <w:szCs w:val="20"/>
          <w:lang w:eastAsia="ru-RU"/>
        </w:rPr>
        <w:t xml:space="preserve"> my_func</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b/>
          <w:bCs/>
          <w:color w:val="1957FF"/>
          <w:sz w:val="20"/>
          <w:szCs w:val="20"/>
          <w:lang w:eastAsia="ru-RU"/>
        </w:rPr>
        <w:t>return</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267583"/>
          <w:sz w:val="20"/>
          <w:szCs w:val="20"/>
          <w:lang w:eastAsia="ru-RU"/>
        </w:rPr>
        <w:t>'Моя функция</w:t>
      </w:r>
      <w:proofErr w:type="gramStart"/>
      <w:r w:rsidRPr="008A0813">
        <w:rPr>
          <w:rFonts w:ascii="Times New Roman" w:eastAsia="Times New Roman" w:hAnsi="Times New Roman" w:cs="Times New Roman"/>
          <w:color w:val="267583"/>
          <w:sz w:val="20"/>
          <w:szCs w:val="20"/>
          <w:lang w:eastAsia="ru-RU"/>
        </w:rPr>
        <w:t>'</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000FF"/>
          <w:sz w:val="20"/>
          <w:szCs w:val="20"/>
          <w:lang w:eastAsia="ru-RU"/>
        </w:rPr>
        <w:t>}</w:t>
      </w:r>
      <w:proofErr w:type="gramEnd"/>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888895"/>
          <w:sz w:val="20"/>
          <w:szCs w:val="20"/>
          <w:lang w:eastAsia="ru-RU"/>
        </w:rPr>
        <w:t>// Вызов</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000000"/>
          <w:sz w:val="20"/>
          <w:szCs w:val="20"/>
          <w:lang w:eastAsia="ru-RU"/>
        </w:rPr>
        <w:t>my_func</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88895"/>
          <w:sz w:val="20"/>
          <w:szCs w:val="20"/>
          <w:lang w:eastAsia="ru-RU"/>
        </w:rPr>
        <w:t>//&gt; "Моя функция"</w:t>
      </w: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r w:rsidRPr="008A0813">
        <w:rPr>
          <w:rFonts w:ascii="Times New Roman" w:eastAsia="Times New Roman" w:hAnsi="Times New Roman" w:cs="Times New Roman"/>
          <w:b/>
          <w:bCs/>
          <w:color w:val="1957FF"/>
          <w:sz w:val="20"/>
          <w:szCs w:val="20"/>
          <w:lang w:val="en-US" w:eastAsia="ru-RU"/>
        </w:rPr>
        <w:t>namespace</w:t>
      </w:r>
      <w:r w:rsidRPr="008A0813">
        <w:rPr>
          <w:rFonts w:ascii="Times New Roman" w:eastAsia="Times New Roman" w:hAnsi="Times New Roman" w:cs="Times New Roman"/>
          <w:color w:val="000000"/>
          <w:sz w:val="20"/>
          <w:szCs w:val="20"/>
          <w:lang w:val="en-US" w:eastAsia="ru-RU"/>
        </w:rPr>
        <w:t>\my_</w:t>
      </w:r>
      <w:proofErr w:type="gramStart"/>
      <w:r w:rsidRPr="008A0813">
        <w:rPr>
          <w:rFonts w:ascii="Times New Roman" w:eastAsia="Times New Roman" w:hAnsi="Times New Roman" w:cs="Times New Roman"/>
          <w:color w:val="000000"/>
          <w:sz w:val="20"/>
          <w:szCs w:val="20"/>
          <w:lang w:val="en-US" w:eastAsia="ru-RU"/>
        </w:rPr>
        <w:t>func(</w:t>
      </w:r>
      <w:proofErr w:type="gramEnd"/>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color w:val="888895"/>
          <w:sz w:val="20"/>
          <w:szCs w:val="20"/>
          <w:lang w:val="en-US" w:eastAsia="ru-RU"/>
        </w:rPr>
        <w:t>//&gt; "</w:t>
      </w:r>
      <w:r w:rsidRPr="008A0813">
        <w:rPr>
          <w:rFonts w:ascii="Times New Roman" w:eastAsia="Times New Roman" w:hAnsi="Times New Roman" w:cs="Times New Roman"/>
          <w:color w:val="888895"/>
          <w:sz w:val="20"/>
          <w:szCs w:val="20"/>
          <w:lang w:eastAsia="ru-RU"/>
        </w:rPr>
        <w:t>Моя</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функция</w:t>
      </w:r>
      <w:r w:rsidRPr="008A0813">
        <w:rPr>
          <w:rFonts w:ascii="Times New Roman" w:eastAsia="Times New Roman" w:hAnsi="Times New Roman" w:cs="Times New Roman"/>
          <w:color w:val="888895"/>
          <w:sz w:val="20"/>
          <w:szCs w:val="20"/>
          <w:lang w:val="en-US" w:eastAsia="ru-RU"/>
        </w:rPr>
        <w:t>"</w:t>
      </w: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r w:rsidRPr="008A0813">
        <w:rPr>
          <w:rFonts w:ascii="Times New Roman" w:eastAsia="Times New Roman" w:hAnsi="Times New Roman" w:cs="Times New Roman"/>
          <w:color w:val="000000"/>
          <w:sz w:val="20"/>
          <w:szCs w:val="20"/>
          <w:lang w:val="en-US" w:eastAsia="ru-RU"/>
        </w:rPr>
        <w:t>\my\name\my_</w:t>
      </w:r>
      <w:proofErr w:type="gramStart"/>
      <w:r w:rsidRPr="008A0813">
        <w:rPr>
          <w:rFonts w:ascii="Times New Roman" w:eastAsia="Times New Roman" w:hAnsi="Times New Roman" w:cs="Times New Roman"/>
          <w:color w:val="000000"/>
          <w:sz w:val="20"/>
          <w:szCs w:val="20"/>
          <w:lang w:val="en-US" w:eastAsia="ru-RU"/>
        </w:rPr>
        <w:t>func</w:t>
      </w:r>
      <w:r w:rsidRPr="008A0813">
        <w:rPr>
          <w:rFonts w:ascii="Times New Roman" w:eastAsia="Times New Roman" w:hAnsi="Times New Roman" w:cs="Times New Roman"/>
          <w:color w:val="8000FF"/>
          <w:sz w:val="20"/>
          <w:szCs w:val="20"/>
          <w:lang w:val="en-US" w:eastAsia="ru-RU"/>
        </w:rPr>
        <w:t>(</w:t>
      </w:r>
      <w:proofErr w:type="gramEnd"/>
      <w:r w:rsidRPr="008A0813">
        <w:rPr>
          <w:rFonts w:ascii="Times New Roman" w:eastAsia="Times New Roman" w:hAnsi="Times New Roman" w:cs="Times New Roman"/>
          <w:color w:val="8000FF"/>
          <w:sz w:val="20"/>
          <w:szCs w:val="20"/>
          <w:lang w:val="en-US" w:eastAsia="ru-RU"/>
        </w:rPr>
        <w:t>);</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color w:val="888895"/>
          <w:sz w:val="20"/>
          <w:szCs w:val="20"/>
          <w:lang w:val="en-US" w:eastAsia="ru-RU"/>
        </w:rPr>
        <w:t>//&gt; "</w:t>
      </w:r>
      <w:r w:rsidRPr="008A0813">
        <w:rPr>
          <w:rFonts w:ascii="Times New Roman" w:eastAsia="Times New Roman" w:hAnsi="Times New Roman" w:cs="Times New Roman"/>
          <w:color w:val="888895"/>
          <w:sz w:val="20"/>
          <w:szCs w:val="20"/>
          <w:lang w:eastAsia="ru-RU"/>
        </w:rPr>
        <w:t>Моя</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функция</w:t>
      </w:r>
      <w:r w:rsidRPr="008A0813">
        <w:rPr>
          <w:rFonts w:ascii="Times New Roman" w:eastAsia="Times New Roman" w:hAnsi="Times New Roman" w:cs="Times New Roman"/>
          <w:color w:val="888895"/>
          <w:sz w:val="20"/>
          <w:szCs w:val="20"/>
          <w:lang w:val="en-US" w:eastAsia="ru-RU"/>
        </w:rPr>
        <w:t>"</w:t>
      </w: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r w:rsidRPr="008A0813">
        <w:rPr>
          <w:rFonts w:ascii="Times New Roman" w:eastAsia="Times New Roman" w:hAnsi="Times New Roman" w:cs="Times New Roman"/>
          <w:color w:val="888895"/>
          <w:sz w:val="20"/>
          <w:szCs w:val="20"/>
          <w:lang w:val="en-US" w:eastAsia="ru-RU"/>
        </w:rPr>
        <w:t>// my\name\my_</w:t>
      </w:r>
      <w:proofErr w:type="gramStart"/>
      <w:r w:rsidRPr="008A0813">
        <w:rPr>
          <w:rFonts w:ascii="Times New Roman" w:eastAsia="Times New Roman" w:hAnsi="Times New Roman" w:cs="Times New Roman"/>
          <w:color w:val="888895"/>
          <w:sz w:val="20"/>
          <w:szCs w:val="20"/>
          <w:lang w:val="en-US" w:eastAsia="ru-RU"/>
        </w:rPr>
        <w:t>func(</w:t>
      </w:r>
      <w:proofErr w:type="gramEnd"/>
      <w:r w:rsidRPr="008A0813">
        <w:rPr>
          <w:rFonts w:ascii="Times New Roman" w:eastAsia="Times New Roman" w:hAnsi="Times New Roman" w:cs="Times New Roman"/>
          <w:color w:val="888895"/>
          <w:sz w:val="20"/>
          <w:szCs w:val="20"/>
          <w:lang w:val="en-US" w:eastAsia="ru-RU"/>
        </w:rPr>
        <w:t xml:space="preserve">);   //&gt; </w:t>
      </w:r>
      <w:r w:rsidRPr="008A0813">
        <w:rPr>
          <w:rFonts w:ascii="Times New Roman" w:eastAsia="Times New Roman" w:hAnsi="Times New Roman" w:cs="Times New Roman"/>
          <w:color w:val="888895"/>
          <w:sz w:val="20"/>
          <w:szCs w:val="20"/>
          <w:lang w:eastAsia="ru-RU"/>
        </w:rPr>
        <w:t>ошибка</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будет</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вызвана</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функция</w:t>
      </w:r>
      <w:r w:rsidRPr="008A0813">
        <w:rPr>
          <w:rFonts w:ascii="Times New Roman" w:eastAsia="Times New Roman" w:hAnsi="Times New Roman" w:cs="Times New Roman"/>
          <w:color w:val="888895"/>
          <w:sz w:val="20"/>
          <w:szCs w:val="20"/>
          <w:lang w:val="en-US" w:eastAsia="ru-RU"/>
        </w:rPr>
        <w:t xml:space="preserve"> my\name\my\name\my_func()</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000000"/>
          <w:sz w:val="20"/>
          <w:szCs w:val="20"/>
          <w:lang w:val="en-US" w:eastAsia="ru-RU"/>
        </w:rPr>
        <w:tab/>
      </w:r>
      <w:r w:rsidRPr="008A0813">
        <w:rPr>
          <w:rFonts w:ascii="Times New Roman" w:eastAsia="Times New Roman" w:hAnsi="Times New Roman" w:cs="Times New Roman"/>
          <w:color w:val="000000"/>
          <w:sz w:val="20"/>
          <w:szCs w:val="20"/>
          <w:lang w:val="en-US" w:eastAsia="ru-RU"/>
        </w:rPr>
        <w:tab/>
      </w:r>
      <w:r w:rsidRPr="008A0813">
        <w:rPr>
          <w:rFonts w:ascii="Times New Roman" w:eastAsia="Times New Roman" w:hAnsi="Times New Roman" w:cs="Times New Roman"/>
          <w:color w:val="000000"/>
          <w:sz w:val="20"/>
          <w:szCs w:val="20"/>
          <w:lang w:val="en-US" w:eastAsia="ru-RU"/>
        </w:rPr>
        <w:tab/>
      </w:r>
      <w:r w:rsidRPr="008A0813">
        <w:rPr>
          <w:rFonts w:ascii="Times New Roman" w:eastAsia="Times New Roman" w:hAnsi="Times New Roman" w:cs="Times New Roman"/>
          <w:color w:val="000000"/>
          <w:sz w:val="20"/>
          <w:szCs w:val="20"/>
          <w:lang w:val="en-US" w:eastAsia="ru-RU"/>
        </w:rPr>
        <w:tab/>
      </w:r>
      <w:r w:rsidRPr="008A0813">
        <w:rPr>
          <w:rFonts w:ascii="Times New Roman" w:eastAsia="Times New Roman" w:hAnsi="Times New Roman" w:cs="Times New Roman"/>
          <w:color w:val="000000"/>
          <w:sz w:val="20"/>
          <w:szCs w:val="20"/>
          <w:lang w:val="en-US" w:eastAsia="ru-RU"/>
        </w:rPr>
        <w:tab/>
      </w:r>
      <w:r w:rsidRPr="008A0813">
        <w:rPr>
          <w:rFonts w:ascii="Times New Roman" w:eastAsia="Times New Roman" w:hAnsi="Times New Roman" w:cs="Times New Roman"/>
          <w:color w:val="000000"/>
          <w:sz w:val="20"/>
          <w:szCs w:val="20"/>
          <w:lang w:val="en-US" w:eastAsia="ru-RU"/>
        </w:rPr>
        <w:tab/>
      </w:r>
      <w:r w:rsidRPr="008A0813">
        <w:rPr>
          <w:rFonts w:ascii="Times New Roman" w:eastAsia="Times New Roman" w:hAnsi="Times New Roman" w:cs="Times New Roman"/>
          <w:color w:val="888895"/>
          <w:sz w:val="20"/>
          <w:szCs w:val="20"/>
          <w:lang w:eastAsia="ru-RU"/>
        </w:rPr>
        <w:t xml:space="preserve">// такой синтаксис можно использовать для доступа к </w:t>
      </w:r>
      <w:proofErr w:type="gramStart"/>
      <w:r w:rsidRPr="008A0813">
        <w:rPr>
          <w:rFonts w:ascii="Times New Roman" w:eastAsia="Times New Roman" w:hAnsi="Times New Roman" w:cs="Times New Roman"/>
          <w:color w:val="888895"/>
          <w:sz w:val="20"/>
          <w:szCs w:val="20"/>
          <w:lang w:eastAsia="ru-RU"/>
        </w:rPr>
        <w:t>под-пространствам</w:t>
      </w:r>
      <w:proofErr w:type="gramEnd"/>
      <w:r w:rsidRPr="008A0813">
        <w:rPr>
          <w:rFonts w:ascii="Times New Roman" w:eastAsia="Times New Roman" w:hAnsi="Times New Roman" w:cs="Times New Roman"/>
          <w:color w:val="888895"/>
          <w:sz w:val="20"/>
          <w:szCs w:val="20"/>
          <w:lang w:eastAsia="ru-RU"/>
        </w:rPr>
        <w:t xml:space="preserve"> нашего пространства</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proofErr w:type="gramStart"/>
      <w:r w:rsidRPr="008A0813">
        <w:rPr>
          <w:rFonts w:ascii="Times New Roman" w:eastAsia="Times New Roman" w:hAnsi="Times New Roman" w:cs="Times New Roman"/>
          <w:color w:val="888895"/>
          <w:sz w:val="20"/>
          <w:szCs w:val="20"/>
          <w:lang w:eastAsia="ru-RU"/>
        </w:rPr>
        <w:t>## ФУНКЦИЯ в нашем пространстве, которая существует в глобальном --------------</w:t>
      </w:r>
      <w:proofErr w:type="gramEnd"/>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b/>
          <w:bCs/>
          <w:color w:val="1957FF"/>
          <w:sz w:val="20"/>
          <w:szCs w:val="20"/>
          <w:lang w:eastAsia="ru-RU"/>
        </w:rPr>
        <w:t>function</w:t>
      </w:r>
      <w:r w:rsidRPr="008A0813">
        <w:rPr>
          <w:rFonts w:ascii="Times New Roman" w:eastAsia="Times New Roman" w:hAnsi="Times New Roman" w:cs="Times New Roman"/>
          <w:color w:val="000000"/>
          <w:sz w:val="20"/>
          <w:szCs w:val="20"/>
          <w:lang w:eastAsia="ru-RU"/>
        </w:rPr>
        <w:t xml:space="preserve"> trim</w:t>
      </w:r>
      <w:proofErr w:type="gramStart"/>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proofErr w:type="gramEnd"/>
      <w:r w:rsidRPr="008A0813">
        <w:rPr>
          <w:rFonts w:ascii="Times New Roman" w:eastAsia="Times New Roman" w:hAnsi="Times New Roman" w:cs="Times New Roman"/>
          <w:color w:val="292B80"/>
          <w:sz w:val="20"/>
          <w:szCs w:val="20"/>
          <w:lang w:eastAsia="ru-RU"/>
        </w:rPr>
        <w:t>$str</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000FF"/>
          <w:sz w:val="20"/>
          <w:szCs w:val="20"/>
          <w:lang w:eastAsia="ru-RU"/>
        </w:rPr>
        <w:t>){</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000000"/>
          <w:sz w:val="20"/>
          <w:szCs w:val="20"/>
          <w:lang w:eastAsia="ru-RU"/>
        </w:rPr>
        <w:tab/>
      </w:r>
      <w:r w:rsidRPr="008A0813">
        <w:rPr>
          <w:rFonts w:ascii="Times New Roman" w:eastAsia="Times New Roman" w:hAnsi="Times New Roman" w:cs="Times New Roman"/>
          <w:b/>
          <w:bCs/>
          <w:color w:val="1957FF"/>
          <w:sz w:val="20"/>
          <w:szCs w:val="20"/>
          <w:lang w:eastAsia="ru-RU"/>
        </w:rPr>
        <w:t>return</w:t>
      </w:r>
      <w:r w:rsidRPr="008A0813">
        <w:rPr>
          <w:rFonts w:ascii="Times New Roman" w:eastAsia="Times New Roman" w:hAnsi="Times New Roman" w:cs="Times New Roman"/>
          <w:color w:val="000000"/>
          <w:sz w:val="20"/>
          <w:szCs w:val="20"/>
          <w:lang w:eastAsia="ru-RU"/>
        </w:rPr>
        <w:t xml:space="preserve"> \trim</w:t>
      </w:r>
      <w:proofErr w:type="gramStart"/>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proofErr w:type="gramEnd"/>
      <w:r w:rsidRPr="008A0813">
        <w:rPr>
          <w:rFonts w:ascii="Times New Roman" w:eastAsia="Times New Roman" w:hAnsi="Times New Roman" w:cs="Times New Roman"/>
          <w:color w:val="292B80"/>
          <w:sz w:val="20"/>
          <w:szCs w:val="20"/>
          <w:lang w:eastAsia="ru-RU"/>
        </w:rPr>
        <w:t>$str</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267583"/>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88895"/>
          <w:sz w:val="20"/>
          <w:szCs w:val="20"/>
          <w:lang w:eastAsia="ru-RU"/>
        </w:rPr>
        <w:t># если вызвать trim( $str, '-' ), то функция вызовет сама себя...</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8000FF"/>
          <w:sz w:val="20"/>
          <w:szCs w:val="20"/>
          <w:lang w:eastAsia="ru-RU"/>
        </w:rPr>
        <w:t>}</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888895"/>
          <w:sz w:val="20"/>
          <w:szCs w:val="20"/>
          <w:lang w:eastAsia="ru-RU"/>
        </w:rPr>
        <w:t>// Вызов</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292B80"/>
          <w:sz w:val="20"/>
          <w:szCs w:val="20"/>
          <w:lang w:eastAsia="ru-RU"/>
        </w:rPr>
        <w:t>$s</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trim</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267583"/>
          <w:sz w:val="20"/>
          <w:szCs w:val="20"/>
          <w:lang w:eastAsia="ru-RU"/>
        </w:rPr>
        <w:t>'-foo'</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88895"/>
          <w:sz w:val="20"/>
          <w:szCs w:val="20"/>
          <w:lang w:eastAsia="ru-RU"/>
        </w:rPr>
        <w:t>// вызов trim() из текущего пространства. Выведет: foo</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292B80"/>
          <w:sz w:val="20"/>
          <w:szCs w:val="20"/>
          <w:lang w:eastAsia="ru-RU"/>
        </w:rPr>
        <w:t>$s</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\my\name\trim</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267583"/>
          <w:sz w:val="20"/>
          <w:szCs w:val="20"/>
          <w:lang w:eastAsia="ru-RU"/>
        </w:rPr>
        <w:t>'-foo'</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88895"/>
          <w:sz w:val="20"/>
          <w:szCs w:val="20"/>
          <w:lang w:eastAsia="ru-RU"/>
        </w:rPr>
        <w:t xml:space="preserve">// </w:t>
      </w:r>
      <w:proofErr w:type="gramStart"/>
      <w:r w:rsidRPr="008A0813">
        <w:rPr>
          <w:rFonts w:ascii="Times New Roman" w:eastAsia="Times New Roman" w:hAnsi="Times New Roman" w:cs="Times New Roman"/>
          <w:color w:val="888895"/>
          <w:sz w:val="20"/>
          <w:szCs w:val="20"/>
          <w:lang w:eastAsia="ru-RU"/>
        </w:rPr>
        <w:t>тоже</w:t>
      </w:r>
      <w:proofErr w:type="gramEnd"/>
      <w:r w:rsidRPr="008A0813">
        <w:rPr>
          <w:rFonts w:ascii="Times New Roman" w:eastAsia="Times New Roman" w:hAnsi="Times New Roman" w:cs="Times New Roman"/>
          <w:color w:val="888895"/>
          <w:sz w:val="20"/>
          <w:szCs w:val="20"/>
          <w:lang w:eastAsia="ru-RU"/>
        </w:rPr>
        <w:t xml:space="preserve"> что в строке выше</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292B80"/>
          <w:sz w:val="20"/>
          <w:szCs w:val="20"/>
          <w:lang w:eastAsia="ru-RU"/>
        </w:rPr>
        <w:t>$s</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b/>
          <w:bCs/>
          <w:color w:val="1957FF"/>
          <w:sz w:val="20"/>
          <w:szCs w:val="20"/>
          <w:lang w:eastAsia="ru-RU"/>
        </w:rPr>
        <w:t>namespace</w:t>
      </w:r>
      <w:r w:rsidRPr="008A0813">
        <w:rPr>
          <w:rFonts w:ascii="Times New Roman" w:eastAsia="Times New Roman" w:hAnsi="Times New Roman" w:cs="Times New Roman"/>
          <w:color w:val="000000"/>
          <w:sz w:val="20"/>
          <w:szCs w:val="20"/>
          <w:lang w:eastAsia="ru-RU"/>
        </w:rPr>
        <w:t xml:space="preserve">\trim('-foo'); </w:t>
      </w:r>
      <w:r w:rsidRPr="008A0813">
        <w:rPr>
          <w:rFonts w:ascii="Times New Roman" w:eastAsia="Times New Roman" w:hAnsi="Times New Roman" w:cs="Times New Roman"/>
          <w:color w:val="888895"/>
          <w:sz w:val="20"/>
          <w:szCs w:val="20"/>
          <w:lang w:eastAsia="ru-RU"/>
        </w:rPr>
        <w:t xml:space="preserve">// </w:t>
      </w:r>
      <w:proofErr w:type="gramStart"/>
      <w:r w:rsidRPr="008A0813">
        <w:rPr>
          <w:rFonts w:ascii="Times New Roman" w:eastAsia="Times New Roman" w:hAnsi="Times New Roman" w:cs="Times New Roman"/>
          <w:color w:val="888895"/>
          <w:sz w:val="20"/>
          <w:szCs w:val="20"/>
          <w:lang w:eastAsia="ru-RU"/>
        </w:rPr>
        <w:t>тоже</w:t>
      </w:r>
      <w:proofErr w:type="gramEnd"/>
      <w:r w:rsidRPr="008A0813">
        <w:rPr>
          <w:rFonts w:ascii="Times New Roman" w:eastAsia="Times New Roman" w:hAnsi="Times New Roman" w:cs="Times New Roman"/>
          <w:color w:val="888895"/>
          <w:sz w:val="20"/>
          <w:szCs w:val="20"/>
          <w:lang w:eastAsia="ru-RU"/>
        </w:rPr>
        <w:t xml:space="preserve"> что в строке выше</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292B80"/>
          <w:sz w:val="20"/>
          <w:szCs w:val="20"/>
          <w:lang w:eastAsia="ru-RU"/>
        </w:rPr>
        <w:t>$s</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\trim</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267583"/>
          <w:sz w:val="20"/>
          <w:szCs w:val="20"/>
          <w:lang w:eastAsia="ru-RU"/>
        </w:rPr>
        <w:t>'-foo'</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88895"/>
          <w:sz w:val="20"/>
          <w:szCs w:val="20"/>
          <w:lang w:eastAsia="ru-RU"/>
        </w:rPr>
        <w:t>// вызов trim() из глобального пространства. Выведет: -foo</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888895"/>
          <w:sz w:val="20"/>
          <w:szCs w:val="20"/>
          <w:lang w:eastAsia="ru-RU"/>
        </w:rPr>
        <w:t>## КОНСТАНТЫ в нашем пространстве --------------</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b/>
          <w:bCs/>
          <w:color w:val="1957FF"/>
          <w:sz w:val="20"/>
          <w:szCs w:val="20"/>
          <w:lang w:eastAsia="ru-RU"/>
        </w:rPr>
        <w:t>const</w:t>
      </w:r>
      <w:r w:rsidRPr="008A0813">
        <w:rPr>
          <w:rFonts w:ascii="Times New Roman" w:eastAsia="Times New Roman" w:hAnsi="Times New Roman" w:cs="Times New Roman"/>
          <w:color w:val="000000"/>
          <w:sz w:val="20"/>
          <w:szCs w:val="20"/>
          <w:lang w:eastAsia="ru-RU"/>
        </w:rPr>
        <w:t xml:space="preserve"> HELLO </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267583"/>
          <w:sz w:val="20"/>
          <w:szCs w:val="20"/>
          <w:lang w:eastAsia="ru-RU"/>
        </w:rPr>
        <w:t>'HI'</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88895"/>
          <w:sz w:val="20"/>
          <w:szCs w:val="20"/>
          <w:lang w:eastAsia="ru-RU"/>
        </w:rPr>
        <w:t>// добавим константу в текущее пространство</w:t>
      </w: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proofErr w:type="gramStart"/>
      <w:r w:rsidRPr="008A0813">
        <w:rPr>
          <w:rFonts w:ascii="Times New Roman" w:eastAsia="Times New Roman" w:hAnsi="Times New Roman" w:cs="Times New Roman"/>
          <w:color w:val="000000"/>
          <w:sz w:val="20"/>
          <w:szCs w:val="20"/>
          <w:lang w:val="en-US" w:eastAsia="ru-RU"/>
        </w:rPr>
        <w:t>define</w:t>
      </w:r>
      <w:r w:rsidRPr="008A0813">
        <w:rPr>
          <w:rFonts w:ascii="Times New Roman" w:eastAsia="Times New Roman" w:hAnsi="Times New Roman" w:cs="Times New Roman"/>
          <w:color w:val="8000FF"/>
          <w:sz w:val="20"/>
          <w:szCs w:val="20"/>
          <w:lang w:val="en-US" w:eastAsia="ru-RU"/>
        </w:rPr>
        <w:t>(</w:t>
      </w:r>
      <w:proofErr w:type="gramEnd"/>
      <w:r w:rsidRPr="008A0813">
        <w:rPr>
          <w:rFonts w:ascii="Times New Roman" w:eastAsia="Times New Roman" w:hAnsi="Times New Roman" w:cs="Times New Roman"/>
          <w:color w:val="267583"/>
          <w:sz w:val="20"/>
          <w:szCs w:val="20"/>
          <w:lang w:val="en-US" w:eastAsia="ru-RU"/>
        </w:rPr>
        <w:t>'my\name\HELLO'</w:t>
      </w:r>
      <w:r w:rsidRPr="008A0813">
        <w:rPr>
          <w:rFonts w:ascii="Times New Roman" w:eastAsia="Times New Roman" w:hAnsi="Times New Roman" w:cs="Times New Roman"/>
          <w:color w:val="8000FF"/>
          <w:sz w:val="20"/>
          <w:szCs w:val="20"/>
          <w:lang w:val="en-US" w:eastAsia="ru-RU"/>
        </w:rPr>
        <w:t>,</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color w:val="267583"/>
          <w:sz w:val="20"/>
          <w:szCs w:val="20"/>
          <w:lang w:val="en-US" w:eastAsia="ru-RU"/>
        </w:rPr>
        <w:t>'HI'</w:t>
      </w:r>
      <w:r w:rsidRPr="008A0813">
        <w:rPr>
          <w:rFonts w:ascii="Times New Roman" w:eastAsia="Times New Roman" w:hAnsi="Times New Roman" w:cs="Times New Roman"/>
          <w:color w:val="8000FF"/>
          <w:sz w:val="20"/>
          <w:szCs w:val="20"/>
          <w:lang w:val="en-US" w:eastAsia="ru-RU"/>
        </w:rPr>
        <w:t>);</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тоже</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что</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в</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строке</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выше</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proofErr w:type="gramStart"/>
      <w:r w:rsidRPr="008A0813">
        <w:rPr>
          <w:rFonts w:ascii="Times New Roman" w:eastAsia="Times New Roman" w:hAnsi="Times New Roman" w:cs="Times New Roman"/>
          <w:color w:val="000000"/>
          <w:sz w:val="20"/>
          <w:szCs w:val="20"/>
          <w:lang w:val="en-US" w:eastAsia="ru-RU"/>
        </w:rPr>
        <w:t>define</w:t>
      </w:r>
      <w:r w:rsidRPr="008A0813">
        <w:rPr>
          <w:rFonts w:ascii="Times New Roman" w:eastAsia="Times New Roman" w:hAnsi="Times New Roman" w:cs="Times New Roman"/>
          <w:color w:val="8000FF"/>
          <w:sz w:val="20"/>
          <w:szCs w:val="20"/>
          <w:lang w:val="en-US" w:eastAsia="ru-RU"/>
        </w:rPr>
        <w:t>(</w:t>
      </w:r>
      <w:proofErr w:type="gramEnd"/>
      <w:r w:rsidRPr="008A0813">
        <w:rPr>
          <w:rFonts w:ascii="Times New Roman" w:eastAsia="Times New Roman" w:hAnsi="Times New Roman" w:cs="Times New Roman"/>
          <w:b/>
          <w:bCs/>
          <w:color w:val="1957FF"/>
          <w:sz w:val="20"/>
          <w:szCs w:val="20"/>
          <w:lang w:val="en-US" w:eastAsia="ru-RU"/>
        </w:rPr>
        <w:t>__NAMESPACE__</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color w:val="8000FF"/>
          <w:sz w:val="20"/>
          <w:szCs w:val="20"/>
          <w:lang w:val="en-US" w:eastAsia="ru-RU"/>
        </w:rPr>
        <w:t>.</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color w:val="267583"/>
          <w:sz w:val="20"/>
          <w:szCs w:val="20"/>
          <w:lang w:eastAsia="ru-RU"/>
        </w:rPr>
        <w:t>'\HELLO'</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267583"/>
          <w:sz w:val="20"/>
          <w:szCs w:val="20"/>
          <w:lang w:eastAsia="ru-RU"/>
        </w:rPr>
        <w:t>'HI'</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88895"/>
          <w:sz w:val="20"/>
          <w:szCs w:val="20"/>
          <w:lang w:eastAsia="ru-RU"/>
        </w:rPr>
        <w:t xml:space="preserve">// </w:t>
      </w:r>
      <w:proofErr w:type="gramStart"/>
      <w:r w:rsidRPr="008A0813">
        <w:rPr>
          <w:rFonts w:ascii="Times New Roman" w:eastAsia="Times New Roman" w:hAnsi="Times New Roman" w:cs="Times New Roman"/>
          <w:color w:val="888895"/>
          <w:sz w:val="20"/>
          <w:szCs w:val="20"/>
          <w:lang w:eastAsia="ru-RU"/>
        </w:rPr>
        <w:t>тоже</w:t>
      </w:r>
      <w:proofErr w:type="gramEnd"/>
      <w:r w:rsidRPr="008A0813">
        <w:rPr>
          <w:rFonts w:ascii="Times New Roman" w:eastAsia="Times New Roman" w:hAnsi="Times New Roman" w:cs="Times New Roman"/>
          <w:color w:val="888895"/>
          <w:sz w:val="20"/>
          <w:szCs w:val="20"/>
          <w:lang w:eastAsia="ru-RU"/>
        </w:rPr>
        <w:t xml:space="preserve"> что в строке выше</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888895"/>
          <w:sz w:val="20"/>
          <w:szCs w:val="20"/>
          <w:lang w:eastAsia="ru-RU"/>
        </w:rPr>
        <w:t>// Вызов</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292B80"/>
          <w:sz w:val="20"/>
          <w:szCs w:val="20"/>
          <w:lang w:eastAsia="ru-RU"/>
        </w:rPr>
        <w:lastRenderedPageBreak/>
        <w:t>$s</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HELLO</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88895"/>
          <w:sz w:val="20"/>
          <w:szCs w:val="20"/>
          <w:lang w:eastAsia="ru-RU"/>
        </w:rPr>
        <w:t>//&gt; HI - если константа есть в текущем пространстве, или значение глобальной константы</w:t>
      </w: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r w:rsidRPr="008A0813">
        <w:rPr>
          <w:rFonts w:ascii="Times New Roman" w:eastAsia="Times New Roman" w:hAnsi="Times New Roman" w:cs="Times New Roman"/>
          <w:color w:val="292B80"/>
          <w:sz w:val="20"/>
          <w:szCs w:val="20"/>
          <w:lang w:val="en-US" w:eastAsia="ru-RU"/>
        </w:rPr>
        <w:t>$s</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color w:val="8000FF"/>
          <w:sz w:val="20"/>
          <w:szCs w:val="20"/>
          <w:lang w:val="en-US" w:eastAsia="ru-RU"/>
        </w:rPr>
        <w:t>=</w:t>
      </w:r>
      <w:r w:rsidRPr="008A0813">
        <w:rPr>
          <w:rFonts w:ascii="Times New Roman" w:eastAsia="Times New Roman" w:hAnsi="Times New Roman" w:cs="Times New Roman"/>
          <w:color w:val="000000"/>
          <w:sz w:val="20"/>
          <w:szCs w:val="20"/>
          <w:lang w:val="en-US" w:eastAsia="ru-RU"/>
        </w:rPr>
        <w:t xml:space="preserve"> \my\name\HELLO</w:t>
      </w:r>
      <w:proofErr w:type="gramStart"/>
      <w:r w:rsidRPr="008A0813">
        <w:rPr>
          <w:rFonts w:ascii="Times New Roman" w:eastAsia="Times New Roman" w:hAnsi="Times New Roman" w:cs="Times New Roman"/>
          <w:color w:val="8000FF"/>
          <w:sz w:val="20"/>
          <w:szCs w:val="20"/>
          <w:lang w:val="en-US" w:eastAsia="ru-RU"/>
        </w:rPr>
        <w:t>;</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color w:val="888895"/>
          <w:sz w:val="20"/>
          <w:szCs w:val="20"/>
          <w:lang w:val="en-US" w:eastAsia="ru-RU"/>
        </w:rPr>
        <w:t>/</w:t>
      </w:r>
      <w:proofErr w:type="gramEnd"/>
      <w:r w:rsidRPr="008A0813">
        <w:rPr>
          <w:rFonts w:ascii="Times New Roman" w:eastAsia="Times New Roman" w:hAnsi="Times New Roman" w:cs="Times New Roman"/>
          <w:color w:val="888895"/>
          <w:sz w:val="20"/>
          <w:szCs w:val="20"/>
          <w:lang w:val="en-US" w:eastAsia="ru-RU"/>
        </w:rPr>
        <w:t>/&gt; HI</w:t>
      </w: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r w:rsidRPr="008A0813">
        <w:rPr>
          <w:rFonts w:ascii="Times New Roman" w:eastAsia="Times New Roman" w:hAnsi="Times New Roman" w:cs="Times New Roman"/>
          <w:color w:val="292B80"/>
          <w:sz w:val="20"/>
          <w:szCs w:val="20"/>
          <w:lang w:val="en-US" w:eastAsia="ru-RU"/>
        </w:rPr>
        <w:t>$s</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color w:val="8000FF"/>
          <w:sz w:val="20"/>
          <w:szCs w:val="20"/>
          <w:lang w:val="en-US" w:eastAsia="ru-RU"/>
        </w:rPr>
        <w:t>=</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b/>
          <w:bCs/>
          <w:color w:val="1957FF"/>
          <w:sz w:val="20"/>
          <w:szCs w:val="20"/>
          <w:lang w:val="en-US" w:eastAsia="ru-RU"/>
        </w:rPr>
        <w:t>namespace</w:t>
      </w:r>
      <w:r w:rsidRPr="008A0813">
        <w:rPr>
          <w:rFonts w:ascii="Times New Roman" w:eastAsia="Times New Roman" w:hAnsi="Times New Roman" w:cs="Times New Roman"/>
          <w:color w:val="000000"/>
          <w:sz w:val="20"/>
          <w:szCs w:val="20"/>
          <w:lang w:val="en-US" w:eastAsia="ru-RU"/>
        </w:rPr>
        <w:t xml:space="preserve">\HELLO; </w:t>
      </w:r>
      <w:r w:rsidRPr="008A0813">
        <w:rPr>
          <w:rFonts w:ascii="Times New Roman" w:eastAsia="Times New Roman" w:hAnsi="Times New Roman" w:cs="Times New Roman"/>
          <w:color w:val="888895"/>
          <w:sz w:val="20"/>
          <w:szCs w:val="20"/>
          <w:lang w:val="en-US" w:eastAsia="ru-RU"/>
        </w:rPr>
        <w:t>//&gt; HI</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292B80"/>
          <w:sz w:val="20"/>
          <w:szCs w:val="20"/>
          <w:lang w:eastAsia="ru-RU"/>
        </w:rPr>
        <w:t>$s</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\HELLO</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88895"/>
          <w:sz w:val="20"/>
          <w:szCs w:val="20"/>
          <w:lang w:eastAsia="ru-RU"/>
        </w:rPr>
        <w:t>//&gt; HI всем - глобальная константа HELLO</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888895"/>
          <w:sz w:val="20"/>
          <w:szCs w:val="20"/>
          <w:lang w:eastAsia="ru-RU"/>
        </w:rPr>
        <w:t>## КЛАСС в нашем пространстве --------------</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proofErr w:type="gramStart"/>
      <w:r w:rsidRPr="008A0813">
        <w:rPr>
          <w:rFonts w:ascii="Times New Roman" w:eastAsia="Times New Roman" w:hAnsi="Times New Roman" w:cs="Times New Roman"/>
          <w:b/>
          <w:bCs/>
          <w:color w:val="1957FF"/>
          <w:sz w:val="20"/>
          <w:szCs w:val="20"/>
          <w:lang w:eastAsia="ru-RU"/>
        </w:rPr>
        <w:t>class</w:t>
      </w:r>
      <w:r w:rsidRPr="008A0813">
        <w:rPr>
          <w:rFonts w:ascii="Times New Roman" w:eastAsia="Times New Roman" w:hAnsi="Times New Roman" w:cs="Times New Roman"/>
          <w:color w:val="000000"/>
          <w:sz w:val="20"/>
          <w:szCs w:val="20"/>
          <w:lang w:eastAsia="ru-RU"/>
        </w:rPr>
        <w:t xml:space="preserve"> MyClass </w:t>
      </w:r>
      <w:r w:rsidRPr="008A0813">
        <w:rPr>
          <w:rFonts w:ascii="Times New Roman" w:eastAsia="Times New Roman" w:hAnsi="Times New Roman" w:cs="Times New Roman"/>
          <w:color w:val="8000FF"/>
          <w:sz w:val="20"/>
          <w:szCs w:val="20"/>
          <w:lang w:eastAsia="ru-RU"/>
        </w:rPr>
        <w:t>{</w:t>
      </w:r>
      <w:proofErr w:type="gramEnd"/>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r w:rsidRPr="008A0813">
        <w:rPr>
          <w:rFonts w:ascii="Times New Roman" w:eastAsia="Times New Roman" w:hAnsi="Times New Roman" w:cs="Times New Roman"/>
          <w:color w:val="000000"/>
          <w:sz w:val="20"/>
          <w:szCs w:val="20"/>
          <w:lang w:eastAsia="ru-RU"/>
        </w:rPr>
        <w:tab/>
      </w:r>
      <w:proofErr w:type="gramStart"/>
      <w:r w:rsidRPr="008A0813">
        <w:rPr>
          <w:rFonts w:ascii="Times New Roman" w:eastAsia="Times New Roman" w:hAnsi="Times New Roman" w:cs="Times New Roman"/>
          <w:b/>
          <w:bCs/>
          <w:color w:val="1957FF"/>
          <w:sz w:val="20"/>
          <w:szCs w:val="20"/>
          <w:lang w:val="en-US" w:eastAsia="ru-RU"/>
        </w:rPr>
        <w:t>function</w:t>
      </w:r>
      <w:proofErr w:type="gramEnd"/>
      <w:r w:rsidRPr="008A0813">
        <w:rPr>
          <w:rFonts w:ascii="Times New Roman" w:eastAsia="Times New Roman" w:hAnsi="Times New Roman" w:cs="Times New Roman"/>
          <w:color w:val="000000"/>
          <w:sz w:val="20"/>
          <w:szCs w:val="20"/>
          <w:lang w:val="en-US" w:eastAsia="ru-RU"/>
        </w:rPr>
        <w:t xml:space="preserve"> method</w:t>
      </w:r>
      <w:r w:rsidRPr="008A0813">
        <w:rPr>
          <w:rFonts w:ascii="Times New Roman" w:eastAsia="Times New Roman" w:hAnsi="Times New Roman" w:cs="Times New Roman"/>
          <w:color w:val="8000FF"/>
          <w:sz w:val="20"/>
          <w:szCs w:val="20"/>
          <w:lang w:val="en-US" w:eastAsia="ru-RU"/>
        </w:rPr>
        <w:t>(){</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b/>
          <w:bCs/>
          <w:color w:val="1957FF"/>
          <w:sz w:val="20"/>
          <w:szCs w:val="20"/>
          <w:lang w:val="en-US" w:eastAsia="ru-RU"/>
        </w:rPr>
        <w:t>return</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color w:val="267583"/>
          <w:sz w:val="20"/>
          <w:szCs w:val="20"/>
          <w:lang w:val="en-US" w:eastAsia="ru-RU"/>
        </w:rPr>
        <w:t>'</w:t>
      </w:r>
      <w:r w:rsidRPr="008A0813">
        <w:rPr>
          <w:rFonts w:ascii="Times New Roman" w:eastAsia="Times New Roman" w:hAnsi="Times New Roman" w:cs="Times New Roman"/>
          <w:color w:val="267583"/>
          <w:sz w:val="20"/>
          <w:szCs w:val="20"/>
          <w:lang w:eastAsia="ru-RU"/>
        </w:rPr>
        <w:t>метод</w:t>
      </w:r>
      <w:r w:rsidRPr="008A0813">
        <w:rPr>
          <w:rFonts w:ascii="Times New Roman" w:eastAsia="Times New Roman" w:hAnsi="Times New Roman" w:cs="Times New Roman"/>
          <w:color w:val="267583"/>
          <w:sz w:val="20"/>
          <w:szCs w:val="20"/>
          <w:lang w:val="en-US" w:eastAsia="ru-RU"/>
        </w:rPr>
        <w:t xml:space="preserve"> MyClass'</w:t>
      </w:r>
      <w:r w:rsidRPr="008A0813">
        <w:rPr>
          <w:rFonts w:ascii="Times New Roman" w:eastAsia="Times New Roman" w:hAnsi="Times New Roman" w:cs="Times New Roman"/>
          <w:color w:val="8000FF"/>
          <w:sz w:val="20"/>
          <w:szCs w:val="20"/>
          <w:lang w:val="en-US" w:eastAsia="ru-RU"/>
        </w:rPr>
        <w:t>;</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color w:val="8000FF"/>
          <w:sz w:val="20"/>
          <w:szCs w:val="20"/>
          <w:lang w:val="en-US" w:eastAsia="ru-RU"/>
        </w:rPr>
        <w:t>}</w:t>
      </w: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r w:rsidRPr="008A0813">
        <w:rPr>
          <w:rFonts w:ascii="Times New Roman" w:eastAsia="Times New Roman" w:hAnsi="Times New Roman" w:cs="Times New Roman"/>
          <w:color w:val="000000"/>
          <w:sz w:val="20"/>
          <w:szCs w:val="20"/>
          <w:lang w:val="en-US" w:eastAsia="ru-RU"/>
        </w:rPr>
        <w:tab/>
      </w:r>
      <w:proofErr w:type="gramStart"/>
      <w:r w:rsidRPr="008A0813">
        <w:rPr>
          <w:rFonts w:ascii="Times New Roman" w:eastAsia="Times New Roman" w:hAnsi="Times New Roman" w:cs="Times New Roman"/>
          <w:b/>
          <w:bCs/>
          <w:color w:val="1957FF"/>
          <w:sz w:val="20"/>
          <w:szCs w:val="20"/>
          <w:lang w:val="en-US" w:eastAsia="ru-RU"/>
        </w:rPr>
        <w:t>static</w:t>
      </w:r>
      <w:proofErr w:type="gramEnd"/>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b/>
          <w:bCs/>
          <w:color w:val="1957FF"/>
          <w:sz w:val="20"/>
          <w:szCs w:val="20"/>
          <w:lang w:val="en-US" w:eastAsia="ru-RU"/>
        </w:rPr>
        <w:t>function</w:t>
      </w:r>
      <w:r w:rsidRPr="008A0813">
        <w:rPr>
          <w:rFonts w:ascii="Times New Roman" w:eastAsia="Times New Roman" w:hAnsi="Times New Roman" w:cs="Times New Roman"/>
          <w:color w:val="000000"/>
          <w:sz w:val="20"/>
          <w:szCs w:val="20"/>
          <w:lang w:val="en-US" w:eastAsia="ru-RU"/>
        </w:rPr>
        <w:t xml:space="preserve"> static_method</w:t>
      </w:r>
      <w:r w:rsidRPr="008A0813">
        <w:rPr>
          <w:rFonts w:ascii="Times New Roman" w:eastAsia="Times New Roman" w:hAnsi="Times New Roman" w:cs="Times New Roman"/>
          <w:color w:val="8000FF"/>
          <w:sz w:val="20"/>
          <w:szCs w:val="20"/>
          <w:lang w:val="en-US" w:eastAsia="ru-RU"/>
        </w:rPr>
        <w:t>(){</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b/>
          <w:bCs/>
          <w:color w:val="1957FF"/>
          <w:sz w:val="20"/>
          <w:szCs w:val="20"/>
          <w:lang w:val="en-US" w:eastAsia="ru-RU"/>
        </w:rPr>
        <w:t>return</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color w:val="267583"/>
          <w:sz w:val="20"/>
          <w:szCs w:val="20"/>
          <w:lang w:val="en-US" w:eastAsia="ru-RU"/>
        </w:rPr>
        <w:t>'</w:t>
      </w:r>
      <w:r w:rsidRPr="008A0813">
        <w:rPr>
          <w:rFonts w:ascii="Times New Roman" w:eastAsia="Times New Roman" w:hAnsi="Times New Roman" w:cs="Times New Roman"/>
          <w:color w:val="267583"/>
          <w:sz w:val="20"/>
          <w:szCs w:val="20"/>
          <w:lang w:eastAsia="ru-RU"/>
        </w:rPr>
        <w:t>статический</w:t>
      </w:r>
      <w:r w:rsidRPr="008A0813">
        <w:rPr>
          <w:rFonts w:ascii="Times New Roman" w:eastAsia="Times New Roman" w:hAnsi="Times New Roman" w:cs="Times New Roman"/>
          <w:color w:val="267583"/>
          <w:sz w:val="20"/>
          <w:szCs w:val="20"/>
          <w:lang w:val="en-US" w:eastAsia="ru-RU"/>
        </w:rPr>
        <w:t xml:space="preserve"> </w:t>
      </w:r>
      <w:r w:rsidRPr="008A0813">
        <w:rPr>
          <w:rFonts w:ascii="Times New Roman" w:eastAsia="Times New Roman" w:hAnsi="Times New Roman" w:cs="Times New Roman"/>
          <w:color w:val="267583"/>
          <w:sz w:val="20"/>
          <w:szCs w:val="20"/>
          <w:lang w:eastAsia="ru-RU"/>
        </w:rPr>
        <w:t>метод</w:t>
      </w:r>
      <w:r w:rsidRPr="008A0813">
        <w:rPr>
          <w:rFonts w:ascii="Times New Roman" w:eastAsia="Times New Roman" w:hAnsi="Times New Roman" w:cs="Times New Roman"/>
          <w:color w:val="267583"/>
          <w:sz w:val="20"/>
          <w:szCs w:val="20"/>
          <w:lang w:val="en-US" w:eastAsia="ru-RU"/>
        </w:rPr>
        <w:t xml:space="preserve"> MyClass'</w:t>
      </w:r>
      <w:r w:rsidRPr="008A0813">
        <w:rPr>
          <w:rFonts w:ascii="Times New Roman" w:eastAsia="Times New Roman" w:hAnsi="Times New Roman" w:cs="Times New Roman"/>
          <w:color w:val="8000FF"/>
          <w:sz w:val="20"/>
          <w:szCs w:val="20"/>
          <w:lang w:val="en-US" w:eastAsia="ru-RU"/>
        </w:rPr>
        <w:t>;</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color w:val="8000FF"/>
          <w:sz w:val="20"/>
          <w:szCs w:val="20"/>
          <w:lang w:val="en-US" w:eastAsia="ru-RU"/>
        </w:rPr>
        <w:t>}</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8000FF"/>
          <w:sz w:val="20"/>
          <w:szCs w:val="20"/>
          <w:lang w:eastAsia="ru-RU"/>
        </w:rPr>
        <w:t>}</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888895"/>
          <w:sz w:val="20"/>
          <w:szCs w:val="20"/>
          <w:lang w:eastAsia="ru-RU"/>
        </w:rPr>
        <w:t>// Вызов</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292B80"/>
          <w:sz w:val="20"/>
          <w:szCs w:val="20"/>
          <w:lang w:eastAsia="ru-RU"/>
        </w:rPr>
        <w:t>$a</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b/>
          <w:bCs/>
          <w:color w:val="1957FF"/>
          <w:sz w:val="20"/>
          <w:szCs w:val="20"/>
          <w:lang w:eastAsia="ru-RU"/>
        </w:rPr>
        <w:t>new</w:t>
      </w:r>
      <w:r w:rsidRPr="008A0813">
        <w:rPr>
          <w:rFonts w:ascii="Times New Roman" w:eastAsia="Times New Roman" w:hAnsi="Times New Roman" w:cs="Times New Roman"/>
          <w:color w:val="000000"/>
          <w:sz w:val="20"/>
          <w:szCs w:val="20"/>
          <w:lang w:eastAsia="ru-RU"/>
        </w:rPr>
        <w:t xml:space="preserve"> MyClass</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88895"/>
          <w:sz w:val="20"/>
          <w:szCs w:val="20"/>
          <w:lang w:eastAsia="ru-RU"/>
        </w:rPr>
        <w:t>// обращение к MyClass из текущего пространства</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292B80"/>
          <w:sz w:val="20"/>
          <w:szCs w:val="20"/>
          <w:lang w:eastAsia="ru-RU"/>
        </w:rPr>
        <w:t>$a</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b/>
          <w:bCs/>
          <w:color w:val="1957FF"/>
          <w:sz w:val="20"/>
          <w:szCs w:val="20"/>
          <w:lang w:eastAsia="ru-RU"/>
        </w:rPr>
        <w:t>new</w:t>
      </w:r>
      <w:r w:rsidRPr="008A0813">
        <w:rPr>
          <w:rFonts w:ascii="Times New Roman" w:eastAsia="Times New Roman" w:hAnsi="Times New Roman" w:cs="Times New Roman"/>
          <w:color w:val="000000"/>
          <w:sz w:val="20"/>
          <w:szCs w:val="20"/>
          <w:lang w:eastAsia="ru-RU"/>
        </w:rPr>
        <w:t xml:space="preserve"> \my\name\MyClass</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88895"/>
          <w:sz w:val="20"/>
          <w:szCs w:val="20"/>
          <w:lang w:eastAsia="ru-RU"/>
        </w:rPr>
        <w:t xml:space="preserve">// </w:t>
      </w:r>
      <w:proofErr w:type="gramStart"/>
      <w:r w:rsidRPr="008A0813">
        <w:rPr>
          <w:rFonts w:ascii="Times New Roman" w:eastAsia="Times New Roman" w:hAnsi="Times New Roman" w:cs="Times New Roman"/>
          <w:color w:val="888895"/>
          <w:sz w:val="20"/>
          <w:szCs w:val="20"/>
          <w:lang w:eastAsia="ru-RU"/>
        </w:rPr>
        <w:t>тоже</w:t>
      </w:r>
      <w:proofErr w:type="gramEnd"/>
      <w:r w:rsidRPr="008A0813">
        <w:rPr>
          <w:rFonts w:ascii="Times New Roman" w:eastAsia="Times New Roman" w:hAnsi="Times New Roman" w:cs="Times New Roman"/>
          <w:color w:val="888895"/>
          <w:sz w:val="20"/>
          <w:szCs w:val="20"/>
          <w:lang w:eastAsia="ru-RU"/>
        </w:rPr>
        <w:t xml:space="preserve"> что в строке выше</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292B80"/>
          <w:sz w:val="20"/>
          <w:szCs w:val="20"/>
          <w:lang w:eastAsia="ru-RU"/>
        </w:rPr>
        <w:t>$s</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b/>
          <w:bCs/>
          <w:color w:val="1957FF"/>
          <w:sz w:val="20"/>
          <w:szCs w:val="20"/>
          <w:lang w:eastAsia="ru-RU"/>
        </w:rPr>
        <w:t>namespace</w:t>
      </w:r>
      <w:r w:rsidRPr="008A0813">
        <w:rPr>
          <w:rFonts w:ascii="Times New Roman" w:eastAsia="Times New Roman" w:hAnsi="Times New Roman" w:cs="Times New Roman"/>
          <w:color w:val="000000"/>
          <w:sz w:val="20"/>
          <w:szCs w:val="20"/>
          <w:lang w:eastAsia="ru-RU"/>
        </w:rPr>
        <w:t xml:space="preserve">\MyClass::static_method(); </w:t>
      </w:r>
      <w:r w:rsidRPr="008A0813">
        <w:rPr>
          <w:rFonts w:ascii="Times New Roman" w:eastAsia="Times New Roman" w:hAnsi="Times New Roman" w:cs="Times New Roman"/>
          <w:color w:val="888895"/>
          <w:sz w:val="20"/>
          <w:szCs w:val="20"/>
          <w:lang w:eastAsia="ru-RU"/>
        </w:rPr>
        <w:t xml:space="preserve">//&gt; 'статический метод MyClass' - вызывает статический метод "static_method" класса my\name\MyClass. </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292B80"/>
          <w:sz w:val="20"/>
          <w:szCs w:val="20"/>
          <w:lang w:eastAsia="ru-RU"/>
        </w:rPr>
        <w:t>$s</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292B80"/>
          <w:sz w:val="20"/>
          <w:szCs w:val="20"/>
          <w:lang w:eastAsia="ru-RU"/>
        </w:rPr>
        <w:t>$a</w:t>
      </w:r>
      <w:r w:rsidRPr="008A0813">
        <w:rPr>
          <w:rFonts w:ascii="Times New Roman" w:eastAsia="Times New Roman" w:hAnsi="Times New Roman" w:cs="Times New Roman"/>
          <w:color w:val="000000"/>
          <w:sz w:val="20"/>
          <w:szCs w:val="20"/>
          <w:lang w:eastAsia="ru-RU"/>
        </w:rPr>
        <w:t>::static_method</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88895"/>
          <w:sz w:val="20"/>
          <w:szCs w:val="20"/>
          <w:lang w:eastAsia="ru-RU"/>
        </w:rPr>
        <w:t xml:space="preserve">// </w:t>
      </w:r>
      <w:proofErr w:type="gramStart"/>
      <w:r w:rsidRPr="008A0813">
        <w:rPr>
          <w:rFonts w:ascii="Times New Roman" w:eastAsia="Times New Roman" w:hAnsi="Times New Roman" w:cs="Times New Roman"/>
          <w:color w:val="888895"/>
          <w:sz w:val="20"/>
          <w:szCs w:val="20"/>
          <w:lang w:eastAsia="ru-RU"/>
        </w:rPr>
        <w:t>тоже</w:t>
      </w:r>
      <w:proofErr w:type="gramEnd"/>
      <w:r w:rsidRPr="008A0813">
        <w:rPr>
          <w:rFonts w:ascii="Times New Roman" w:eastAsia="Times New Roman" w:hAnsi="Times New Roman" w:cs="Times New Roman"/>
          <w:color w:val="888895"/>
          <w:sz w:val="20"/>
          <w:szCs w:val="20"/>
          <w:lang w:eastAsia="ru-RU"/>
        </w:rPr>
        <w:t xml:space="preserve"> что в строке выше</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r w:rsidRPr="008A0813">
        <w:rPr>
          <w:rFonts w:ascii="Times New Roman" w:eastAsia="Times New Roman" w:hAnsi="Times New Roman" w:cs="Times New Roman"/>
          <w:color w:val="292B80"/>
          <w:sz w:val="20"/>
          <w:szCs w:val="20"/>
          <w:lang w:val="en-US" w:eastAsia="ru-RU"/>
        </w:rPr>
        <w:t>$s</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color w:val="8000FF"/>
          <w:sz w:val="20"/>
          <w:szCs w:val="20"/>
          <w:lang w:val="en-US" w:eastAsia="ru-RU"/>
        </w:rPr>
        <w:t>=</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color w:val="292B80"/>
          <w:sz w:val="20"/>
          <w:szCs w:val="20"/>
          <w:lang w:val="en-US" w:eastAsia="ru-RU"/>
        </w:rPr>
        <w:t>$a</w:t>
      </w:r>
      <w:r w:rsidRPr="008A0813">
        <w:rPr>
          <w:rFonts w:ascii="Times New Roman" w:eastAsia="Times New Roman" w:hAnsi="Times New Roman" w:cs="Times New Roman"/>
          <w:color w:val="000000"/>
          <w:sz w:val="20"/>
          <w:szCs w:val="20"/>
          <w:lang w:val="en-US" w:eastAsia="ru-RU"/>
        </w:rPr>
        <w:t>-&gt;</w:t>
      </w:r>
      <w:proofErr w:type="gramStart"/>
      <w:r w:rsidRPr="008A0813">
        <w:rPr>
          <w:rFonts w:ascii="Times New Roman" w:eastAsia="Times New Roman" w:hAnsi="Times New Roman" w:cs="Times New Roman"/>
          <w:color w:val="000000"/>
          <w:sz w:val="20"/>
          <w:szCs w:val="20"/>
          <w:lang w:val="en-US" w:eastAsia="ru-RU"/>
        </w:rPr>
        <w:t>method</w:t>
      </w:r>
      <w:r w:rsidRPr="008A0813">
        <w:rPr>
          <w:rFonts w:ascii="Times New Roman" w:eastAsia="Times New Roman" w:hAnsi="Times New Roman" w:cs="Times New Roman"/>
          <w:color w:val="8000FF"/>
          <w:sz w:val="20"/>
          <w:szCs w:val="20"/>
          <w:lang w:val="en-US" w:eastAsia="ru-RU"/>
        </w:rPr>
        <w:t>(</w:t>
      </w:r>
      <w:proofErr w:type="gramEnd"/>
      <w:r w:rsidRPr="008A0813">
        <w:rPr>
          <w:rFonts w:ascii="Times New Roman" w:eastAsia="Times New Roman" w:hAnsi="Times New Roman" w:cs="Times New Roman"/>
          <w:color w:val="8000FF"/>
          <w:sz w:val="20"/>
          <w:szCs w:val="20"/>
          <w:lang w:val="en-US" w:eastAsia="ru-RU"/>
        </w:rPr>
        <w:t>);</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color w:val="888895"/>
          <w:sz w:val="20"/>
          <w:szCs w:val="20"/>
          <w:lang w:val="en-US" w:eastAsia="ru-RU"/>
        </w:rPr>
        <w:t>//&gt; '</w:t>
      </w:r>
      <w:r w:rsidRPr="008A0813">
        <w:rPr>
          <w:rFonts w:ascii="Times New Roman" w:eastAsia="Times New Roman" w:hAnsi="Times New Roman" w:cs="Times New Roman"/>
          <w:color w:val="888895"/>
          <w:sz w:val="20"/>
          <w:szCs w:val="20"/>
          <w:lang w:eastAsia="ru-RU"/>
        </w:rPr>
        <w:t>метод</w:t>
      </w:r>
      <w:r w:rsidRPr="008A0813">
        <w:rPr>
          <w:rFonts w:ascii="Times New Roman" w:eastAsia="Times New Roman" w:hAnsi="Times New Roman" w:cs="Times New Roman"/>
          <w:color w:val="888895"/>
          <w:sz w:val="20"/>
          <w:szCs w:val="20"/>
          <w:lang w:val="en-US" w:eastAsia="ru-RU"/>
        </w:rPr>
        <w:t xml:space="preserve"> MyClass' - </w:t>
      </w:r>
      <w:r w:rsidRPr="008A0813">
        <w:rPr>
          <w:rFonts w:ascii="Times New Roman" w:eastAsia="Times New Roman" w:hAnsi="Times New Roman" w:cs="Times New Roman"/>
          <w:color w:val="888895"/>
          <w:sz w:val="20"/>
          <w:szCs w:val="20"/>
          <w:lang w:eastAsia="ru-RU"/>
        </w:rPr>
        <w:t>вызывает</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метод</w:t>
      </w:r>
      <w:r w:rsidRPr="008A0813">
        <w:rPr>
          <w:rFonts w:ascii="Times New Roman" w:eastAsia="Times New Roman" w:hAnsi="Times New Roman" w:cs="Times New Roman"/>
          <w:color w:val="888895"/>
          <w:sz w:val="20"/>
          <w:szCs w:val="20"/>
          <w:lang w:val="en-US" w:eastAsia="ru-RU"/>
        </w:rPr>
        <w:t xml:space="preserve"> "method" </w:t>
      </w:r>
      <w:r w:rsidRPr="008A0813">
        <w:rPr>
          <w:rFonts w:ascii="Times New Roman" w:eastAsia="Times New Roman" w:hAnsi="Times New Roman" w:cs="Times New Roman"/>
          <w:color w:val="888895"/>
          <w:sz w:val="20"/>
          <w:szCs w:val="20"/>
          <w:lang w:eastAsia="ru-RU"/>
        </w:rPr>
        <w:t>класса</w:t>
      </w:r>
      <w:r w:rsidRPr="008A0813">
        <w:rPr>
          <w:rFonts w:ascii="Times New Roman" w:eastAsia="Times New Roman" w:hAnsi="Times New Roman" w:cs="Times New Roman"/>
          <w:color w:val="888895"/>
          <w:sz w:val="20"/>
          <w:szCs w:val="20"/>
          <w:lang w:val="en-US" w:eastAsia="ru-RU"/>
        </w:rPr>
        <w:t xml:space="preserve"> my\name\MyClass</w:t>
      </w: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r w:rsidRPr="008A0813">
        <w:rPr>
          <w:rFonts w:ascii="Times New Roman" w:eastAsia="Times New Roman" w:hAnsi="Times New Roman" w:cs="Times New Roman"/>
          <w:color w:val="000000"/>
          <w:sz w:val="20"/>
          <w:szCs w:val="20"/>
          <w:lang w:val="en-US" w:eastAsia="ru-RU"/>
        </w:rPr>
        <w:tab/>
      </w:r>
      <w:r w:rsidRPr="008A0813">
        <w:rPr>
          <w:rFonts w:ascii="Times New Roman" w:eastAsia="Times New Roman" w:hAnsi="Times New Roman" w:cs="Times New Roman"/>
          <w:color w:val="000000"/>
          <w:sz w:val="20"/>
          <w:szCs w:val="20"/>
          <w:lang w:val="en-US" w:eastAsia="ru-RU"/>
        </w:rPr>
        <w:tab/>
      </w:r>
      <w:r w:rsidRPr="008A0813">
        <w:rPr>
          <w:rFonts w:ascii="Times New Roman" w:eastAsia="Times New Roman" w:hAnsi="Times New Roman" w:cs="Times New Roman"/>
          <w:color w:val="000000"/>
          <w:sz w:val="20"/>
          <w:szCs w:val="20"/>
          <w:lang w:val="en-US" w:eastAsia="ru-RU"/>
        </w:rPr>
        <w:tab/>
      </w:r>
      <w:r w:rsidRPr="008A0813">
        <w:rPr>
          <w:rFonts w:ascii="Times New Roman" w:eastAsia="Times New Roman" w:hAnsi="Times New Roman" w:cs="Times New Roman"/>
          <w:color w:val="000000"/>
          <w:sz w:val="20"/>
          <w:szCs w:val="20"/>
          <w:lang w:val="en-US" w:eastAsia="ru-RU"/>
        </w:rPr>
        <w:tab/>
      </w:r>
      <w:r w:rsidRPr="008A0813">
        <w:rPr>
          <w:rFonts w:ascii="Times New Roman" w:eastAsia="Times New Roman" w:hAnsi="Times New Roman" w:cs="Times New Roman"/>
          <w:color w:val="000000"/>
          <w:sz w:val="20"/>
          <w:szCs w:val="20"/>
          <w:lang w:val="en-US" w:eastAsia="ru-RU"/>
        </w:rPr>
        <w:tab/>
      </w:r>
      <w:r w:rsidRPr="008A0813">
        <w:rPr>
          <w:rFonts w:ascii="Times New Roman" w:eastAsia="Times New Roman" w:hAnsi="Times New Roman" w:cs="Times New Roman"/>
          <w:color w:val="000000"/>
          <w:sz w:val="20"/>
          <w:szCs w:val="20"/>
          <w:lang w:val="en-US" w:eastAsia="ru-RU"/>
        </w:rPr>
        <w:tab/>
      </w:r>
      <w:r w:rsidRPr="008A0813">
        <w:rPr>
          <w:rFonts w:ascii="Times New Roman" w:eastAsia="Times New Roman" w:hAnsi="Times New Roman" w:cs="Times New Roman"/>
          <w:color w:val="000000"/>
          <w:sz w:val="20"/>
          <w:szCs w:val="20"/>
          <w:lang w:val="en-US" w:eastAsia="ru-RU"/>
        </w:rPr>
        <w:tab/>
      </w:r>
      <w:r w:rsidRPr="008A0813">
        <w:rPr>
          <w:rFonts w:ascii="Times New Roman" w:eastAsia="Times New Roman" w:hAnsi="Times New Roman" w:cs="Times New Roman"/>
          <w:color w:val="000000"/>
          <w:sz w:val="20"/>
          <w:szCs w:val="20"/>
          <w:lang w:val="en-US" w:eastAsia="ru-RU"/>
        </w:rPr>
        <w:tab/>
      </w:r>
      <w:r w:rsidRPr="008A0813">
        <w:rPr>
          <w:rFonts w:ascii="Times New Roman" w:eastAsia="Times New Roman" w:hAnsi="Times New Roman" w:cs="Times New Roman"/>
          <w:color w:val="000000"/>
          <w:sz w:val="20"/>
          <w:szCs w:val="20"/>
          <w:lang w:val="en-US" w:eastAsia="ru-RU"/>
        </w:rPr>
        <w:tab/>
      </w:r>
      <w:r w:rsidRPr="008A0813">
        <w:rPr>
          <w:rFonts w:ascii="Times New Roman" w:eastAsia="Times New Roman" w:hAnsi="Times New Roman" w:cs="Times New Roman"/>
          <w:color w:val="000000"/>
          <w:sz w:val="20"/>
          <w:szCs w:val="20"/>
          <w:lang w:val="en-US" w:eastAsia="ru-RU"/>
        </w:rPr>
        <w:tab/>
        <w:t xml:space="preserve"> </w:t>
      </w:r>
      <w:r w:rsidRPr="008A0813">
        <w:rPr>
          <w:rFonts w:ascii="Times New Roman" w:eastAsia="Times New Roman" w:hAnsi="Times New Roman" w:cs="Times New Roman"/>
          <w:color w:val="888895"/>
          <w:sz w:val="20"/>
          <w:szCs w:val="20"/>
          <w:lang w:val="en-US" w:eastAsia="ru-RU"/>
        </w:rPr>
        <w:t>// namespace\MyClass-&gt;</w:t>
      </w:r>
      <w:proofErr w:type="gramStart"/>
      <w:r w:rsidRPr="008A0813">
        <w:rPr>
          <w:rFonts w:ascii="Times New Roman" w:eastAsia="Times New Roman" w:hAnsi="Times New Roman" w:cs="Times New Roman"/>
          <w:color w:val="888895"/>
          <w:sz w:val="20"/>
          <w:szCs w:val="20"/>
          <w:lang w:val="en-US" w:eastAsia="ru-RU"/>
        </w:rPr>
        <w:t>method(</w:t>
      </w:r>
      <w:proofErr w:type="gramEnd"/>
      <w:r w:rsidRPr="008A0813">
        <w:rPr>
          <w:rFonts w:ascii="Times New Roman" w:eastAsia="Times New Roman" w:hAnsi="Times New Roman" w:cs="Times New Roman"/>
          <w:color w:val="888895"/>
          <w:sz w:val="20"/>
          <w:szCs w:val="20"/>
          <w:lang w:val="en-US" w:eastAsia="ru-RU"/>
        </w:rPr>
        <w:t xml:space="preserve">) - </w:t>
      </w:r>
      <w:r w:rsidRPr="008A0813">
        <w:rPr>
          <w:rFonts w:ascii="Times New Roman" w:eastAsia="Times New Roman" w:hAnsi="Times New Roman" w:cs="Times New Roman"/>
          <w:color w:val="888895"/>
          <w:sz w:val="20"/>
          <w:szCs w:val="20"/>
          <w:lang w:eastAsia="ru-RU"/>
        </w:rPr>
        <w:t>такой</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вызов</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метода</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вызовет</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ошибку</w:t>
      </w:r>
      <w:r w:rsidRPr="008A0813">
        <w:rPr>
          <w:rFonts w:ascii="Times New Roman" w:eastAsia="Times New Roman" w:hAnsi="Times New Roman" w:cs="Times New Roman"/>
          <w:color w:val="888895"/>
          <w:sz w:val="20"/>
          <w:szCs w:val="20"/>
          <w:lang w:val="en-US" w:eastAsia="ru-RU"/>
        </w:rPr>
        <w:t xml:space="preserve"> - syntax error</w:t>
      </w: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proofErr w:type="gramStart"/>
      <w:r w:rsidRPr="008A0813">
        <w:rPr>
          <w:rFonts w:ascii="Times New Roman" w:eastAsia="Times New Roman" w:hAnsi="Times New Roman" w:cs="Times New Roman"/>
          <w:color w:val="888895"/>
          <w:sz w:val="20"/>
          <w:szCs w:val="20"/>
          <w:lang w:eastAsia="ru-RU"/>
        </w:rPr>
        <w:t>## ВНЕДРЕНИЕ функций/методов/констант в наше пространстве из других пространств --------------</w:t>
      </w:r>
      <w:proofErr w:type="gramEnd"/>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888895"/>
          <w:sz w:val="20"/>
          <w:szCs w:val="20"/>
          <w:lang w:eastAsia="ru-RU"/>
        </w:rPr>
        <w:t>// ЗАМЕТКА: операторы use можно комбинировать: указывать через запятую</w:t>
      </w: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Например</w:t>
      </w:r>
      <w:r w:rsidRPr="008A0813">
        <w:rPr>
          <w:rFonts w:ascii="Times New Roman" w:eastAsia="Times New Roman" w:hAnsi="Times New Roman" w:cs="Times New Roman"/>
          <w:color w:val="888895"/>
          <w:sz w:val="20"/>
          <w:szCs w:val="20"/>
          <w:lang w:val="en-US" w:eastAsia="ru-RU"/>
        </w:rPr>
        <w:t xml:space="preserve">: use other\name\OtherClass as </w:t>
      </w:r>
      <w:proofErr w:type="gramStart"/>
      <w:r w:rsidRPr="008A0813">
        <w:rPr>
          <w:rFonts w:ascii="Times New Roman" w:eastAsia="Times New Roman" w:hAnsi="Times New Roman" w:cs="Times New Roman"/>
          <w:color w:val="888895"/>
          <w:sz w:val="20"/>
          <w:szCs w:val="20"/>
          <w:lang w:val="en-US" w:eastAsia="ru-RU"/>
        </w:rPr>
        <w:t>Another</w:t>
      </w:r>
      <w:proofErr w:type="gramEnd"/>
      <w:r w:rsidRPr="008A0813">
        <w:rPr>
          <w:rFonts w:ascii="Times New Roman" w:eastAsia="Times New Roman" w:hAnsi="Times New Roman" w:cs="Times New Roman"/>
          <w:color w:val="888895"/>
          <w:sz w:val="20"/>
          <w:szCs w:val="20"/>
          <w:lang w:val="en-US" w:eastAsia="ru-RU"/>
        </w:rPr>
        <w:t>, other\name\NSname;</w:t>
      </w: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proofErr w:type="gramStart"/>
      <w:r w:rsidRPr="008A0813">
        <w:rPr>
          <w:rFonts w:ascii="Times New Roman" w:eastAsia="Times New Roman" w:hAnsi="Times New Roman" w:cs="Times New Roman"/>
          <w:b/>
          <w:bCs/>
          <w:color w:val="1957FF"/>
          <w:sz w:val="20"/>
          <w:szCs w:val="20"/>
          <w:lang w:val="en-US" w:eastAsia="ru-RU"/>
        </w:rPr>
        <w:t>use</w:t>
      </w:r>
      <w:proofErr w:type="gramEnd"/>
      <w:r w:rsidRPr="008A0813">
        <w:rPr>
          <w:rFonts w:ascii="Times New Roman" w:eastAsia="Times New Roman" w:hAnsi="Times New Roman" w:cs="Times New Roman"/>
          <w:color w:val="000000"/>
          <w:sz w:val="20"/>
          <w:szCs w:val="20"/>
          <w:lang w:val="en-US" w:eastAsia="ru-RU"/>
        </w:rPr>
        <w:t xml:space="preserve"> other\name\OtherClass as Another;</w:t>
      </w: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r w:rsidRPr="008A0813">
        <w:rPr>
          <w:rFonts w:ascii="Times New Roman" w:eastAsia="Times New Roman" w:hAnsi="Times New Roman" w:cs="Times New Roman"/>
          <w:color w:val="292B80"/>
          <w:sz w:val="20"/>
          <w:szCs w:val="20"/>
          <w:lang w:val="en-US" w:eastAsia="ru-RU"/>
        </w:rPr>
        <w:t>$obj</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color w:val="8000FF"/>
          <w:sz w:val="20"/>
          <w:szCs w:val="20"/>
          <w:lang w:val="en-US" w:eastAsia="ru-RU"/>
        </w:rPr>
        <w:t>=</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b/>
          <w:bCs/>
          <w:color w:val="1957FF"/>
          <w:sz w:val="20"/>
          <w:szCs w:val="20"/>
          <w:lang w:val="en-US" w:eastAsia="ru-RU"/>
        </w:rPr>
        <w:t>new</w:t>
      </w:r>
      <w:r w:rsidRPr="008A0813">
        <w:rPr>
          <w:rFonts w:ascii="Times New Roman" w:eastAsia="Times New Roman" w:hAnsi="Times New Roman" w:cs="Times New Roman"/>
          <w:color w:val="000000"/>
          <w:sz w:val="20"/>
          <w:szCs w:val="20"/>
          <w:lang w:val="en-US" w:eastAsia="ru-RU"/>
        </w:rPr>
        <w:t xml:space="preserve"> </w:t>
      </w:r>
      <w:proofErr w:type="gramStart"/>
      <w:r w:rsidRPr="008A0813">
        <w:rPr>
          <w:rFonts w:ascii="Times New Roman" w:eastAsia="Times New Roman" w:hAnsi="Times New Roman" w:cs="Times New Roman"/>
          <w:color w:val="000000"/>
          <w:sz w:val="20"/>
          <w:szCs w:val="20"/>
          <w:lang w:val="en-US" w:eastAsia="ru-RU"/>
        </w:rPr>
        <w:t>Another</w:t>
      </w:r>
      <w:proofErr w:type="gramEnd"/>
      <w:r w:rsidRPr="008A0813">
        <w:rPr>
          <w:rFonts w:ascii="Times New Roman" w:eastAsia="Times New Roman" w:hAnsi="Times New Roman" w:cs="Times New Roman"/>
          <w:color w:val="8000FF"/>
          <w:sz w:val="20"/>
          <w:szCs w:val="20"/>
          <w:lang w:val="en-US" w:eastAsia="ru-RU"/>
        </w:rPr>
        <w:t>;</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создает</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объект</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класса</w:t>
      </w:r>
      <w:r w:rsidRPr="008A0813">
        <w:rPr>
          <w:rFonts w:ascii="Times New Roman" w:eastAsia="Times New Roman" w:hAnsi="Times New Roman" w:cs="Times New Roman"/>
          <w:color w:val="888895"/>
          <w:sz w:val="20"/>
          <w:szCs w:val="20"/>
          <w:lang w:val="en-US" w:eastAsia="ru-RU"/>
        </w:rPr>
        <w:t xml:space="preserve"> other\name\OtherClass</w:t>
      </w: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proofErr w:type="gramStart"/>
      <w:r w:rsidRPr="008A0813">
        <w:rPr>
          <w:rFonts w:ascii="Times New Roman" w:eastAsia="Times New Roman" w:hAnsi="Times New Roman" w:cs="Times New Roman"/>
          <w:b/>
          <w:bCs/>
          <w:color w:val="1957FF"/>
          <w:sz w:val="20"/>
          <w:szCs w:val="20"/>
          <w:lang w:val="en-US" w:eastAsia="ru-RU"/>
        </w:rPr>
        <w:t>use</w:t>
      </w:r>
      <w:proofErr w:type="gramEnd"/>
      <w:r w:rsidRPr="008A0813">
        <w:rPr>
          <w:rFonts w:ascii="Times New Roman" w:eastAsia="Times New Roman" w:hAnsi="Times New Roman" w:cs="Times New Roman"/>
          <w:color w:val="000000"/>
          <w:sz w:val="20"/>
          <w:szCs w:val="20"/>
          <w:lang w:val="en-US" w:eastAsia="ru-RU"/>
        </w:rPr>
        <w:t xml:space="preserve"> other\name; </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теперь</w:t>
      </w:r>
      <w:r w:rsidRPr="008A0813">
        <w:rPr>
          <w:rFonts w:ascii="Times New Roman" w:eastAsia="Times New Roman" w:hAnsi="Times New Roman" w:cs="Times New Roman"/>
          <w:color w:val="888895"/>
          <w:sz w:val="20"/>
          <w:szCs w:val="20"/>
          <w:lang w:val="en-US" w:eastAsia="ru-RU"/>
        </w:rPr>
        <w:t xml:space="preserve"> name = other\name</w:t>
      </w: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r w:rsidRPr="008A0813">
        <w:rPr>
          <w:rFonts w:ascii="Times New Roman" w:eastAsia="Times New Roman" w:hAnsi="Times New Roman" w:cs="Times New Roman"/>
          <w:color w:val="000000"/>
          <w:sz w:val="20"/>
          <w:szCs w:val="20"/>
          <w:lang w:val="en-US" w:eastAsia="ru-RU"/>
        </w:rPr>
        <w:t>name\other_</w:t>
      </w:r>
      <w:proofErr w:type="gramStart"/>
      <w:r w:rsidRPr="008A0813">
        <w:rPr>
          <w:rFonts w:ascii="Times New Roman" w:eastAsia="Times New Roman" w:hAnsi="Times New Roman" w:cs="Times New Roman"/>
          <w:color w:val="000000"/>
          <w:sz w:val="20"/>
          <w:szCs w:val="20"/>
          <w:lang w:val="en-US" w:eastAsia="ru-RU"/>
        </w:rPr>
        <w:t>func</w:t>
      </w:r>
      <w:r w:rsidRPr="008A0813">
        <w:rPr>
          <w:rFonts w:ascii="Times New Roman" w:eastAsia="Times New Roman" w:hAnsi="Times New Roman" w:cs="Times New Roman"/>
          <w:color w:val="8000FF"/>
          <w:sz w:val="20"/>
          <w:szCs w:val="20"/>
          <w:lang w:val="en-US" w:eastAsia="ru-RU"/>
        </w:rPr>
        <w:t>(</w:t>
      </w:r>
      <w:proofErr w:type="gramEnd"/>
      <w:r w:rsidRPr="008A0813">
        <w:rPr>
          <w:rFonts w:ascii="Times New Roman" w:eastAsia="Times New Roman" w:hAnsi="Times New Roman" w:cs="Times New Roman"/>
          <w:color w:val="8000FF"/>
          <w:sz w:val="20"/>
          <w:szCs w:val="20"/>
          <w:lang w:val="en-US" w:eastAsia="ru-RU"/>
        </w:rPr>
        <w:t>);</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вызывает</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функцию</w:t>
      </w:r>
      <w:r w:rsidRPr="008A0813">
        <w:rPr>
          <w:rFonts w:ascii="Times New Roman" w:eastAsia="Times New Roman" w:hAnsi="Times New Roman" w:cs="Times New Roman"/>
          <w:color w:val="888895"/>
          <w:sz w:val="20"/>
          <w:szCs w:val="20"/>
          <w:lang w:val="en-US" w:eastAsia="ru-RU"/>
        </w:rPr>
        <w:t xml:space="preserve"> other\name\other_func();</w:t>
      </w: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888895"/>
          <w:sz w:val="20"/>
          <w:szCs w:val="20"/>
          <w:lang w:eastAsia="ru-RU"/>
        </w:rPr>
        <w:t>// импорт глобального класса</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b/>
          <w:bCs/>
          <w:color w:val="1957FF"/>
          <w:sz w:val="20"/>
          <w:szCs w:val="20"/>
          <w:lang w:eastAsia="ru-RU"/>
        </w:rPr>
        <w:t>use</w:t>
      </w:r>
      <w:r w:rsidRPr="008A0813">
        <w:rPr>
          <w:rFonts w:ascii="Times New Roman" w:eastAsia="Times New Roman" w:hAnsi="Times New Roman" w:cs="Times New Roman"/>
          <w:color w:val="000000"/>
          <w:sz w:val="20"/>
          <w:szCs w:val="20"/>
          <w:lang w:eastAsia="ru-RU"/>
        </w:rPr>
        <w:t xml:space="preserve"> WP_Query;</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292B80"/>
          <w:sz w:val="20"/>
          <w:szCs w:val="20"/>
          <w:lang w:eastAsia="ru-RU"/>
        </w:rPr>
        <w:t>$a</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b/>
          <w:bCs/>
          <w:color w:val="1957FF"/>
          <w:sz w:val="20"/>
          <w:szCs w:val="20"/>
          <w:lang w:eastAsia="ru-RU"/>
        </w:rPr>
        <w:t>new</w:t>
      </w:r>
      <w:r w:rsidRPr="008A0813">
        <w:rPr>
          <w:rFonts w:ascii="Times New Roman" w:eastAsia="Times New Roman" w:hAnsi="Times New Roman" w:cs="Times New Roman"/>
          <w:color w:val="000000"/>
          <w:sz w:val="20"/>
          <w:szCs w:val="20"/>
          <w:lang w:eastAsia="ru-RU"/>
        </w:rPr>
        <w:t xml:space="preserve"> WP_Query</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88895"/>
          <w:sz w:val="20"/>
          <w:szCs w:val="20"/>
          <w:lang w:eastAsia="ru-RU"/>
        </w:rPr>
        <w:t>// создаст экземпляр класса WP_Query</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000000"/>
          <w:sz w:val="20"/>
          <w:szCs w:val="20"/>
          <w:lang w:eastAsia="ru-RU"/>
        </w:rPr>
        <w:tab/>
      </w:r>
      <w:r w:rsidRPr="008A0813">
        <w:rPr>
          <w:rFonts w:ascii="Times New Roman" w:eastAsia="Times New Roman" w:hAnsi="Times New Roman" w:cs="Times New Roman"/>
          <w:color w:val="000000"/>
          <w:sz w:val="20"/>
          <w:szCs w:val="20"/>
          <w:lang w:eastAsia="ru-RU"/>
        </w:rPr>
        <w:tab/>
      </w:r>
      <w:r w:rsidRPr="008A0813">
        <w:rPr>
          <w:rFonts w:ascii="Times New Roman" w:eastAsia="Times New Roman" w:hAnsi="Times New Roman" w:cs="Times New Roman"/>
          <w:color w:val="000000"/>
          <w:sz w:val="20"/>
          <w:szCs w:val="20"/>
          <w:lang w:eastAsia="ru-RU"/>
        </w:rPr>
        <w:tab/>
      </w:r>
      <w:r w:rsidRPr="008A0813">
        <w:rPr>
          <w:rFonts w:ascii="Times New Roman" w:eastAsia="Times New Roman" w:hAnsi="Times New Roman" w:cs="Times New Roman"/>
          <w:color w:val="000000"/>
          <w:sz w:val="20"/>
          <w:szCs w:val="20"/>
          <w:lang w:eastAsia="ru-RU"/>
        </w:rPr>
        <w:tab/>
      </w:r>
      <w:r w:rsidRPr="008A0813">
        <w:rPr>
          <w:rFonts w:ascii="Times New Roman" w:eastAsia="Times New Roman" w:hAnsi="Times New Roman" w:cs="Times New Roman"/>
          <w:color w:val="000000"/>
          <w:sz w:val="20"/>
          <w:szCs w:val="20"/>
          <w:lang w:eastAsia="ru-RU"/>
        </w:rPr>
        <w:tab/>
        <w:t xml:space="preserve"> </w:t>
      </w:r>
      <w:r w:rsidRPr="008A0813">
        <w:rPr>
          <w:rFonts w:ascii="Times New Roman" w:eastAsia="Times New Roman" w:hAnsi="Times New Roman" w:cs="Times New Roman"/>
          <w:color w:val="888895"/>
          <w:sz w:val="20"/>
          <w:szCs w:val="20"/>
          <w:lang w:eastAsia="ru-RU"/>
        </w:rPr>
        <w:t>// без выражения "use WP_Query;" создавался бы экземпляр my\name\WP_Query</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импорт</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функции</w:t>
      </w:r>
      <w:r w:rsidRPr="008A0813">
        <w:rPr>
          <w:rFonts w:ascii="Times New Roman" w:eastAsia="Times New Roman" w:hAnsi="Times New Roman" w:cs="Times New Roman"/>
          <w:color w:val="888895"/>
          <w:sz w:val="20"/>
          <w:szCs w:val="20"/>
          <w:lang w:val="en-US" w:eastAsia="ru-RU"/>
        </w:rPr>
        <w:t xml:space="preserve"> (PHP 5.6+)</w:t>
      </w: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proofErr w:type="gramStart"/>
      <w:r w:rsidRPr="008A0813">
        <w:rPr>
          <w:rFonts w:ascii="Times New Roman" w:eastAsia="Times New Roman" w:hAnsi="Times New Roman" w:cs="Times New Roman"/>
          <w:b/>
          <w:bCs/>
          <w:color w:val="1957FF"/>
          <w:sz w:val="20"/>
          <w:szCs w:val="20"/>
          <w:lang w:val="en-US" w:eastAsia="ru-RU"/>
        </w:rPr>
        <w:t>use</w:t>
      </w:r>
      <w:proofErr w:type="gramEnd"/>
      <w:r w:rsidRPr="008A0813">
        <w:rPr>
          <w:rFonts w:ascii="Times New Roman" w:eastAsia="Times New Roman" w:hAnsi="Times New Roman" w:cs="Times New Roman"/>
          <w:color w:val="000000"/>
          <w:sz w:val="20"/>
          <w:szCs w:val="20"/>
          <w:lang w:val="en-US" w:eastAsia="ru-RU"/>
        </w:rPr>
        <w:t xml:space="preserve"> function other\name\other_func;</w:t>
      </w: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r w:rsidRPr="008A0813">
        <w:rPr>
          <w:rFonts w:ascii="Times New Roman" w:eastAsia="Times New Roman" w:hAnsi="Times New Roman" w:cs="Times New Roman"/>
          <w:color w:val="292B80"/>
          <w:sz w:val="20"/>
          <w:szCs w:val="20"/>
          <w:lang w:val="en-US" w:eastAsia="ru-RU"/>
        </w:rPr>
        <w:t>$s</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color w:val="8000FF"/>
          <w:sz w:val="20"/>
          <w:szCs w:val="20"/>
          <w:lang w:val="en-US" w:eastAsia="ru-RU"/>
        </w:rPr>
        <w:t>=</w:t>
      </w:r>
      <w:r w:rsidRPr="008A0813">
        <w:rPr>
          <w:rFonts w:ascii="Times New Roman" w:eastAsia="Times New Roman" w:hAnsi="Times New Roman" w:cs="Times New Roman"/>
          <w:color w:val="000000"/>
          <w:sz w:val="20"/>
          <w:szCs w:val="20"/>
          <w:lang w:val="en-US" w:eastAsia="ru-RU"/>
        </w:rPr>
        <w:t xml:space="preserve"> other_</w:t>
      </w:r>
      <w:proofErr w:type="gramStart"/>
      <w:r w:rsidRPr="008A0813">
        <w:rPr>
          <w:rFonts w:ascii="Times New Roman" w:eastAsia="Times New Roman" w:hAnsi="Times New Roman" w:cs="Times New Roman"/>
          <w:color w:val="000000"/>
          <w:sz w:val="20"/>
          <w:szCs w:val="20"/>
          <w:lang w:val="en-US" w:eastAsia="ru-RU"/>
        </w:rPr>
        <w:t>func</w:t>
      </w:r>
      <w:r w:rsidRPr="008A0813">
        <w:rPr>
          <w:rFonts w:ascii="Times New Roman" w:eastAsia="Times New Roman" w:hAnsi="Times New Roman" w:cs="Times New Roman"/>
          <w:color w:val="8000FF"/>
          <w:sz w:val="20"/>
          <w:szCs w:val="20"/>
          <w:lang w:val="en-US" w:eastAsia="ru-RU"/>
        </w:rPr>
        <w:t>(</w:t>
      </w:r>
      <w:proofErr w:type="gramEnd"/>
      <w:r w:rsidRPr="008A0813">
        <w:rPr>
          <w:rFonts w:ascii="Times New Roman" w:eastAsia="Times New Roman" w:hAnsi="Times New Roman" w:cs="Times New Roman"/>
          <w:color w:val="8000FF"/>
          <w:sz w:val="20"/>
          <w:szCs w:val="20"/>
          <w:lang w:val="en-US" w:eastAsia="ru-RU"/>
        </w:rPr>
        <w:t>);</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color w:val="888895"/>
          <w:sz w:val="20"/>
          <w:szCs w:val="20"/>
          <w:lang w:val="en-US" w:eastAsia="ru-RU"/>
        </w:rPr>
        <w:t>//&gt; "</w:t>
      </w:r>
      <w:r w:rsidRPr="008A0813">
        <w:rPr>
          <w:rFonts w:ascii="Times New Roman" w:eastAsia="Times New Roman" w:hAnsi="Times New Roman" w:cs="Times New Roman"/>
          <w:color w:val="888895"/>
          <w:sz w:val="20"/>
          <w:szCs w:val="20"/>
          <w:lang w:eastAsia="ru-RU"/>
        </w:rPr>
        <w:t>Другая</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Функция</w:t>
      </w:r>
      <w:r w:rsidRPr="008A0813">
        <w:rPr>
          <w:rFonts w:ascii="Times New Roman" w:eastAsia="Times New Roman" w:hAnsi="Times New Roman" w:cs="Times New Roman"/>
          <w:color w:val="888895"/>
          <w:sz w:val="20"/>
          <w:szCs w:val="20"/>
          <w:lang w:val="en-US" w:eastAsia="ru-RU"/>
        </w:rPr>
        <w:t xml:space="preserve">" - </w:t>
      </w:r>
      <w:r w:rsidRPr="008A0813">
        <w:rPr>
          <w:rFonts w:ascii="Times New Roman" w:eastAsia="Times New Roman" w:hAnsi="Times New Roman" w:cs="Times New Roman"/>
          <w:color w:val="888895"/>
          <w:sz w:val="20"/>
          <w:szCs w:val="20"/>
          <w:lang w:eastAsia="ru-RU"/>
        </w:rPr>
        <w:t>работа</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функции</w:t>
      </w:r>
      <w:r w:rsidRPr="008A0813">
        <w:rPr>
          <w:rFonts w:ascii="Times New Roman" w:eastAsia="Times New Roman" w:hAnsi="Times New Roman" w:cs="Times New Roman"/>
          <w:color w:val="888895"/>
          <w:sz w:val="20"/>
          <w:szCs w:val="20"/>
          <w:lang w:val="en-US" w:eastAsia="ru-RU"/>
        </w:rPr>
        <w:t xml:space="preserve"> other\name\other_func()</w:t>
      </w: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888895"/>
          <w:sz w:val="20"/>
          <w:szCs w:val="20"/>
          <w:lang w:eastAsia="ru-RU"/>
        </w:rPr>
        <w:t>// импорт функции под псевдонимом func (PHP 5.6+)</w:t>
      </w: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proofErr w:type="gramStart"/>
      <w:r w:rsidRPr="008A0813">
        <w:rPr>
          <w:rFonts w:ascii="Times New Roman" w:eastAsia="Times New Roman" w:hAnsi="Times New Roman" w:cs="Times New Roman"/>
          <w:b/>
          <w:bCs/>
          <w:color w:val="1957FF"/>
          <w:sz w:val="20"/>
          <w:szCs w:val="20"/>
          <w:lang w:val="en-US" w:eastAsia="ru-RU"/>
        </w:rPr>
        <w:t>use</w:t>
      </w:r>
      <w:proofErr w:type="gramEnd"/>
      <w:r w:rsidRPr="008A0813">
        <w:rPr>
          <w:rFonts w:ascii="Times New Roman" w:eastAsia="Times New Roman" w:hAnsi="Times New Roman" w:cs="Times New Roman"/>
          <w:color w:val="000000"/>
          <w:sz w:val="20"/>
          <w:szCs w:val="20"/>
          <w:lang w:val="en-US" w:eastAsia="ru-RU"/>
        </w:rPr>
        <w:t xml:space="preserve"> function other\name\other_func as func;</w:t>
      </w: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r w:rsidRPr="008A0813">
        <w:rPr>
          <w:rFonts w:ascii="Times New Roman" w:eastAsia="Times New Roman" w:hAnsi="Times New Roman" w:cs="Times New Roman"/>
          <w:color w:val="292B80"/>
          <w:sz w:val="20"/>
          <w:szCs w:val="20"/>
          <w:lang w:val="en-US" w:eastAsia="ru-RU"/>
        </w:rPr>
        <w:t>$s</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color w:val="8000FF"/>
          <w:sz w:val="20"/>
          <w:szCs w:val="20"/>
          <w:lang w:val="en-US" w:eastAsia="ru-RU"/>
        </w:rPr>
        <w:t>=</w:t>
      </w:r>
      <w:r w:rsidRPr="008A0813">
        <w:rPr>
          <w:rFonts w:ascii="Times New Roman" w:eastAsia="Times New Roman" w:hAnsi="Times New Roman" w:cs="Times New Roman"/>
          <w:color w:val="000000"/>
          <w:sz w:val="20"/>
          <w:szCs w:val="20"/>
          <w:lang w:val="en-US" w:eastAsia="ru-RU"/>
        </w:rPr>
        <w:t xml:space="preserve"> </w:t>
      </w:r>
      <w:proofErr w:type="gramStart"/>
      <w:r w:rsidRPr="008A0813">
        <w:rPr>
          <w:rFonts w:ascii="Times New Roman" w:eastAsia="Times New Roman" w:hAnsi="Times New Roman" w:cs="Times New Roman"/>
          <w:color w:val="000000"/>
          <w:sz w:val="20"/>
          <w:szCs w:val="20"/>
          <w:lang w:val="en-US" w:eastAsia="ru-RU"/>
        </w:rPr>
        <w:t>func</w:t>
      </w:r>
      <w:r w:rsidRPr="008A0813">
        <w:rPr>
          <w:rFonts w:ascii="Times New Roman" w:eastAsia="Times New Roman" w:hAnsi="Times New Roman" w:cs="Times New Roman"/>
          <w:color w:val="8000FF"/>
          <w:sz w:val="20"/>
          <w:szCs w:val="20"/>
          <w:lang w:val="en-US" w:eastAsia="ru-RU"/>
        </w:rPr>
        <w:t>(</w:t>
      </w:r>
      <w:proofErr w:type="gramEnd"/>
      <w:r w:rsidRPr="008A0813">
        <w:rPr>
          <w:rFonts w:ascii="Times New Roman" w:eastAsia="Times New Roman" w:hAnsi="Times New Roman" w:cs="Times New Roman"/>
          <w:color w:val="8000FF"/>
          <w:sz w:val="20"/>
          <w:szCs w:val="20"/>
          <w:lang w:val="en-US" w:eastAsia="ru-RU"/>
        </w:rPr>
        <w:t>);</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color w:val="888895"/>
          <w:sz w:val="20"/>
          <w:szCs w:val="20"/>
          <w:lang w:val="en-US" w:eastAsia="ru-RU"/>
        </w:rPr>
        <w:t>//&gt; "</w:t>
      </w:r>
      <w:r w:rsidRPr="008A0813">
        <w:rPr>
          <w:rFonts w:ascii="Times New Roman" w:eastAsia="Times New Roman" w:hAnsi="Times New Roman" w:cs="Times New Roman"/>
          <w:color w:val="888895"/>
          <w:sz w:val="20"/>
          <w:szCs w:val="20"/>
          <w:lang w:eastAsia="ru-RU"/>
        </w:rPr>
        <w:t>Другая</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Функция</w:t>
      </w:r>
      <w:r w:rsidRPr="008A0813">
        <w:rPr>
          <w:rFonts w:ascii="Times New Roman" w:eastAsia="Times New Roman" w:hAnsi="Times New Roman" w:cs="Times New Roman"/>
          <w:color w:val="888895"/>
          <w:sz w:val="20"/>
          <w:szCs w:val="20"/>
          <w:lang w:val="en-US" w:eastAsia="ru-RU"/>
        </w:rPr>
        <w:t xml:space="preserve">" - </w:t>
      </w:r>
      <w:r w:rsidRPr="008A0813">
        <w:rPr>
          <w:rFonts w:ascii="Times New Roman" w:eastAsia="Times New Roman" w:hAnsi="Times New Roman" w:cs="Times New Roman"/>
          <w:color w:val="888895"/>
          <w:sz w:val="20"/>
          <w:szCs w:val="20"/>
          <w:lang w:eastAsia="ru-RU"/>
        </w:rPr>
        <w:t>работа</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функции</w:t>
      </w:r>
      <w:r w:rsidRPr="008A0813">
        <w:rPr>
          <w:rFonts w:ascii="Times New Roman" w:eastAsia="Times New Roman" w:hAnsi="Times New Roman" w:cs="Times New Roman"/>
          <w:color w:val="888895"/>
          <w:sz w:val="20"/>
          <w:szCs w:val="20"/>
          <w:lang w:val="en-US" w:eastAsia="ru-RU"/>
        </w:rPr>
        <w:t xml:space="preserve"> other\name\other_func()</w:t>
      </w: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r w:rsidRPr="008A0813">
        <w:rPr>
          <w:rFonts w:ascii="Times New Roman" w:eastAsia="Times New Roman" w:hAnsi="Times New Roman" w:cs="Times New Roman"/>
          <w:color w:val="888895"/>
          <w:sz w:val="20"/>
          <w:szCs w:val="20"/>
          <w:lang w:val="en-US" w:eastAsia="ru-RU"/>
        </w:rPr>
        <w:t>//const other\name\HELLO2 = '</w:t>
      </w:r>
      <w:r w:rsidRPr="008A0813">
        <w:rPr>
          <w:rFonts w:ascii="Times New Roman" w:eastAsia="Times New Roman" w:hAnsi="Times New Roman" w:cs="Times New Roman"/>
          <w:color w:val="888895"/>
          <w:sz w:val="20"/>
          <w:szCs w:val="20"/>
          <w:lang w:eastAsia="ru-RU"/>
        </w:rPr>
        <w:t>И</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снова</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здрасте</w:t>
      </w:r>
      <w:r w:rsidRPr="008A0813">
        <w:rPr>
          <w:rFonts w:ascii="Times New Roman" w:eastAsia="Times New Roman" w:hAnsi="Times New Roman" w:cs="Times New Roman"/>
          <w:color w:val="888895"/>
          <w:sz w:val="20"/>
          <w:szCs w:val="20"/>
          <w:lang w:val="en-US" w:eastAsia="ru-RU"/>
        </w:rPr>
        <w:t>!</w:t>
      </w:r>
      <w:proofErr w:type="gramStart"/>
      <w:r w:rsidRPr="008A0813">
        <w:rPr>
          <w:rFonts w:ascii="Times New Roman" w:eastAsia="Times New Roman" w:hAnsi="Times New Roman" w:cs="Times New Roman"/>
          <w:color w:val="888895"/>
          <w:sz w:val="20"/>
          <w:szCs w:val="20"/>
          <w:lang w:val="en-US" w:eastAsia="ru-RU"/>
        </w:rPr>
        <w:t>';</w:t>
      </w:r>
      <w:proofErr w:type="gramEnd"/>
      <w:r w:rsidRPr="008A0813">
        <w:rPr>
          <w:rFonts w:ascii="Times New Roman" w:eastAsia="Times New Roman" w:hAnsi="Times New Roman" w:cs="Times New Roman"/>
          <w:color w:val="888895"/>
          <w:sz w:val="20"/>
          <w:szCs w:val="20"/>
          <w:lang w:val="en-US" w:eastAsia="ru-RU"/>
        </w:rPr>
        <w:t xml:space="preserve"> // </w:t>
      </w:r>
      <w:r w:rsidRPr="008A0813">
        <w:rPr>
          <w:rFonts w:ascii="Times New Roman" w:eastAsia="Times New Roman" w:hAnsi="Times New Roman" w:cs="Times New Roman"/>
          <w:color w:val="888895"/>
          <w:sz w:val="20"/>
          <w:szCs w:val="20"/>
          <w:lang w:eastAsia="ru-RU"/>
        </w:rPr>
        <w:t>вызовет</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ошибку</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синтаксиса</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что</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странно</w:t>
      </w: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proofErr w:type="gramStart"/>
      <w:r w:rsidRPr="008A0813">
        <w:rPr>
          <w:rFonts w:ascii="Times New Roman" w:eastAsia="Times New Roman" w:hAnsi="Times New Roman" w:cs="Times New Roman"/>
          <w:color w:val="000000"/>
          <w:sz w:val="20"/>
          <w:szCs w:val="20"/>
          <w:lang w:val="en-US" w:eastAsia="ru-RU"/>
        </w:rPr>
        <w:t>define</w:t>
      </w:r>
      <w:r w:rsidRPr="008A0813">
        <w:rPr>
          <w:rFonts w:ascii="Times New Roman" w:eastAsia="Times New Roman" w:hAnsi="Times New Roman" w:cs="Times New Roman"/>
          <w:color w:val="8000FF"/>
          <w:sz w:val="20"/>
          <w:szCs w:val="20"/>
          <w:lang w:val="en-US" w:eastAsia="ru-RU"/>
        </w:rPr>
        <w:t>(</w:t>
      </w:r>
      <w:proofErr w:type="gramEnd"/>
      <w:r w:rsidRPr="008A0813">
        <w:rPr>
          <w:rFonts w:ascii="Times New Roman" w:eastAsia="Times New Roman" w:hAnsi="Times New Roman" w:cs="Times New Roman"/>
          <w:color w:val="267583"/>
          <w:sz w:val="20"/>
          <w:szCs w:val="20"/>
          <w:lang w:val="en-US" w:eastAsia="ru-RU"/>
        </w:rPr>
        <w:t>'other\name\HELLO2'</w:t>
      </w:r>
      <w:r w:rsidRPr="008A0813">
        <w:rPr>
          <w:rFonts w:ascii="Times New Roman" w:eastAsia="Times New Roman" w:hAnsi="Times New Roman" w:cs="Times New Roman"/>
          <w:color w:val="8000FF"/>
          <w:sz w:val="20"/>
          <w:szCs w:val="20"/>
          <w:lang w:val="en-US" w:eastAsia="ru-RU"/>
        </w:rPr>
        <w:t>,</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color w:val="267583"/>
          <w:sz w:val="20"/>
          <w:szCs w:val="20"/>
          <w:lang w:val="en-US" w:eastAsia="ru-RU"/>
        </w:rPr>
        <w:t>'</w:t>
      </w:r>
      <w:r w:rsidRPr="008A0813">
        <w:rPr>
          <w:rFonts w:ascii="Times New Roman" w:eastAsia="Times New Roman" w:hAnsi="Times New Roman" w:cs="Times New Roman"/>
          <w:color w:val="267583"/>
          <w:sz w:val="20"/>
          <w:szCs w:val="20"/>
          <w:lang w:eastAsia="ru-RU"/>
        </w:rPr>
        <w:t>И</w:t>
      </w:r>
      <w:r w:rsidRPr="008A0813">
        <w:rPr>
          <w:rFonts w:ascii="Times New Roman" w:eastAsia="Times New Roman" w:hAnsi="Times New Roman" w:cs="Times New Roman"/>
          <w:color w:val="267583"/>
          <w:sz w:val="20"/>
          <w:szCs w:val="20"/>
          <w:lang w:val="en-US" w:eastAsia="ru-RU"/>
        </w:rPr>
        <w:t xml:space="preserve"> </w:t>
      </w:r>
      <w:r w:rsidRPr="008A0813">
        <w:rPr>
          <w:rFonts w:ascii="Times New Roman" w:eastAsia="Times New Roman" w:hAnsi="Times New Roman" w:cs="Times New Roman"/>
          <w:color w:val="267583"/>
          <w:sz w:val="20"/>
          <w:szCs w:val="20"/>
          <w:lang w:eastAsia="ru-RU"/>
        </w:rPr>
        <w:t>снова</w:t>
      </w:r>
      <w:r w:rsidRPr="008A0813">
        <w:rPr>
          <w:rFonts w:ascii="Times New Roman" w:eastAsia="Times New Roman" w:hAnsi="Times New Roman" w:cs="Times New Roman"/>
          <w:color w:val="267583"/>
          <w:sz w:val="20"/>
          <w:szCs w:val="20"/>
          <w:lang w:val="en-US" w:eastAsia="ru-RU"/>
        </w:rPr>
        <w:t xml:space="preserve"> </w:t>
      </w:r>
      <w:r w:rsidRPr="008A0813">
        <w:rPr>
          <w:rFonts w:ascii="Times New Roman" w:eastAsia="Times New Roman" w:hAnsi="Times New Roman" w:cs="Times New Roman"/>
          <w:color w:val="267583"/>
          <w:sz w:val="20"/>
          <w:szCs w:val="20"/>
          <w:lang w:eastAsia="ru-RU"/>
        </w:rPr>
        <w:t>здрасте</w:t>
      </w:r>
      <w:r w:rsidRPr="008A0813">
        <w:rPr>
          <w:rFonts w:ascii="Times New Roman" w:eastAsia="Times New Roman" w:hAnsi="Times New Roman" w:cs="Times New Roman"/>
          <w:color w:val="267583"/>
          <w:sz w:val="20"/>
          <w:szCs w:val="20"/>
          <w:lang w:val="en-US" w:eastAsia="ru-RU"/>
        </w:rPr>
        <w:t>!'</w:t>
      </w:r>
      <w:r w:rsidRPr="008A0813">
        <w:rPr>
          <w:rFonts w:ascii="Times New Roman" w:eastAsia="Times New Roman" w:hAnsi="Times New Roman" w:cs="Times New Roman"/>
          <w:color w:val="8000FF"/>
          <w:sz w:val="20"/>
          <w:szCs w:val="20"/>
          <w:lang w:val="en-US" w:eastAsia="ru-RU"/>
        </w:rPr>
        <w:t>);</w:t>
      </w: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импорт</w:t>
      </w:r>
      <w:r w:rsidRPr="008A0813">
        <w:rPr>
          <w:rFonts w:ascii="Times New Roman" w:eastAsia="Times New Roman" w:hAnsi="Times New Roman" w:cs="Times New Roman"/>
          <w:color w:val="888895"/>
          <w:sz w:val="20"/>
          <w:szCs w:val="20"/>
          <w:lang w:val="en-US" w:eastAsia="ru-RU"/>
        </w:rPr>
        <w:t xml:space="preserve"> </w:t>
      </w:r>
      <w:r w:rsidRPr="008A0813">
        <w:rPr>
          <w:rFonts w:ascii="Times New Roman" w:eastAsia="Times New Roman" w:hAnsi="Times New Roman" w:cs="Times New Roman"/>
          <w:color w:val="888895"/>
          <w:sz w:val="20"/>
          <w:szCs w:val="20"/>
          <w:lang w:eastAsia="ru-RU"/>
        </w:rPr>
        <w:t>константы</w:t>
      </w:r>
      <w:r w:rsidRPr="008A0813">
        <w:rPr>
          <w:rFonts w:ascii="Times New Roman" w:eastAsia="Times New Roman" w:hAnsi="Times New Roman" w:cs="Times New Roman"/>
          <w:color w:val="888895"/>
          <w:sz w:val="20"/>
          <w:szCs w:val="20"/>
          <w:lang w:val="en-US" w:eastAsia="ru-RU"/>
        </w:rPr>
        <w:t xml:space="preserve"> (PHP 5.6+)</w:t>
      </w: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proofErr w:type="gramStart"/>
      <w:r w:rsidRPr="008A0813">
        <w:rPr>
          <w:rFonts w:ascii="Times New Roman" w:eastAsia="Times New Roman" w:hAnsi="Times New Roman" w:cs="Times New Roman"/>
          <w:b/>
          <w:bCs/>
          <w:color w:val="1957FF"/>
          <w:sz w:val="20"/>
          <w:szCs w:val="20"/>
          <w:lang w:val="en-US" w:eastAsia="ru-RU"/>
        </w:rPr>
        <w:t>use</w:t>
      </w:r>
      <w:proofErr w:type="gramEnd"/>
      <w:r w:rsidRPr="008A0813">
        <w:rPr>
          <w:rFonts w:ascii="Times New Roman" w:eastAsia="Times New Roman" w:hAnsi="Times New Roman" w:cs="Times New Roman"/>
          <w:color w:val="000000"/>
          <w:sz w:val="20"/>
          <w:szCs w:val="20"/>
          <w:lang w:val="en-US" w:eastAsia="ru-RU"/>
        </w:rPr>
        <w:t xml:space="preserve"> const other\name\HELLO2;</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292B80"/>
          <w:sz w:val="20"/>
          <w:szCs w:val="20"/>
          <w:lang w:eastAsia="ru-RU"/>
        </w:rPr>
        <w:t>$s</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HELLO2</w:t>
      </w:r>
      <w:r w:rsidRPr="008A0813">
        <w:rPr>
          <w:rFonts w:ascii="Times New Roman" w:eastAsia="Times New Roman" w:hAnsi="Times New Roman" w:cs="Times New Roman"/>
          <w:color w:val="8000FF"/>
          <w:sz w:val="20"/>
          <w:szCs w:val="20"/>
          <w:lang w:eastAsia="ru-RU"/>
        </w:rPr>
        <w:t>;</w:t>
      </w:r>
      <w:r w:rsidRPr="008A0813">
        <w:rPr>
          <w:rFonts w:ascii="Times New Roman" w:eastAsia="Times New Roman" w:hAnsi="Times New Roman" w:cs="Times New Roman"/>
          <w:color w:val="000000"/>
          <w:sz w:val="20"/>
          <w:szCs w:val="20"/>
          <w:lang w:eastAsia="ru-RU"/>
        </w:rPr>
        <w:t xml:space="preserve"> </w:t>
      </w:r>
      <w:r w:rsidRPr="008A0813">
        <w:rPr>
          <w:rFonts w:ascii="Times New Roman" w:eastAsia="Times New Roman" w:hAnsi="Times New Roman" w:cs="Times New Roman"/>
          <w:color w:val="888895"/>
          <w:sz w:val="20"/>
          <w:szCs w:val="20"/>
          <w:lang w:eastAsia="ru-RU"/>
        </w:rPr>
        <w:t>//&gt; "И снова здрасте!" - содержимое константы other\name\HELLO2</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888895"/>
          <w:sz w:val="20"/>
          <w:szCs w:val="20"/>
          <w:lang w:eastAsia="ru-RU"/>
        </w:rPr>
        <w:t>## ЕЩЕ ОДНО ПРОСТРАНСТВО в одном файле --------------</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888895"/>
          <w:sz w:val="20"/>
          <w:szCs w:val="20"/>
          <w:lang w:eastAsia="ru-RU"/>
        </w:rPr>
        <w:t>// Подробнее: http://php.net/manual/ru/language.namespaces.definitionmultiple.php</w:t>
      </w: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proofErr w:type="gramStart"/>
      <w:r w:rsidRPr="008A0813">
        <w:rPr>
          <w:rFonts w:ascii="Times New Roman" w:eastAsia="Times New Roman" w:hAnsi="Times New Roman" w:cs="Times New Roman"/>
          <w:b/>
          <w:bCs/>
          <w:color w:val="1957FF"/>
          <w:sz w:val="20"/>
          <w:szCs w:val="20"/>
          <w:lang w:val="en-US" w:eastAsia="ru-RU"/>
        </w:rPr>
        <w:t>namespace</w:t>
      </w:r>
      <w:proofErr w:type="gramEnd"/>
      <w:r w:rsidRPr="008A0813">
        <w:rPr>
          <w:rFonts w:ascii="Times New Roman" w:eastAsia="Times New Roman" w:hAnsi="Times New Roman" w:cs="Times New Roman"/>
          <w:color w:val="000000"/>
          <w:sz w:val="20"/>
          <w:szCs w:val="20"/>
          <w:lang w:val="en-US" w:eastAsia="ru-RU"/>
        </w:rPr>
        <w:t xml:space="preserve"> other\name;</w:t>
      </w: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proofErr w:type="gramStart"/>
      <w:r w:rsidRPr="008A0813">
        <w:rPr>
          <w:rFonts w:ascii="Times New Roman" w:eastAsia="Times New Roman" w:hAnsi="Times New Roman" w:cs="Times New Roman"/>
          <w:b/>
          <w:bCs/>
          <w:color w:val="1957FF"/>
          <w:sz w:val="20"/>
          <w:szCs w:val="20"/>
          <w:lang w:val="en-US" w:eastAsia="ru-RU"/>
        </w:rPr>
        <w:t>class</w:t>
      </w:r>
      <w:proofErr w:type="gramEnd"/>
      <w:r w:rsidRPr="008A0813">
        <w:rPr>
          <w:rFonts w:ascii="Times New Roman" w:eastAsia="Times New Roman" w:hAnsi="Times New Roman" w:cs="Times New Roman"/>
          <w:color w:val="000000"/>
          <w:sz w:val="20"/>
          <w:szCs w:val="20"/>
          <w:lang w:val="en-US" w:eastAsia="ru-RU"/>
        </w:rPr>
        <w:t xml:space="preserve"> OtherClass </w:t>
      </w:r>
      <w:r w:rsidRPr="008A0813">
        <w:rPr>
          <w:rFonts w:ascii="Times New Roman" w:eastAsia="Times New Roman" w:hAnsi="Times New Roman" w:cs="Times New Roman"/>
          <w:color w:val="8000FF"/>
          <w:sz w:val="20"/>
          <w:szCs w:val="20"/>
          <w:lang w:val="en-US" w:eastAsia="ru-RU"/>
        </w:rPr>
        <w:t>{}</w:t>
      </w: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proofErr w:type="gramStart"/>
      <w:r w:rsidRPr="008A0813">
        <w:rPr>
          <w:rFonts w:ascii="Times New Roman" w:eastAsia="Times New Roman" w:hAnsi="Times New Roman" w:cs="Times New Roman"/>
          <w:b/>
          <w:bCs/>
          <w:color w:val="1957FF"/>
          <w:sz w:val="20"/>
          <w:szCs w:val="20"/>
          <w:lang w:val="en-US" w:eastAsia="ru-RU"/>
        </w:rPr>
        <w:t>function</w:t>
      </w:r>
      <w:proofErr w:type="gramEnd"/>
      <w:r w:rsidRPr="008A0813">
        <w:rPr>
          <w:rFonts w:ascii="Times New Roman" w:eastAsia="Times New Roman" w:hAnsi="Times New Roman" w:cs="Times New Roman"/>
          <w:color w:val="000000"/>
          <w:sz w:val="20"/>
          <w:szCs w:val="20"/>
          <w:lang w:val="en-US" w:eastAsia="ru-RU"/>
        </w:rPr>
        <w:t xml:space="preserve"> other_func</w:t>
      </w:r>
      <w:r w:rsidRPr="008A0813">
        <w:rPr>
          <w:rFonts w:ascii="Times New Roman" w:eastAsia="Times New Roman" w:hAnsi="Times New Roman" w:cs="Times New Roman"/>
          <w:color w:val="8000FF"/>
          <w:sz w:val="20"/>
          <w:szCs w:val="20"/>
          <w:lang w:val="en-US" w:eastAsia="ru-RU"/>
        </w:rPr>
        <w:t>()</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color w:val="8000FF"/>
          <w:sz w:val="20"/>
          <w:szCs w:val="20"/>
          <w:lang w:val="en-US" w:eastAsia="ru-RU"/>
        </w:rPr>
        <w:t>{</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b/>
          <w:bCs/>
          <w:color w:val="1957FF"/>
          <w:sz w:val="20"/>
          <w:szCs w:val="20"/>
          <w:lang w:val="en-US" w:eastAsia="ru-RU"/>
        </w:rPr>
        <w:t>return</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color w:val="267583"/>
          <w:sz w:val="20"/>
          <w:szCs w:val="20"/>
          <w:lang w:val="en-US" w:eastAsia="ru-RU"/>
        </w:rPr>
        <w:t>'</w:t>
      </w:r>
      <w:r w:rsidRPr="008A0813">
        <w:rPr>
          <w:rFonts w:ascii="Times New Roman" w:eastAsia="Times New Roman" w:hAnsi="Times New Roman" w:cs="Times New Roman"/>
          <w:color w:val="267583"/>
          <w:sz w:val="20"/>
          <w:szCs w:val="20"/>
          <w:lang w:eastAsia="ru-RU"/>
        </w:rPr>
        <w:t>Другая</w:t>
      </w:r>
      <w:r w:rsidRPr="008A0813">
        <w:rPr>
          <w:rFonts w:ascii="Times New Roman" w:eastAsia="Times New Roman" w:hAnsi="Times New Roman" w:cs="Times New Roman"/>
          <w:color w:val="267583"/>
          <w:sz w:val="20"/>
          <w:szCs w:val="20"/>
          <w:lang w:val="en-US" w:eastAsia="ru-RU"/>
        </w:rPr>
        <w:t xml:space="preserve"> </w:t>
      </w:r>
      <w:r w:rsidRPr="008A0813">
        <w:rPr>
          <w:rFonts w:ascii="Times New Roman" w:eastAsia="Times New Roman" w:hAnsi="Times New Roman" w:cs="Times New Roman"/>
          <w:color w:val="267583"/>
          <w:sz w:val="20"/>
          <w:szCs w:val="20"/>
          <w:lang w:eastAsia="ru-RU"/>
        </w:rPr>
        <w:t>Функция</w:t>
      </w:r>
      <w:r w:rsidRPr="008A0813">
        <w:rPr>
          <w:rFonts w:ascii="Times New Roman" w:eastAsia="Times New Roman" w:hAnsi="Times New Roman" w:cs="Times New Roman"/>
          <w:color w:val="267583"/>
          <w:sz w:val="20"/>
          <w:szCs w:val="20"/>
          <w:lang w:val="en-US" w:eastAsia="ru-RU"/>
        </w:rPr>
        <w:t>'</w:t>
      </w:r>
      <w:r w:rsidRPr="008A0813">
        <w:rPr>
          <w:rFonts w:ascii="Times New Roman" w:eastAsia="Times New Roman" w:hAnsi="Times New Roman" w:cs="Times New Roman"/>
          <w:color w:val="8000FF"/>
          <w:sz w:val="20"/>
          <w:szCs w:val="20"/>
          <w:lang w:val="en-US" w:eastAsia="ru-RU"/>
        </w:rPr>
        <w:t>;</w:t>
      </w:r>
      <w:r w:rsidRPr="008A0813">
        <w:rPr>
          <w:rFonts w:ascii="Times New Roman" w:eastAsia="Times New Roman" w:hAnsi="Times New Roman" w:cs="Times New Roman"/>
          <w:color w:val="000000"/>
          <w:sz w:val="20"/>
          <w:szCs w:val="20"/>
          <w:lang w:val="en-US" w:eastAsia="ru-RU"/>
        </w:rPr>
        <w:t xml:space="preserve"> </w:t>
      </w:r>
      <w:r w:rsidRPr="008A0813">
        <w:rPr>
          <w:rFonts w:ascii="Times New Roman" w:eastAsia="Times New Roman" w:hAnsi="Times New Roman" w:cs="Times New Roman"/>
          <w:color w:val="8000FF"/>
          <w:sz w:val="20"/>
          <w:szCs w:val="20"/>
          <w:lang w:val="en-US" w:eastAsia="ru-RU"/>
        </w:rPr>
        <w:t>}</w:t>
      </w:r>
    </w:p>
    <w:p w:rsidR="00D05C7A" w:rsidRPr="008A0813" w:rsidRDefault="00D05C7A" w:rsidP="008A0813">
      <w:pPr>
        <w:spacing w:after="0" w:line="240" w:lineRule="auto"/>
        <w:rPr>
          <w:rFonts w:ascii="Times New Roman" w:eastAsia="Times New Roman" w:hAnsi="Times New Roman" w:cs="Times New Roman"/>
          <w:color w:val="000000"/>
          <w:sz w:val="20"/>
          <w:szCs w:val="20"/>
          <w:lang w:val="en-US" w:eastAsia="ru-RU"/>
        </w:rPr>
      </w:pPr>
    </w:p>
    <w:p w:rsidR="00D05C7A" w:rsidRPr="008A0813" w:rsidRDefault="00D05C7A" w:rsidP="008A0813">
      <w:pPr>
        <w:spacing w:after="0" w:line="240" w:lineRule="auto"/>
        <w:rPr>
          <w:rFonts w:ascii="Times New Roman" w:eastAsia="Times New Roman" w:hAnsi="Times New Roman" w:cs="Times New Roman"/>
          <w:color w:val="000000"/>
          <w:sz w:val="20"/>
          <w:szCs w:val="20"/>
          <w:lang w:eastAsia="ru-RU"/>
        </w:rPr>
      </w:pPr>
      <w:r w:rsidRPr="008A0813">
        <w:rPr>
          <w:rFonts w:ascii="Times New Roman" w:eastAsia="Times New Roman" w:hAnsi="Times New Roman" w:cs="Times New Roman"/>
          <w:color w:val="888895"/>
          <w:sz w:val="20"/>
          <w:szCs w:val="20"/>
          <w:lang w:eastAsia="ru-RU"/>
        </w:rPr>
        <w:t>// При описании нескольких пространств в одном файле лучше использовать синтаксис со скобками:</w:t>
      </w:r>
    </w:p>
    <w:p w:rsidR="00D05C7A" w:rsidRPr="008A0813" w:rsidRDefault="00D05C7A" w:rsidP="008A0813">
      <w:pPr>
        <w:spacing w:after="0" w:line="240" w:lineRule="auto"/>
        <w:rPr>
          <w:rFonts w:ascii="Times New Roman" w:eastAsia="Times New Roman" w:hAnsi="Times New Roman" w:cs="Times New Roman"/>
          <w:color w:val="888895"/>
          <w:sz w:val="20"/>
          <w:szCs w:val="20"/>
          <w:lang w:val="en-US" w:eastAsia="ru-RU"/>
        </w:rPr>
      </w:pPr>
      <w:r w:rsidRPr="008A0813">
        <w:rPr>
          <w:rFonts w:ascii="Times New Roman" w:eastAsia="Times New Roman" w:hAnsi="Times New Roman" w:cs="Times New Roman"/>
          <w:color w:val="888895"/>
          <w:sz w:val="20"/>
          <w:szCs w:val="20"/>
          <w:lang w:val="en-US" w:eastAsia="ru-RU"/>
        </w:rPr>
        <w:t xml:space="preserve">/* </w:t>
      </w:r>
    </w:p>
    <w:p w:rsidR="00D05C7A" w:rsidRPr="008A0813" w:rsidRDefault="00D05C7A" w:rsidP="008A0813">
      <w:pPr>
        <w:spacing w:after="0" w:line="240" w:lineRule="auto"/>
        <w:rPr>
          <w:rFonts w:ascii="Times New Roman" w:eastAsia="Times New Roman" w:hAnsi="Times New Roman" w:cs="Times New Roman"/>
          <w:color w:val="888895"/>
          <w:sz w:val="20"/>
          <w:szCs w:val="20"/>
          <w:lang w:val="en-US" w:eastAsia="ru-RU"/>
        </w:rPr>
      </w:pPr>
      <w:proofErr w:type="gramStart"/>
      <w:r w:rsidRPr="008A0813">
        <w:rPr>
          <w:rFonts w:ascii="Times New Roman" w:eastAsia="Times New Roman" w:hAnsi="Times New Roman" w:cs="Times New Roman"/>
          <w:color w:val="888895"/>
          <w:sz w:val="20"/>
          <w:szCs w:val="20"/>
          <w:lang w:val="en-US" w:eastAsia="ru-RU"/>
        </w:rPr>
        <w:t>namespace</w:t>
      </w:r>
      <w:proofErr w:type="gramEnd"/>
      <w:r w:rsidRPr="008A0813">
        <w:rPr>
          <w:rFonts w:ascii="Times New Roman" w:eastAsia="Times New Roman" w:hAnsi="Times New Roman" w:cs="Times New Roman"/>
          <w:color w:val="888895"/>
          <w:sz w:val="20"/>
          <w:szCs w:val="20"/>
          <w:lang w:val="en-US" w:eastAsia="ru-RU"/>
        </w:rPr>
        <w:t xml:space="preserve"> MyProject {</w:t>
      </w:r>
    </w:p>
    <w:p w:rsidR="00D05C7A" w:rsidRPr="008A0813" w:rsidRDefault="00D05C7A" w:rsidP="008A0813">
      <w:pPr>
        <w:spacing w:after="0" w:line="240" w:lineRule="auto"/>
        <w:rPr>
          <w:rFonts w:ascii="Times New Roman" w:eastAsia="Times New Roman" w:hAnsi="Times New Roman" w:cs="Times New Roman"/>
          <w:color w:val="888895"/>
          <w:sz w:val="20"/>
          <w:szCs w:val="20"/>
          <w:lang w:val="en-US" w:eastAsia="ru-RU"/>
        </w:rPr>
      </w:pPr>
      <w:r w:rsidRPr="008A0813">
        <w:rPr>
          <w:rFonts w:ascii="Times New Roman" w:eastAsia="Times New Roman" w:hAnsi="Times New Roman" w:cs="Times New Roman"/>
          <w:color w:val="888895"/>
          <w:sz w:val="20"/>
          <w:szCs w:val="20"/>
          <w:lang w:val="en-US" w:eastAsia="ru-RU"/>
        </w:rPr>
        <w:tab/>
      </w:r>
      <w:proofErr w:type="gramStart"/>
      <w:r w:rsidRPr="008A0813">
        <w:rPr>
          <w:rFonts w:ascii="Times New Roman" w:eastAsia="Times New Roman" w:hAnsi="Times New Roman" w:cs="Times New Roman"/>
          <w:color w:val="888895"/>
          <w:sz w:val="20"/>
          <w:szCs w:val="20"/>
          <w:lang w:val="en-US" w:eastAsia="ru-RU"/>
        </w:rPr>
        <w:t>function</w:t>
      </w:r>
      <w:proofErr w:type="gramEnd"/>
      <w:r w:rsidRPr="008A0813">
        <w:rPr>
          <w:rFonts w:ascii="Times New Roman" w:eastAsia="Times New Roman" w:hAnsi="Times New Roman" w:cs="Times New Roman"/>
          <w:color w:val="888895"/>
          <w:sz w:val="20"/>
          <w:szCs w:val="20"/>
          <w:lang w:val="en-US" w:eastAsia="ru-RU"/>
        </w:rPr>
        <w:t xml:space="preserve"> connect() {}</w:t>
      </w:r>
    </w:p>
    <w:p w:rsidR="00D05C7A" w:rsidRPr="008A0813" w:rsidRDefault="00D05C7A" w:rsidP="008A0813">
      <w:pPr>
        <w:spacing w:after="0" w:line="240" w:lineRule="auto"/>
        <w:rPr>
          <w:rFonts w:ascii="Times New Roman" w:eastAsia="Times New Roman" w:hAnsi="Times New Roman" w:cs="Times New Roman"/>
          <w:color w:val="888895"/>
          <w:sz w:val="20"/>
          <w:szCs w:val="20"/>
          <w:lang w:val="en-US" w:eastAsia="ru-RU"/>
        </w:rPr>
      </w:pPr>
      <w:r w:rsidRPr="008A0813">
        <w:rPr>
          <w:rFonts w:ascii="Times New Roman" w:eastAsia="Times New Roman" w:hAnsi="Times New Roman" w:cs="Times New Roman"/>
          <w:color w:val="888895"/>
          <w:sz w:val="20"/>
          <w:szCs w:val="20"/>
          <w:lang w:val="en-US" w:eastAsia="ru-RU"/>
        </w:rPr>
        <w:lastRenderedPageBreak/>
        <w:t>}</w:t>
      </w:r>
    </w:p>
    <w:p w:rsidR="00D05C7A" w:rsidRPr="008A0813" w:rsidRDefault="00D05C7A" w:rsidP="008A0813">
      <w:pPr>
        <w:spacing w:after="0" w:line="240" w:lineRule="auto"/>
        <w:rPr>
          <w:rFonts w:ascii="Times New Roman" w:eastAsia="Times New Roman" w:hAnsi="Times New Roman" w:cs="Times New Roman"/>
          <w:color w:val="888895"/>
          <w:sz w:val="20"/>
          <w:szCs w:val="20"/>
          <w:lang w:val="en-US" w:eastAsia="ru-RU"/>
        </w:rPr>
      </w:pPr>
    </w:p>
    <w:p w:rsidR="00D05C7A" w:rsidRPr="008A0813" w:rsidRDefault="00D05C7A" w:rsidP="008A0813">
      <w:pPr>
        <w:spacing w:after="0" w:line="240" w:lineRule="auto"/>
        <w:rPr>
          <w:rFonts w:ascii="Times New Roman" w:eastAsia="Times New Roman" w:hAnsi="Times New Roman" w:cs="Times New Roman"/>
          <w:color w:val="888895"/>
          <w:sz w:val="20"/>
          <w:szCs w:val="20"/>
          <w:lang w:val="en-US" w:eastAsia="ru-RU"/>
        </w:rPr>
      </w:pPr>
      <w:proofErr w:type="gramStart"/>
      <w:r w:rsidRPr="008A0813">
        <w:rPr>
          <w:rFonts w:ascii="Times New Roman" w:eastAsia="Times New Roman" w:hAnsi="Times New Roman" w:cs="Times New Roman"/>
          <w:color w:val="888895"/>
          <w:sz w:val="20"/>
          <w:szCs w:val="20"/>
          <w:lang w:val="en-US" w:eastAsia="ru-RU"/>
        </w:rPr>
        <w:t>namespace</w:t>
      </w:r>
      <w:proofErr w:type="gramEnd"/>
      <w:r w:rsidRPr="008A0813">
        <w:rPr>
          <w:rFonts w:ascii="Times New Roman" w:eastAsia="Times New Roman" w:hAnsi="Times New Roman" w:cs="Times New Roman"/>
          <w:color w:val="888895"/>
          <w:sz w:val="20"/>
          <w:szCs w:val="20"/>
          <w:lang w:val="en-US" w:eastAsia="ru-RU"/>
        </w:rPr>
        <w:t xml:space="preserve"> AnotherProject {</w:t>
      </w:r>
    </w:p>
    <w:p w:rsidR="00D05C7A" w:rsidRPr="008A0813" w:rsidRDefault="00D05C7A" w:rsidP="008A0813">
      <w:pPr>
        <w:spacing w:after="0" w:line="240" w:lineRule="auto"/>
        <w:rPr>
          <w:rFonts w:ascii="Times New Roman" w:eastAsia="Times New Roman" w:hAnsi="Times New Roman" w:cs="Times New Roman"/>
          <w:color w:val="888895"/>
          <w:sz w:val="20"/>
          <w:szCs w:val="20"/>
          <w:lang w:eastAsia="ru-RU"/>
        </w:rPr>
      </w:pPr>
      <w:r w:rsidRPr="008A0813">
        <w:rPr>
          <w:rFonts w:ascii="Times New Roman" w:eastAsia="Times New Roman" w:hAnsi="Times New Roman" w:cs="Times New Roman"/>
          <w:color w:val="888895"/>
          <w:sz w:val="20"/>
          <w:szCs w:val="20"/>
          <w:lang w:val="en-US" w:eastAsia="ru-RU"/>
        </w:rPr>
        <w:tab/>
      </w:r>
      <w:r w:rsidRPr="008A0813">
        <w:rPr>
          <w:rFonts w:ascii="Times New Roman" w:eastAsia="Times New Roman" w:hAnsi="Times New Roman" w:cs="Times New Roman"/>
          <w:color w:val="888895"/>
          <w:sz w:val="20"/>
          <w:szCs w:val="20"/>
          <w:lang w:eastAsia="ru-RU"/>
        </w:rPr>
        <w:t>function connect() {}</w:t>
      </w:r>
    </w:p>
    <w:p w:rsidR="00D05C7A" w:rsidRPr="008A0813" w:rsidRDefault="00D05C7A" w:rsidP="008A0813">
      <w:pPr>
        <w:spacing w:after="0" w:line="240" w:lineRule="auto"/>
        <w:rPr>
          <w:rFonts w:ascii="Times New Roman" w:eastAsia="Times New Roman" w:hAnsi="Times New Roman" w:cs="Times New Roman"/>
          <w:color w:val="888895"/>
          <w:sz w:val="20"/>
          <w:szCs w:val="20"/>
          <w:lang w:eastAsia="ru-RU"/>
        </w:rPr>
      </w:pPr>
      <w:r w:rsidRPr="008A0813">
        <w:rPr>
          <w:rFonts w:ascii="Times New Roman" w:eastAsia="Times New Roman" w:hAnsi="Times New Roman" w:cs="Times New Roman"/>
          <w:color w:val="888895"/>
          <w:sz w:val="20"/>
          <w:szCs w:val="20"/>
          <w:lang w:eastAsia="ru-RU"/>
        </w:rPr>
        <w:t>}</w:t>
      </w:r>
    </w:p>
    <w:p w:rsidR="00D05C7A" w:rsidRPr="008A0813" w:rsidRDefault="00D05C7A" w:rsidP="008A0813">
      <w:pPr>
        <w:shd w:val="clear" w:color="auto" w:fill="FFFFFF"/>
        <w:spacing w:after="0" w:line="240" w:lineRule="auto"/>
        <w:textAlignment w:val="baseline"/>
        <w:rPr>
          <w:rFonts w:ascii="Times New Roman" w:eastAsia="Times New Roman" w:hAnsi="Times New Roman" w:cs="Times New Roman"/>
          <w:color w:val="888895"/>
          <w:sz w:val="20"/>
          <w:szCs w:val="20"/>
          <w:lang w:val="en-US" w:eastAsia="ru-RU"/>
        </w:rPr>
      </w:pPr>
      <w:r w:rsidRPr="008A0813">
        <w:rPr>
          <w:rFonts w:ascii="Times New Roman" w:eastAsia="Times New Roman" w:hAnsi="Times New Roman" w:cs="Times New Roman"/>
          <w:color w:val="888895"/>
          <w:sz w:val="20"/>
          <w:szCs w:val="20"/>
          <w:lang w:eastAsia="ru-RU"/>
        </w:rPr>
        <w:t>*/</w:t>
      </w:r>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r w:rsidRPr="008A0813">
        <w:rPr>
          <w:rStyle w:val="HTML0"/>
          <w:rFonts w:ascii="Times New Roman" w:hAnsi="Times New Roman" w:cs="Times New Roman"/>
          <w:b w:val="0"/>
          <w:bCs w:val="0"/>
          <w:color w:val="362053"/>
          <w:sz w:val="20"/>
          <w:szCs w:val="20"/>
          <w:bdr w:val="none" w:sz="0" w:space="0" w:color="auto" w:frame="1"/>
        </w:rPr>
        <w:t>__DIR__</w:t>
      </w:r>
      <w:r w:rsidRPr="008A0813">
        <w:rPr>
          <w:rFonts w:ascii="Times New Roman" w:hAnsi="Times New Roman" w:cs="Times New Roman"/>
          <w:b w:val="0"/>
          <w:bCs w:val="0"/>
          <w:color w:val="362053"/>
          <w:sz w:val="20"/>
          <w:szCs w:val="20"/>
        </w:rPr>
        <w:t> — новая магическая константа</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rStyle w:val="HTML"/>
          <w:rFonts w:ascii="Times New Roman" w:hAnsi="Times New Roman" w:cs="Times New Roman"/>
          <w:color w:val="393939"/>
          <w:bdr w:val="none" w:sz="0" w:space="0" w:color="auto" w:frame="1"/>
        </w:rPr>
        <w:t>__DIR__</w:t>
      </w:r>
      <w:r w:rsidRPr="008A0813">
        <w:rPr>
          <w:color w:val="393939"/>
          <w:sz w:val="20"/>
          <w:szCs w:val="20"/>
        </w:rPr>
        <w:t xml:space="preserve"> содержит директорию текущего файла - </w:t>
      </w:r>
      <w:proofErr w:type="gramStart"/>
      <w:r w:rsidRPr="008A0813">
        <w:rPr>
          <w:color w:val="393939"/>
          <w:sz w:val="20"/>
          <w:szCs w:val="20"/>
        </w:rPr>
        <w:t>файла</w:t>
      </w:r>
      <w:proofErr w:type="gramEnd"/>
      <w:r w:rsidRPr="008A0813">
        <w:rPr>
          <w:color w:val="393939"/>
          <w:sz w:val="20"/>
          <w:szCs w:val="20"/>
        </w:rPr>
        <w:t xml:space="preserve"> в котором она используется. </w:t>
      </w:r>
      <w:proofErr w:type="gramStart"/>
      <w:r w:rsidRPr="008A0813">
        <w:rPr>
          <w:color w:val="393939"/>
          <w:sz w:val="20"/>
          <w:szCs w:val="20"/>
        </w:rPr>
        <w:t>Возвращает полный путь до текущего файла без закрывающего слэша, за исключением корневой директории.</w:t>
      </w:r>
      <w:proofErr w:type="gramEnd"/>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__DIR__ можно заменить:</w:t>
      </w:r>
    </w:p>
    <w:p w:rsidR="00D05C7A" w:rsidRPr="008A0813" w:rsidRDefault="00D05C7A" w:rsidP="008A0813">
      <w:pPr>
        <w:pStyle w:val="HTML1"/>
        <w:textAlignment w:val="baseline"/>
        <w:rPr>
          <w:rFonts w:ascii="Times New Roman" w:hAnsi="Times New Roman" w:cs="Times New Roman"/>
          <w:color w:val="393939"/>
        </w:rPr>
      </w:pPr>
      <w:r w:rsidRPr="008A0813">
        <w:rPr>
          <w:rStyle w:val="php"/>
          <w:rFonts w:ascii="Times New Roman" w:hAnsi="Times New Roman" w:cs="Times New Roman"/>
          <w:color w:val="000000"/>
          <w:bdr w:val="none" w:sz="0" w:space="0" w:color="auto" w:frame="1"/>
        </w:rPr>
        <w:t>dirname</w:t>
      </w:r>
      <w:r w:rsidRPr="008A0813">
        <w:rPr>
          <w:rStyle w:val="simbol"/>
          <w:rFonts w:ascii="Times New Roman" w:hAnsi="Times New Roman" w:cs="Times New Roman"/>
          <w:color w:val="8000FF"/>
          <w:bdr w:val="none" w:sz="0" w:space="0" w:color="auto" w:frame="1"/>
        </w:rPr>
        <w:t>(</w:t>
      </w:r>
      <w:r w:rsidRPr="008A0813">
        <w:rPr>
          <w:rStyle w:val="keyword"/>
          <w:rFonts w:ascii="Times New Roman" w:hAnsi="Times New Roman" w:cs="Times New Roman"/>
          <w:b/>
          <w:bCs/>
          <w:color w:val="1957FF"/>
          <w:bdr w:val="none" w:sz="0" w:space="0" w:color="auto" w:frame="1"/>
        </w:rPr>
        <w:t>__FILE__</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bookmarkStart w:id="7" w:name="$class-$foo-dinamichnoe-ukazanie-klassa"/>
      <w:bookmarkEnd w:id="7"/>
      <w:r w:rsidRPr="008A0813">
        <w:rPr>
          <w:rStyle w:val="HTML0"/>
          <w:rFonts w:ascii="Times New Roman" w:hAnsi="Times New Roman" w:cs="Times New Roman"/>
          <w:b w:val="0"/>
          <w:bCs w:val="0"/>
          <w:color w:val="362053"/>
          <w:sz w:val="20"/>
          <w:szCs w:val="20"/>
          <w:bdr w:val="none" w:sz="0" w:space="0" w:color="auto" w:frame="1"/>
        </w:rPr>
        <w:t>$class::$foo</w:t>
      </w:r>
      <w:r w:rsidRPr="008A0813">
        <w:rPr>
          <w:rFonts w:ascii="Times New Roman" w:hAnsi="Times New Roman" w:cs="Times New Roman"/>
          <w:b w:val="0"/>
          <w:bCs w:val="0"/>
          <w:color w:val="362053"/>
          <w:sz w:val="20"/>
          <w:szCs w:val="20"/>
        </w:rPr>
        <w:t> — динамичное указание класса</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Это дает динамичный доступ к статическим методам/свойствам класса:</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class</w:t>
      </w:r>
      <w:proofErr w:type="gramEnd"/>
      <w:r w:rsidRPr="008A0813">
        <w:rPr>
          <w:rStyle w:val="php"/>
          <w:rFonts w:ascii="Times New Roman" w:hAnsi="Times New Roman" w:cs="Times New Roman"/>
          <w:color w:val="000000"/>
          <w:bdr w:val="none" w:sz="0" w:space="0" w:color="auto" w:frame="1"/>
          <w:lang w:val="en-US"/>
        </w:rPr>
        <w:t xml:space="preserve"> C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static</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$foo</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'foo'</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hAnsi="Times New Roman" w:cs="Times New Roman"/>
          <w:color w:val="292B80"/>
          <w:bdr w:val="none" w:sz="0" w:space="0" w:color="auto" w:frame="1"/>
          <w:lang w:val="en-US"/>
        </w:rPr>
        <w:t>$class</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'C'</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Fonts w:ascii="Times New Roman" w:hAnsi="Times New Roman" w:cs="Times New Roman"/>
          <w:color w:val="393939"/>
          <w:lang w:val="en-US"/>
        </w:rPr>
      </w:pP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$class</w:t>
      </w: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hAnsi="Times New Roman" w:cs="Times New Roman"/>
          <w:color w:val="292B80"/>
          <w:bdr w:val="none" w:sz="0" w:space="0" w:color="auto" w:frame="1"/>
          <w:lang w:val="en-US"/>
        </w:rPr>
        <w:t>$foo</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//&gt; foo</w:t>
      </w:r>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bookmarkStart w:id="8" w:name="const-klyuchevoe-slovo-dlya-sozdaniya-ko"/>
      <w:bookmarkEnd w:id="8"/>
      <w:r w:rsidRPr="008A0813">
        <w:rPr>
          <w:rStyle w:val="HTML0"/>
          <w:rFonts w:ascii="Times New Roman" w:hAnsi="Times New Roman" w:cs="Times New Roman"/>
          <w:b w:val="0"/>
          <w:bCs w:val="0"/>
          <w:color w:val="362053"/>
          <w:sz w:val="20"/>
          <w:szCs w:val="20"/>
          <w:bdr w:val="none" w:sz="0" w:space="0" w:color="auto" w:frame="1"/>
        </w:rPr>
        <w:t>const</w:t>
      </w:r>
      <w:r w:rsidRPr="008A0813">
        <w:rPr>
          <w:rFonts w:ascii="Times New Roman" w:hAnsi="Times New Roman" w:cs="Times New Roman"/>
          <w:b w:val="0"/>
          <w:bCs w:val="0"/>
          <w:color w:val="362053"/>
          <w:sz w:val="20"/>
          <w:szCs w:val="20"/>
        </w:rPr>
        <w:t> — ключевое слово для создания констант вне классов</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Сразу пример, где все понятно:</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php"/>
          <w:rFonts w:ascii="Times New Roman" w:hAnsi="Times New Roman" w:cs="Times New Roman"/>
          <w:color w:val="000000"/>
          <w:bdr w:val="none" w:sz="0" w:space="0" w:color="auto" w:frame="1"/>
        </w:rPr>
        <w:t>define</w:t>
      </w:r>
      <w:r w:rsidRPr="008A0813">
        <w:rPr>
          <w:rStyle w:val="simbol"/>
          <w:rFonts w:ascii="Times New Roman" w:hAnsi="Times New Roman" w:cs="Times New Roman"/>
          <w:color w:val="8000FF"/>
          <w:bdr w:val="none" w:sz="0" w:space="0" w:color="auto" w:frame="1"/>
        </w:rPr>
        <w:t>(</w:t>
      </w:r>
      <w:r w:rsidRPr="008A0813">
        <w:rPr>
          <w:rStyle w:val="string"/>
          <w:rFonts w:ascii="Times New Roman" w:hAnsi="Times New Roman" w:cs="Times New Roman"/>
          <w:color w:val="267583"/>
          <w:bdr w:val="none" w:sz="0" w:space="0" w:color="auto" w:frame="1"/>
        </w:rPr>
        <w:t>'SHORTINIT'</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tring"/>
          <w:rFonts w:ascii="Times New Roman" w:hAnsi="Times New Roman" w:cs="Times New Roman"/>
          <w:color w:val="267583"/>
          <w:bdr w:val="none" w:sz="0" w:space="0" w:color="auto" w:frame="1"/>
        </w:rPr>
        <w:t>'true'</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hAnsi="Times New Roman" w:cs="Times New Roman"/>
          <w:color w:val="888895"/>
          <w:bdr w:val="none" w:sz="0" w:space="0" w:color="auto" w:frame="1"/>
        </w:rPr>
        <w:t>// теперь можно объявить константу и так:</w:t>
      </w:r>
    </w:p>
    <w:p w:rsidR="00D05C7A" w:rsidRPr="008A0813" w:rsidRDefault="00D05C7A" w:rsidP="008A0813">
      <w:pPr>
        <w:pStyle w:val="HTML1"/>
        <w:textAlignment w:val="baseline"/>
        <w:rPr>
          <w:rFonts w:ascii="Times New Roman" w:hAnsi="Times New Roman" w:cs="Times New Roman"/>
          <w:color w:val="393939"/>
        </w:rPr>
      </w:pPr>
      <w:r w:rsidRPr="008A0813">
        <w:rPr>
          <w:rStyle w:val="keyword"/>
          <w:rFonts w:ascii="Times New Roman" w:hAnsi="Times New Roman" w:cs="Times New Roman"/>
          <w:b/>
          <w:bCs/>
          <w:color w:val="1957FF"/>
          <w:bdr w:val="none" w:sz="0" w:space="0" w:color="auto" w:frame="1"/>
        </w:rPr>
        <w:t>const</w:t>
      </w:r>
      <w:r w:rsidRPr="008A0813">
        <w:rPr>
          <w:rStyle w:val="php"/>
          <w:rFonts w:ascii="Times New Roman" w:hAnsi="Times New Roman" w:cs="Times New Roman"/>
          <w:color w:val="000000"/>
          <w:bdr w:val="none" w:sz="0" w:space="0" w:color="auto" w:frame="1"/>
        </w:rPr>
        <w:t xml:space="preserve"> SHORTINIT </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tring"/>
          <w:rFonts w:ascii="Times New Roman" w:hAnsi="Times New Roman" w:cs="Times New Roman"/>
          <w:color w:val="267583"/>
          <w:bdr w:val="none" w:sz="0" w:space="0" w:color="auto" w:frame="1"/>
        </w:rPr>
        <w:t>'true'</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a4"/>
        <w:shd w:val="clear" w:color="auto" w:fill="EEF2F3"/>
        <w:spacing w:before="0" w:beforeAutospacing="0" w:after="0" w:afterAutospacing="0"/>
        <w:textAlignment w:val="baseline"/>
        <w:rPr>
          <w:color w:val="393939"/>
          <w:sz w:val="20"/>
          <w:szCs w:val="20"/>
        </w:rPr>
      </w:pPr>
      <w:r w:rsidRPr="008A0813">
        <w:rPr>
          <w:color w:val="393939"/>
          <w:sz w:val="20"/>
          <w:szCs w:val="20"/>
        </w:rPr>
        <w:t>В отличие </w:t>
      </w:r>
      <w:r w:rsidRPr="008A0813">
        <w:rPr>
          <w:rStyle w:val="HTML"/>
          <w:rFonts w:ascii="Times New Roman" w:eastAsiaTheme="majorEastAsia" w:hAnsi="Times New Roman" w:cs="Times New Roman"/>
          <w:color w:val="393939"/>
          <w:bdr w:val="none" w:sz="0" w:space="0" w:color="auto" w:frame="1"/>
        </w:rPr>
        <w:t>define()</w:t>
      </w:r>
      <w:r w:rsidRPr="008A0813">
        <w:rPr>
          <w:color w:val="393939"/>
          <w:sz w:val="20"/>
          <w:szCs w:val="20"/>
        </w:rPr>
        <w:t>, такие константы, должны быть объявлены в самой верхней области видимости, потому что они определяются при компилировании скрипта. Это значит, что их нельзя объявлять внутри функций/циклов/выражений if или try/ catch блоков.</w:t>
      </w:r>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bookmarkStart w:id="9" w:name="static-method-staticheskoe-svyazyvanie"/>
      <w:bookmarkEnd w:id="9"/>
      <w:r w:rsidRPr="008A0813">
        <w:rPr>
          <w:rStyle w:val="HTML0"/>
          <w:rFonts w:ascii="Times New Roman" w:hAnsi="Times New Roman" w:cs="Times New Roman"/>
          <w:b w:val="0"/>
          <w:bCs w:val="0"/>
          <w:color w:val="362053"/>
          <w:sz w:val="20"/>
          <w:szCs w:val="20"/>
          <w:bdr w:val="none" w:sz="0" w:space="0" w:color="auto" w:frame="1"/>
        </w:rPr>
        <w:t>static::method()</w:t>
      </w:r>
      <w:r w:rsidRPr="008A0813">
        <w:rPr>
          <w:rFonts w:ascii="Times New Roman" w:hAnsi="Times New Roman" w:cs="Times New Roman"/>
          <w:b w:val="0"/>
          <w:bCs w:val="0"/>
          <w:color w:val="362053"/>
          <w:sz w:val="20"/>
          <w:szCs w:val="20"/>
        </w:rPr>
        <w:t> — статическое связывание</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lang w:val="en-US"/>
        </w:rPr>
      </w:pPr>
      <w:r w:rsidRPr="008A0813">
        <w:rPr>
          <w:color w:val="393939"/>
          <w:sz w:val="20"/>
          <w:szCs w:val="20"/>
        </w:rPr>
        <w:t xml:space="preserve">Статическое объявление метода/свойства связывает его с </w:t>
      </w:r>
      <w:proofErr w:type="gramStart"/>
      <w:r w:rsidRPr="008A0813">
        <w:rPr>
          <w:color w:val="393939"/>
          <w:sz w:val="20"/>
          <w:szCs w:val="20"/>
        </w:rPr>
        <w:t>классом</w:t>
      </w:r>
      <w:proofErr w:type="gramEnd"/>
      <w:r w:rsidRPr="008A0813">
        <w:rPr>
          <w:color w:val="393939"/>
          <w:sz w:val="20"/>
          <w:szCs w:val="20"/>
        </w:rPr>
        <w:t xml:space="preserve"> из которого оно вызывается, а не с тем в котором оно зарегистрировано. Посмотрим</w:t>
      </w:r>
      <w:r w:rsidRPr="008A0813">
        <w:rPr>
          <w:color w:val="393939"/>
          <w:sz w:val="20"/>
          <w:szCs w:val="20"/>
          <w:lang w:val="en-US"/>
        </w:rPr>
        <w:t xml:space="preserve"> </w:t>
      </w:r>
      <w:r w:rsidRPr="008A0813">
        <w:rPr>
          <w:color w:val="393939"/>
          <w:sz w:val="20"/>
          <w:szCs w:val="20"/>
        </w:rPr>
        <w:t>на</w:t>
      </w:r>
      <w:r w:rsidRPr="008A0813">
        <w:rPr>
          <w:color w:val="393939"/>
          <w:sz w:val="20"/>
          <w:szCs w:val="20"/>
          <w:lang w:val="en-US"/>
        </w:rPr>
        <w:t xml:space="preserve"> </w:t>
      </w:r>
      <w:r w:rsidRPr="008A0813">
        <w:rPr>
          <w:color w:val="393939"/>
          <w:sz w:val="20"/>
          <w:szCs w:val="20"/>
        </w:rPr>
        <w:t>примере</w:t>
      </w:r>
      <w:r w:rsidRPr="008A0813">
        <w:rPr>
          <w:color w:val="393939"/>
          <w:sz w:val="20"/>
          <w:szCs w:val="20"/>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class</w:t>
      </w:r>
      <w:proofErr w:type="gramEnd"/>
      <w:r w:rsidRPr="008A0813">
        <w:rPr>
          <w:rStyle w:val="php"/>
          <w:rFonts w:ascii="Times New Roman" w:hAnsi="Times New Roman" w:cs="Times New Roman"/>
          <w:color w:val="000000"/>
          <w:bdr w:val="none" w:sz="0" w:space="0" w:color="auto" w:frame="1"/>
          <w:lang w:val="en-US"/>
        </w:rPr>
        <w:t xml:space="preserve"> A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static</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function</w:t>
      </w:r>
      <w:r w:rsidRPr="008A0813">
        <w:rPr>
          <w:rStyle w:val="php"/>
          <w:rFonts w:ascii="Times New Roman" w:hAnsi="Times New Roman" w:cs="Times New Roman"/>
          <w:color w:val="000000"/>
          <w:bdr w:val="none" w:sz="0" w:space="0" w:color="auto" w:frame="1"/>
          <w:lang w:val="en-US"/>
        </w:rPr>
        <w:t xml:space="preserve"> who</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__CLASS__</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static</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function</w:t>
      </w:r>
      <w:r w:rsidRPr="008A0813">
        <w:rPr>
          <w:rStyle w:val="php"/>
          <w:rFonts w:ascii="Times New Roman" w:hAnsi="Times New Roman" w:cs="Times New Roman"/>
          <w:color w:val="000000"/>
          <w:bdr w:val="none" w:sz="0" w:space="0" w:color="auto" w:frame="1"/>
          <w:lang w:val="en-US"/>
        </w:rPr>
        <w:t xml:space="preserve"> test1</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php"/>
          <w:rFonts w:ascii="Times New Roman" w:hAnsi="Times New Roman" w:cs="Times New Roman"/>
          <w:color w:val="000000"/>
          <w:bdr w:val="none" w:sz="0" w:space="0" w:color="auto" w:frame="1"/>
          <w:lang w:val="en-US"/>
        </w:rPr>
        <w:tab/>
      </w:r>
      <w:r w:rsidRPr="008A0813">
        <w:rPr>
          <w:rStyle w:val="keyword"/>
          <w:rFonts w:ascii="Times New Roman" w:hAnsi="Times New Roman" w:cs="Times New Roman"/>
          <w:b/>
          <w:bCs/>
          <w:color w:val="1957FF"/>
          <w:bdr w:val="none" w:sz="0" w:space="0" w:color="auto" w:frame="1"/>
          <w:lang w:val="en-US"/>
        </w:rPr>
        <w:t>self</w:t>
      </w:r>
      <w:r w:rsidRPr="008A0813">
        <w:rPr>
          <w:rStyle w:val="php"/>
          <w:rFonts w:ascii="Times New Roman" w:hAnsi="Times New Roman" w:cs="Times New Roman"/>
          <w:color w:val="000000"/>
          <w:bdr w:val="none" w:sz="0" w:space="0" w:color="auto" w:frame="1"/>
          <w:lang w:val="en-US"/>
        </w:rPr>
        <w:t>::</w:t>
      </w:r>
      <w:proofErr w:type="gramStart"/>
      <w:r w:rsidRPr="008A0813">
        <w:rPr>
          <w:rStyle w:val="php"/>
          <w:rFonts w:ascii="Times New Roman" w:hAnsi="Times New Roman" w:cs="Times New Roman"/>
          <w:color w:val="000000"/>
          <w:bdr w:val="none" w:sz="0" w:space="0" w:color="auto" w:frame="1"/>
          <w:lang w:val="en-US"/>
        </w:rPr>
        <w:t>who</w:t>
      </w:r>
      <w:r w:rsidRPr="008A0813">
        <w:rPr>
          <w:rStyle w:val="simbol"/>
          <w:rFonts w:ascii="Times New Roman" w:hAnsi="Times New Roman" w:cs="Times New Roman"/>
          <w:color w:val="8000FF"/>
          <w:bdr w:val="none" w:sz="0" w:space="0" w:color="auto" w:frame="1"/>
          <w:lang w:val="en-US"/>
        </w:rPr>
        <w:t>(</w:t>
      </w:r>
      <w:proofErr w:type="gramEnd"/>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static</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function</w:t>
      </w:r>
      <w:r w:rsidRPr="008A0813">
        <w:rPr>
          <w:rStyle w:val="php"/>
          <w:rFonts w:ascii="Times New Roman" w:hAnsi="Times New Roman" w:cs="Times New Roman"/>
          <w:color w:val="000000"/>
          <w:bdr w:val="none" w:sz="0" w:space="0" w:color="auto" w:frame="1"/>
          <w:lang w:val="en-US"/>
        </w:rPr>
        <w:t xml:space="preserve"> test2</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php"/>
          <w:rFonts w:ascii="Times New Roman" w:hAnsi="Times New Roman" w:cs="Times New Roman"/>
          <w:color w:val="000000"/>
          <w:bdr w:val="none" w:sz="0" w:space="0" w:color="auto" w:frame="1"/>
          <w:lang w:val="en-US"/>
        </w:rPr>
        <w:tab/>
      </w:r>
      <w:r w:rsidRPr="008A0813">
        <w:rPr>
          <w:rStyle w:val="keyword"/>
          <w:rFonts w:ascii="Times New Roman" w:hAnsi="Times New Roman" w:cs="Times New Roman"/>
          <w:b/>
          <w:bCs/>
          <w:color w:val="1957FF"/>
          <w:bdr w:val="none" w:sz="0" w:space="0" w:color="auto" w:frame="1"/>
          <w:lang w:val="en-US"/>
        </w:rPr>
        <w:t>static</w:t>
      </w:r>
      <w:r w:rsidRPr="008A0813">
        <w:rPr>
          <w:rStyle w:val="php"/>
          <w:rFonts w:ascii="Times New Roman" w:hAnsi="Times New Roman" w:cs="Times New Roman"/>
          <w:color w:val="000000"/>
          <w:bdr w:val="none" w:sz="0" w:space="0" w:color="auto" w:frame="1"/>
          <w:lang w:val="en-US"/>
        </w:rPr>
        <w:t>::</w:t>
      </w:r>
      <w:proofErr w:type="gramStart"/>
      <w:r w:rsidRPr="008A0813">
        <w:rPr>
          <w:rStyle w:val="php"/>
          <w:rFonts w:ascii="Times New Roman" w:hAnsi="Times New Roman" w:cs="Times New Roman"/>
          <w:color w:val="000000"/>
          <w:bdr w:val="none" w:sz="0" w:space="0" w:color="auto" w:frame="1"/>
          <w:lang w:val="en-US"/>
        </w:rPr>
        <w:t>who</w:t>
      </w:r>
      <w:r w:rsidRPr="008A0813">
        <w:rPr>
          <w:rStyle w:val="simbol"/>
          <w:rFonts w:ascii="Times New Roman" w:hAnsi="Times New Roman" w:cs="Times New Roman"/>
          <w:color w:val="8000FF"/>
          <w:bdr w:val="none" w:sz="0" w:space="0" w:color="auto" w:frame="1"/>
          <w:lang w:val="en-US"/>
        </w:rPr>
        <w:t>(</w:t>
      </w:r>
      <w:proofErr w:type="gramEnd"/>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 xml:space="preserve">// </w:t>
      </w:r>
      <w:r w:rsidRPr="008A0813">
        <w:rPr>
          <w:rStyle w:val="comment"/>
          <w:rFonts w:ascii="Times New Roman" w:hAnsi="Times New Roman" w:cs="Times New Roman"/>
          <w:color w:val="888895"/>
          <w:bdr w:val="none" w:sz="0" w:space="0" w:color="auto" w:frame="1"/>
        </w:rPr>
        <w:t>статическое</w:t>
      </w:r>
      <w:r w:rsidRPr="008A0813">
        <w:rPr>
          <w:rStyle w:val="comment"/>
          <w:rFonts w:ascii="Times New Roman" w:hAnsi="Times New Roman" w:cs="Times New Roman"/>
          <w:color w:val="888895"/>
          <w:bdr w:val="none" w:sz="0" w:space="0" w:color="auto" w:frame="1"/>
          <w:lang w:val="en-US"/>
        </w:rPr>
        <w:t xml:space="preserve"> </w:t>
      </w:r>
      <w:r w:rsidRPr="008A0813">
        <w:rPr>
          <w:rStyle w:val="comment"/>
          <w:rFonts w:ascii="Times New Roman" w:hAnsi="Times New Roman" w:cs="Times New Roman"/>
          <w:color w:val="888895"/>
          <w:bdr w:val="none" w:sz="0" w:space="0" w:color="auto" w:frame="1"/>
        </w:rPr>
        <w:t>связывание</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class</w:t>
      </w:r>
      <w:proofErr w:type="gramEnd"/>
      <w:r w:rsidRPr="008A0813">
        <w:rPr>
          <w:rStyle w:val="php"/>
          <w:rFonts w:ascii="Times New Roman" w:hAnsi="Times New Roman" w:cs="Times New Roman"/>
          <w:color w:val="000000"/>
          <w:bdr w:val="none" w:sz="0" w:space="0" w:color="auto" w:frame="1"/>
          <w:lang w:val="en-US"/>
        </w:rPr>
        <w:t xml:space="preserve"> B </w:t>
      </w:r>
      <w:r w:rsidRPr="008A0813">
        <w:rPr>
          <w:rStyle w:val="keyword"/>
          <w:rFonts w:ascii="Times New Roman" w:hAnsi="Times New Roman" w:cs="Times New Roman"/>
          <w:b/>
          <w:bCs/>
          <w:color w:val="1957FF"/>
          <w:bdr w:val="none" w:sz="0" w:space="0" w:color="auto" w:frame="1"/>
          <w:lang w:val="en-US"/>
        </w:rPr>
        <w:t>extends</w:t>
      </w:r>
      <w:r w:rsidRPr="008A0813">
        <w:rPr>
          <w:rStyle w:val="php"/>
          <w:rFonts w:ascii="Times New Roman" w:hAnsi="Times New Roman" w:cs="Times New Roman"/>
          <w:color w:val="000000"/>
          <w:bdr w:val="none" w:sz="0" w:space="0" w:color="auto" w:frame="1"/>
          <w:lang w:val="en-US"/>
        </w:rPr>
        <w:t xml:space="preserve"> A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static</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function</w:t>
      </w:r>
      <w:r w:rsidRPr="008A0813">
        <w:rPr>
          <w:rStyle w:val="php"/>
          <w:rFonts w:ascii="Times New Roman" w:hAnsi="Times New Roman" w:cs="Times New Roman"/>
          <w:color w:val="000000"/>
          <w:bdr w:val="none" w:sz="0" w:space="0" w:color="auto" w:frame="1"/>
          <w:lang w:val="en-US"/>
        </w:rPr>
        <w:t xml:space="preserve"> who</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__CLASS__</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B::test1</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//&gt; A</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B::test2</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//&gt; B</w:t>
      </w:r>
    </w:p>
    <w:p w:rsidR="00D05C7A" w:rsidRPr="008A0813" w:rsidRDefault="00D05C7A" w:rsidP="008A0813">
      <w:pPr>
        <w:pStyle w:val="HTML1"/>
        <w:textAlignment w:val="baseline"/>
        <w:rPr>
          <w:rFonts w:ascii="Times New Roman" w:hAnsi="Times New Roman" w:cs="Times New Roman"/>
          <w:color w:val="393939"/>
          <w:lang w:val="en-US"/>
        </w:rPr>
      </w:pP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B::who</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//&gt; B</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Подробнее про статическое связывание </w:t>
      </w:r>
      <w:hyperlink r:id="rId15" w:tgtFrame="_blank" w:history="1">
        <w:r w:rsidRPr="008A0813">
          <w:rPr>
            <w:rStyle w:val="a5"/>
            <w:color w:val="126FA7"/>
            <w:sz w:val="20"/>
            <w:szCs w:val="20"/>
            <w:bdr w:val="none" w:sz="0" w:space="0" w:color="auto" w:frame="1"/>
          </w:rPr>
          <w:t>читайте в документации</w:t>
        </w:r>
      </w:hyperlink>
      <w:r w:rsidRPr="008A0813">
        <w:rPr>
          <w:color w:val="393939"/>
          <w:sz w:val="20"/>
          <w:szCs w:val="20"/>
        </w:rPr>
        <w:t>.</w:t>
      </w:r>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bookmarkStart w:id="10" w:name="goto-hell-operator-goto"/>
      <w:bookmarkEnd w:id="10"/>
      <w:r w:rsidRPr="008A0813">
        <w:rPr>
          <w:rStyle w:val="HTML0"/>
          <w:rFonts w:ascii="Times New Roman" w:hAnsi="Times New Roman" w:cs="Times New Roman"/>
          <w:b w:val="0"/>
          <w:bCs w:val="0"/>
          <w:color w:val="362053"/>
          <w:sz w:val="20"/>
          <w:szCs w:val="20"/>
          <w:bdr w:val="none" w:sz="0" w:space="0" w:color="auto" w:frame="1"/>
        </w:rPr>
        <w:t>goto hell;</w:t>
      </w:r>
      <w:r w:rsidRPr="008A0813">
        <w:rPr>
          <w:rFonts w:ascii="Times New Roman" w:hAnsi="Times New Roman" w:cs="Times New Roman"/>
          <w:b w:val="0"/>
          <w:bCs w:val="0"/>
          <w:color w:val="362053"/>
          <w:sz w:val="20"/>
          <w:szCs w:val="20"/>
        </w:rPr>
        <w:t> — оператор goto</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Используется для перехода в другую часть программы. Место, куда необходимо перейти указывается с помощью метки, за которой ставится двоеточие, после оператора goto указывается желаемая метка для перехода.</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Целевая метка должна находиться в том же файле, в том же контексте. Т.е. нельзя выйти за границы функции или метода, а значит нельзя перейти внутрь любой функции.</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 xml:space="preserve">Также нельзя перейти внутрь любой циклической структуры или оператора switch. Но можно выйти из любой циклической структуры, поэтому «goto» удобен как замена </w:t>
      </w:r>
      <w:proofErr w:type="gramStart"/>
      <w:r w:rsidRPr="008A0813">
        <w:rPr>
          <w:color w:val="393939"/>
          <w:sz w:val="20"/>
          <w:szCs w:val="20"/>
        </w:rPr>
        <w:t>многоуровневых</w:t>
      </w:r>
      <w:proofErr w:type="gramEnd"/>
      <w:r w:rsidRPr="008A0813">
        <w:rPr>
          <w:color w:val="393939"/>
          <w:sz w:val="20"/>
          <w:szCs w:val="20"/>
        </w:rPr>
        <w:t xml:space="preserve"> break.</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Пример использования goto:</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roofErr w:type="gramStart"/>
      <w:r w:rsidRPr="008A0813">
        <w:rPr>
          <w:rStyle w:val="keyword"/>
          <w:rFonts w:ascii="Times New Roman" w:hAnsi="Times New Roman" w:cs="Times New Roman"/>
          <w:b/>
          <w:bCs/>
          <w:color w:val="1957FF"/>
          <w:bdr w:val="none" w:sz="0" w:space="0" w:color="auto" w:frame="1"/>
        </w:rPr>
        <w:t>function</w:t>
      </w:r>
      <w:r w:rsidRPr="008A0813">
        <w:rPr>
          <w:rStyle w:val="php"/>
          <w:rFonts w:ascii="Times New Roman" w:hAnsi="Times New Roman" w:cs="Times New Roman"/>
          <w:color w:val="000000"/>
          <w:bdr w:val="none" w:sz="0" w:space="0" w:color="auto" w:frame="1"/>
        </w:rPr>
        <w:t xml:space="preserve"> zayac</w:t>
      </w:r>
      <w:r w:rsidRPr="008A0813">
        <w:rPr>
          <w:rStyle w:val="simbol"/>
          <w:rFonts w:ascii="Times New Roman" w:hAnsi="Times New Roman" w:cs="Times New Roman"/>
          <w:color w:val="8000FF"/>
          <w:bdr w:val="none" w:sz="0" w:space="0" w:color="auto" w:frame="1"/>
        </w:rPr>
        <w:t>(){</w:t>
      </w:r>
      <w:proofErr w:type="gramEnd"/>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rPr>
        <w:tab/>
      </w:r>
      <w:r w:rsidRPr="008A0813">
        <w:rPr>
          <w:rStyle w:val="variable"/>
          <w:rFonts w:ascii="Times New Roman" w:hAnsi="Times New Roman" w:cs="Times New Roman"/>
          <w:color w:val="292B80"/>
          <w:bdr w:val="none" w:sz="0" w:space="0" w:color="auto" w:frame="1"/>
          <w:lang w:val="en-US"/>
        </w:rPr>
        <w:t>$i</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1</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variable"/>
          <w:rFonts w:ascii="Times New Roman" w:hAnsi="Times New Roman" w:cs="Times New Roman"/>
          <w:color w:val="292B80"/>
          <w:bdr w:val="none" w:sz="0" w:space="0" w:color="auto" w:frame="1"/>
          <w:lang w:val="en-US"/>
        </w:rPr>
        <w:t>$out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lastRenderedPageBreak/>
        <w:tab/>
      </w:r>
      <w:proofErr w:type="gramStart"/>
      <w:r w:rsidRPr="008A0813">
        <w:rPr>
          <w:rStyle w:val="php"/>
          <w:rFonts w:ascii="Times New Roman" w:hAnsi="Times New Roman" w:cs="Times New Roman"/>
          <w:color w:val="000000"/>
          <w:bdr w:val="none" w:sz="0" w:space="0" w:color="auto" w:frame="1"/>
          <w:lang w:val="en-US"/>
        </w:rPr>
        <w:t>start</w:t>
      </w:r>
      <w:proofErr w:type="gramEnd"/>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$out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hAnsi="Times New Roman" w:cs="Times New Roman"/>
          <w:color w:val="292B80"/>
          <w:bdr w:val="none" w:sz="0" w:space="0" w:color="auto" w:frame="1"/>
          <w:lang w:val="en-US"/>
        </w:rPr>
        <w:t>$i</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&gt;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1</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w:t>
      </w:r>
      <w:proofErr w:type="gramStart"/>
      <w:r w:rsidRPr="008A0813">
        <w:rPr>
          <w:rStyle w:val="string"/>
          <w:rFonts w:ascii="Times New Roman" w:hAnsi="Times New Roman" w:cs="Times New Roman"/>
          <w:color w:val="267583"/>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hAnsi="Times New Roman" w:cs="Times New Roman"/>
          <w:color w:val="292B80"/>
          <w:bdr w:val="none" w:sz="0" w:space="0" w:color="auto" w:frame="1"/>
          <w:lang w:val="en-US"/>
        </w:rPr>
        <w:t>$i</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if</w:t>
      </w:r>
      <w:r w:rsidRPr="008A0813">
        <w:rPr>
          <w:rStyle w:val="simbol"/>
          <w:rFonts w:ascii="Times New Roman"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$i</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&lt;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5</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goto</w:t>
      </w:r>
      <w:r w:rsidRPr="008A0813">
        <w:rPr>
          <w:rStyle w:val="php"/>
          <w:rFonts w:ascii="Times New Roman" w:hAnsi="Times New Roman" w:cs="Times New Roman"/>
          <w:color w:val="000000"/>
          <w:bdr w:val="none" w:sz="0" w:space="0" w:color="auto" w:frame="1"/>
          <w:lang w:val="en-US"/>
        </w:rPr>
        <w:t xml:space="preserve"> start</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php"/>
          <w:rFonts w:ascii="Times New Roman" w:hAnsi="Times New Roman" w:cs="Times New Roman"/>
          <w:color w:val="000000"/>
          <w:bdr w:val="none" w:sz="0" w:space="0" w:color="auto" w:frame="1"/>
          <w:lang w:val="en-US"/>
        </w:rPr>
        <w:tab/>
      </w:r>
      <w:r w:rsidRPr="008A0813">
        <w:rPr>
          <w:rStyle w:val="keyword"/>
          <w:rFonts w:ascii="Times New Roman" w:hAnsi="Times New Roman" w:cs="Times New Roman"/>
          <w:b/>
          <w:bCs/>
          <w:color w:val="1957FF"/>
          <w:bdr w:val="none" w:sz="0" w:space="0" w:color="auto" w:frame="1"/>
        </w:rPr>
        <w:t>return</w:t>
      </w:r>
      <w:r w:rsidRPr="008A0813">
        <w:rPr>
          <w:rStyle w:val="php"/>
          <w:rFonts w:ascii="Times New Roman" w:hAnsi="Times New Roman" w:cs="Times New Roman"/>
          <w:color w:val="000000"/>
          <w:bdr w:val="none" w:sz="0" w:space="0" w:color="auto" w:frame="1"/>
        </w:rPr>
        <w:t xml:space="preserve"> </w:t>
      </w:r>
      <w:r w:rsidRPr="008A0813">
        <w:rPr>
          <w:rStyle w:val="variable"/>
          <w:rFonts w:ascii="Times New Roman" w:hAnsi="Times New Roman" w:cs="Times New Roman"/>
          <w:color w:val="292B80"/>
          <w:bdr w:val="none" w:sz="0" w:space="0" w:color="auto" w:frame="1"/>
        </w:rPr>
        <w:t>$out</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tring"/>
          <w:rFonts w:ascii="Times New Roman" w:hAnsi="Times New Roman" w:cs="Times New Roman"/>
          <w:color w:val="267583"/>
          <w:bdr w:val="none" w:sz="0" w:space="0" w:color="auto" w:frame="1"/>
        </w:rPr>
        <w:t>' вышел зайчик погулять'</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
    <w:p w:rsidR="00D05C7A" w:rsidRPr="008A0813" w:rsidRDefault="00D05C7A" w:rsidP="008A0813">
      <w:pPr>
        <w:pStyle w:val="HTML1"/>
        <w:textAlignment w:val="baseline"/>
        <w:rPr>
          <w:rFonts w:ascii="Times New Roman" w:hAnsi="Times New Roman" w:cs="Times New Roman"/>
          <w:color w:val="393939"/>
        </w:rPr>
      </w:pP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zayac</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hAnsi="Times New Roman" w:cs="Times New Roman"/>
          <w:color w:val="888895"/>
          <w:bdr w:val="none" w:sz="0" w:space="0" w:color="auto" w:frame="1"/>
        </w:rPr>
        <w:t>//&gt; 1-2-3-4-5 вышел зайчик погулять</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Пример использования goto в цикле:</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for</w:t>
      </w:r>
      <w:r w:rsidRPr="008A0813">
        <w:rPr>
          <w:rStyle w:val="simbol"/>
          <w:rFonts w:ascii="Times New Roman"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$i</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0</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$j</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50</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$i</w:t>
      </w:r>
      <w:r w:rsidRPr="008A0813">
        <w:rPr>
          <w:rStyle w:val="simbol"/>
          <w:rFonts w:ascii="Times New Roman" w:hAnsi="Times New Roman" w:cs="Times New Roman"/>
          <w:color w:val="8000FF"/>
          <w:bdr w:val="none" w:sz="0" w:space="0" w:color="auto" w:frame="1"/>
          <w:lang w:val="en-US"/>
        </w:rPr>
        <w:t>&lt;</w:t>
      </w:r>
      <w:r w:rsidRPr="008A0813">
        <w:rPr>
          <w:rStyle w:val="number"/>
          <w:rFonts w:ascii="Times New Roman" w:hAnsi="Times New Roman" w:cs="Times New Roman"/>
          <w:color w:val="E0542A"/>
          <w:bdr w:val="none" w:sz="0" w:space="0" w:color="auto" w:frame="1"/>
          <w:lang w:val="en-US"/>
        </w:rPr>
        <w:t>100</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$i</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while</w:t>
      </w:r>
      <w:r w:rsidRPr="008A0813">
        <w:rPr>
          <w:rStyle w:val="simbol"/>
          <w:rFonts w:ascii="Times New Roman"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$j</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if</w:t>
      </w:r>
      <w:r w:rsidRPr="008A0813">
        <w:rPr>
          <w:rStyle w:val="simbol"/>
          <w:rFonts w:ascii="Times New Roman"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$j</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17</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goto</w:t>
      </w:r>
      <w:r w:rsidRPr="008A0813">
        <w:rPr>
          <w:rStyle w:val="php"/>
          <w:rFonts w:ascii="Times New Roman" w:hAnsi="Times New Roman" w:cs="Times New Roman"/>
          <w:color w:val="000000"/>
          <w:bdr w:val="none" w:sz="0" w:space="0" w:color="auto" w:frame="1"/>
          <w:lang w:val="en-US"/>
        </w:rPr>
        <w:t xml:space="preserve"> end</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 xml:space="preserve">"i = </w:t>
      </w:r>
      <w:r w:rsidRPr="008A0813">
        <w:rPr>
          <w:rStyle w:val="subst"/>
          <w:rFonts w:ascii="Times New Roman" w:hAnsi="Times New Roman" w:cs="Times New Roman"/>
          <w:b/>
          <w:bCs/>
          <w:color w:val="267583"/>
          <w:bdr w:val="none" w:sz="0" w:space="0" w:color="auto" w:frame="1"/>
          <w:lang w:val="en-US"/>
        </w:rPr>
        <w:t>$i</w:t>
      </w:r>
      <w:r w:rsidRPr="008A0813">
        <w:rPr>
          <w:rStyle w:val="string"/>
          <w:rFonts w:ascii="Times New Roman" w:hAnsi="Times New Roman" w:cs="Times New Roman"/>
          <w:color w:val="267583"/>
          <w:bdr w:val="none" w:sz="0" w:space="0" w:color="auto" w:frame="1"/>
          <w:lang w:val="en-US"/>
        </w:rPr>
        <w:t>"</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 xml:space="preserve">// </w:t>
      </w:r>
      <w:r w:rsidRPr="008A0813">
        <w:rPr>
          <w:rStyle w:val="comment"/>
          <w:rFonts w:ascii="Times New Roman" w:hAnsi="Times New Roman" w:cs="Times New Roman"/>
          <w:color w:val="888895"/>
          <w:bdr w:val="none" w:sz="0" w:space="0" w:color="auto" w:frame="1"/>
        </w:rPr>
        <w:t>будет</w:t>
      </w:r>
      <w:r w:rsidRPr="008A0813">
        <w:rPr>
          <w:rStyle w:val="comment"/>
          <w:rFonts w:ascii="Times New Roman" w:hAnsi="Times New Roman" w:cs="Times New Roman"/>
          <w:color w:val="888895"/>
          <w:bdr w:val="none" w:sz="0" w:space="0" w:color="auto" w:frame="1"/>
          <w:lang w:val="en-US"/>
        </w:rPr>
        <w:t xml:space="preserve"> </w:t>
      </w:r>
      <w:r w:rsidRPr="008A0813">
        <w:rPr>
          <w:rStyle w:val="comment"/>
          <w:rFonts w:ascii="Times New Roman" w:hAnsi="Times New Roman" w:cs="Times New Roman"/>
          <w:color w:val="888895"/>
          <w:bdr w:val="none" w:sz="0" w:space="0" w:color="auto" w:frame="1"/>
        </w:rPr>
        <w:t>пропущено</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Fonts w:ascii="Times New Roman" w:hAnsi="Times New Roman" w:cs="Times New Roman"/>
          <w:color w:val="393939"/>
        </w:rPr>
      </w:pPr>
      <w:r w:rsidRPr="008A0813">
        <w:rPr>
          <w:rStyle w:val="php"/>
          <w:rFonts w:ascii="Times New Roman" w:hAnsi="Times New Roman" w:cs="Times New Roman"/>
          <w:color w:val="000000"/>
          <w:bdr w:val="none" w:sz="0" w:space="0" w:color="auto" w:frame="1"/>
        </w:rPr>
        <w:t>end</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w:t>
      </w:r>
      <w:r w:rsidRPr="008A0813">
        <w:rPr>
          <w:rStyle w:val="string"/>
          <w:rFonts w:ascii="Times New Roman" w:hAnsi="Times New Roman" w:cs="Times New Roman"/>
          <w:color w:val="267583"/>
          <w:bdr w:val="none" w:sz="0" w:space="0" w:color="auto" w:frame="1"/>
        </w:rPr>
        <w:t>'j дошло до 17'</w:t>
      </w:r>
      <w:r w:rsidRPr="008A0813">
        <w:rPr>
          <w:rStyle w:val="simbol"/>
          <w:rFonts w:ascii="Times New Roman" w:hAnsi="Times New Roman" w:cs="Times New Roman"/>
          <w:color w:val="8000FF"/>
          <w:bdr w:val="none" w:sz="0" w:space="0" w:color="auto" w:frame="1"/>
        </w:rPr>
        <w:t>;</w:t>
      </w:r>
    </w:p>
    <w:p w:rsidR="00D05C7A" w:rsidRPr="008A0813" w:rsidRDefault="00D05C7A" w:rsidP="008A0813">
      <w:pPr>
        <w:spacing w:after="0" w:line="240" w:lineRule="auto"/>
        <w:rPr>
          <w:rFonts w:ascii="Times New Roman" w:hAnsi="Times New Roman" w:cs="Times New Roman"/>
          <w:sz w:val="20"/>
          <w:szCs w:val="20"/>
        </w:rPr>
      </w:pPr>
      <w:hyperlink r:id="rId16" w:anchor="kcmenu" w:history="1">
        <w:r w:rsidRPr="008A0813">
          <w:rPr>
            <w:rStyle w:val="a5"/>
            <w:rFonts w:ascii="Times New Roman" w:hAnsi="Times New Roman" w:cs="Times New Roman"/>
            <w:color w:val="126FA7"/>
            <w:sz w:val="20"/>
            <w:szCs w:val="20"/>
            <w:bdr w:val="none" w:sz="0" w:space="0" w:color="auto" w:frame="1"/>
            <w:shd w:val="clear" w:color="auto" w:fill="FFFFFF"/>
          </w:rPr>
          <w:t>к началу</w:t>
        </w:r>
      </w:hyperlink>
      <w:bookmarkStart w:id="11" w:name="__callstatic-__invoke-magicheskie-metody"/>
      <w:bookmarkEnd w:id="11"/>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r w:rsidRPr="008A0813">
        <w:rPr>
          <w:rStyle w:val="HTML0"/>
          <w:rFonts w:ascii="Times New Roman" w:hAnsi="Times New Roman" w:cs="Times New Roman"/>
          <w:b w:val="0"/>
          <w:bCs w:val="0"/>
          <w:color w:val="362053"/>
          <w:sz w:val="20"/>
          <w:szCs w:val="20"/>
          <w:bdr w:val="none" w:sz="0" w:space="0" w:color="auto" w:frame="1"/>
        </w:rPr>
        <w:t>__callStatic()</w:t>
      </w:r>
      <w:r w:rsidRPr="008A0813">
        <w:rPr>
          <w:rFonts w:ascii="Times New Roman" w:hAnsi="Times New Roman" w:cs="Times New Roman"/>
          <w:b w:val="0"/>
          <w:bCs w:val="0"/>
          <w:color w:val="362053"/>
          <w:sz w:val="20"/>
          <w:szCs w:val="20"/>
        </w:rPr>
        <w:t>, </w:t>
      </w:r>
      <w:r w:rsidRPr="008A0813">
        <w:rPr>
          <w:rStyle w:val="HTML0"/>
          <w:rFonts w:ascii="Times New Roman" w:hAnsi="Times New Roman" w:cs="Times New Roman"/>
          <w:b w:val="0"/>
          <w:bCs w:val="0"/>
          <w:color w:val="362053"/>
          <w:sz w:val="20"/>
          <w:szCs w:val="20"/>
          <w:bdr w:val="none" w:sz="0" w:space="0" w:color="auto" w:frame="1"/>
        </w:rPr>
        <w:t>__invoke()</w:t>
      </w:r>
      <w:r w:rsidRPr="008A0813">
        <w:rPr>
          <w:rFonts w:ascii="Times New Roman" w:hAnsi="Times New Roman" w:cs="Times New Roman"/>
          <w:b w:val="0"/>
          <w:bCs w:val="0"/>
          <w:color w:val="362053"/>
          <w:sz w:val="20"/>
          <w:szCs w:val="20"/>
        </w:rPr>
        <w:t> — магические методы</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rStyle w:val="HTML0"/>
          <w:color w:val="393939"/>
          <w:sz w:val="20"/>
          <w:szCs w:val="20"/>
          <w:bdr w:val="none" w:sz="0" w:space="0" w:color="auto" w:frame="1"/>
        </w:rPr>
        <w:t>__callStatic()</w:t>
      </w:r>
      <w:r w:rsidRPr="008A0813">
        <w:rPr>
          <w:color w:val="393939"/>
          <w:sz w:val="20"/>
          <w:szCs w:val="20"/>
        </w:rPr>
        <w:t> — срабатывает, когда вызывается несуществующий метод из статического контекста: </w:t>
      </w:r>
      <w:r w:rsidRPr="008A0813">
        <w:rPr>
          <w:rStyle w:val="HTML0"/>
          <w:color w:val="393939"/>
          <w:sz w:val="20"/>
          <w:szCs w:val="20"/>
          <w:bdr w:val="none" w:sz="0" w:space="0" w:color="auto" w:frame="1"/>
        </w:rPr>
        <w:t>Foo::bar()</w:t>
      </w:r>
      <w:r w:rsidRPr="008A0813">
        <w:rPr>
          <w:color w:val="393939"/>
          <w:sz w:val="20"/>
          <w:szCs w:val="20"/>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class</w:t>
      </w:r>
      <w:proofErr w:type="gramEnd"/>
      <w:r w:rsidRPr="008A0813">
        <w:rPr>
          <w:rStyle w:val="php"/>
          <w:rFonts w:ascii="Times New Roman" w:hAnsi="Times New Roman" w:cs="Times New Roman"/>
          <w:color w:val="000000"/>
          <w:bdr w:val="none" w:sz="0" w:space="0" w:color="auto" w:frame="1"/>
          <w:lang w:val="en-US"/>
        </w:rPr>
        <w:t xml:space="preserve"> A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static</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function</w:t>
      </w:r>
      <w:r w:rsidRPr="008A0813">
        <w:rPr>
          <w:rStyle w:val="php"/>
          <w:rFonts w:ascii="Times New Roman" w:hAnsi="Times New Roman" w:cs="Times New Roman"/>
          <w:color w:val="000000"/>
          <w:bdr w:val="none" w:sz="0" w:space="0" w:color="auto" w:frame="1"/>
          <w:lang w:val="en-US"/>
        </w:rPr>
        <w:t xml:space="preserve"> __callStatic</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$name</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$args</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return</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$name</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print_</w:t>
      </w:r>
      <w:proofErr w:type="gramStart"/>
      <w:r w:rsidRPr="008A0813">
        <w:rPr>
          <w:rStyle w:val="php"/>
          <w:rFonts w:ascii="Times New Roman" w:hAnsi="Times New Roman" w:cs="Times New Roman"/>
          <w:color w:val="000000"/>
          <w:bdr w:val="none" w:sz="0" w:space="0" w:color="auto" w:frame="1"/>
          <w:lang w:val="en-US"/>
        </w:rPr>
        <w:t>r</w:t>
      </w:r>
      <w:r w:rsidRPr="008A0813">
        <w:rPr>
          <w:rStyle w:val="simbol"/>
          <w:rFonts w:ascii="Times New Roman"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$args</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1</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A::no_matter_what</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'bar'</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comment"/>
          <w:rFonts w:ascii="Times New Roman" w:hAnsi="Times New Roman" w:cs="Times New Roman"/>
          <w:color w:val="888895"/>
          <w:bdr w:val="none" w:sz="0" w:space="0" w:color="auto" w:frame="1"/>
          <w:lang w:val="en-US"/>
        </w:rPr>
      </w:pPr>
      <w:r w:rsidRPr="008A0813">
        <w:rPr>
          <w:rStyle w:val="comment"/>
          <w:rFonts w:ascii="Times New Roman" w:hAnsi="Times New Roman" w:cs="Times New Roman"/>
          <w:color w:val="888895"/>
          <w:bdr w:val="none" w:sz="0" w:space="0" w:color="auto" w:frame="1"/>
          <w:lang w:val="en-US"/>
        </w:rPr>
        <w:t xml:space="preserve">/* </w:t>
      </w:r>
      <w:r w:rsidRPr="008A0813">
        <w:rPr>
          <w:rStyle w:val="comment"/>
          <w:rFonts w:ascii="Times New Roman" w:hAnsi="Times New Roman" w:cs="Times New Roman"/>
          <w:color w:val="888895"/>
          <w:bdr w:val="none" w:sz="0" w:space="0" w:color="auto" w:frame="1"/>
        </w:rPr>
        <w:t>Выведет</w:t>
      </w:r>
      <w:r w:rsidRPr="008A0813">
        <w:rPr>
          <w:rStyle w:val="comment"/>
          <w:rFonts w:ascii="Times New Roman" w:hAnsi="Times New Roman" w:cs="Times New Roman"/>
          <w:color w:val="888895"/>
          <w:bdr w:val="none" w:sz="0" w:space="0" w:color="auto" w:frame="1"/>
          <w:lang w:val="en-US"/>
        </w:rPr>
        <w:t>:</w:t>
      </w:r>
    </w:p>
    <w:p w:rsidR="00D05C7A" w:rsidRPr="008A0813" w:rsidRDefault="00D05C7A" w:rsidP="008A0813">
      <w:pPr>
        <w:pStyle w:val="HTML1"/>
        <w:textAlignment w:val="baseline"/>
        <w:rPr>
          <w:rStyle w:val="comment"/>
          <w:rFonts w:ascii="Times New Roman" w:hAnsi="Times New Roman" w:cs="Times New Roman"/>
          <w:color w:val="888895"/>
          <w:bdr w:val="none" w:sz="0" w:space="0" w:color="auto" w:frame="1"/>
          <w:lang w:val="en-US"/>
        </w:rPr>
      </w:pPr>
      <w:proofErr w:type="gramStart"/>
      <w:r w:rsidRPr="008A0813">
        <w:rPr>
          <w:rStyle w:val="comment"/>
          <w:rFonts w:ascii="Times New Roman" w:hAnsi="Times New Roman" w:cs="Times New Roman"/>
          <w:color w:val="888895"/>
          <w:bdr w:val="none" w:sz="0" w:space="0" w:color="auto" w:frame="1"/>
          <w:lang w:val="en-US"/>
        </w:rPr>
        <w:t>no_matter_what</w:t>
      </w:r>
      <w:proofErr w:type="gramEnd"/>
      <w:r w:rsidRPr="008A0813">
        <w:rPr>
          <w:rStyle w:val="comment"/>
          <w:rFonts w:ascii="Times New Roman" w:hAnsi="Times New Roman" w:cs="Times New Roman"/>
          <w:color w:val="888895"/>
          <w:bdr w:val="none" w:sz="0" w:space="0" w:color="auto" w:frame="1"/>
          <w:lang w:val="en-US"/>
        </w:rPr>
        <w:t xml:space="preserve"> Array</w:t>
      </w:r>
    </w:p>
    <w:p w:rsidR="00D05C7A" w:rsidRPr="008A0813" w:rsidRDefault="00D05C7A" w:rsidP="008A0813">
      <w:pPr>
        <w:pStyle w:val="HTML1"/>
        <w:textAlignment w:val="baseline"/>
        <w:rPr>
          <w:rStyle w:val="comment"/>
          <w:rFonts w:ascii="Times New Roman" w:hAnsi="Times New Roman" w:cs="Times New Roman"/>
          <w:color w:val="888895"/>
          <w:bdr w:val="none" w:sz="0" w:space="0" w:color="auto" w:frame="1"/>
          <w:lang w:val="en-US"/>
        </w:rPr>
      </w:pPr>
      <w:r w:rsidRPr="008A0813">
        <w:rPr>
          <w:rStyle w:val="comment"/>
          <w:rFonts w:ascii="Times New Roman" w:hAnsi="Times New Roman" w:cs="Times New Roman"/>
          <w:color w:val="888895"/>
          <w:bdr w:val="none" w:sz="0" w:space="0" w:color="auto" w:frame="1"/>
          <w:lang w:val="en-US"/>
        </w:rPr>
        <w:t>(</w:t>
      </w:r>
    </w:p>
    <w:p w:rsidR="00D05C7A" w:rsidRPr="008A0813" w:rsidRDefault="00D05C7A" w:rsidP="008A0813">
      <w:pPr>
        <w:pStyle w:val="HTML1"/>
        <w:textAlignment w:val="baseline"/>
        <w:rPr>
          <w:rStyle w:val="comment"/>
          <w:rFonts w:ascii="Times New Roman" w:hAnsi="Times New Roman" w:cs="Times New Roman"/>
          <w:color w:val="888895"/>
          <w:bdr w:val="none" w:sz="0" w:space="0" w:color="auto" w:frame="1"/>
        </w:rPr>
      </w:pPr>
      <w:r w:rsidRPr="008A0813">
        <w:rPr>
          <w:rStyle w:val="comment"/>
          <w:rFonts w:ascii="Times New Roman" w:hAnsi="Times New Roman" w:cs="Times New Roman"/>
          <w:color w:val="888895"/>
          <w:bdr w:val="none" w:sz="0" w:space="0" w:color="auto" w:frame="1"/>
          <w:lang w:val="en-US"/>
        </w:rPr>
        <w:tab/>
      </w:r>
      <w:r w:rsidRPr="008A0813">
        <w:rPr>
          <w:rStyle w:val="comment"/>
          <w:rFonts w:ascii="Times New Roman" w:hAnsi="Times New Roman" w:cs="Times New Roman"/>
          <w:color w:val="888895"/>
          <w:bdr w:val="none" w:sz="0" w:space="0" w:color="auto" w:frame="1"/>
        </w:rPr>
        <w:t>[0] =&gt; bar</w:t>
      </w:r>
    </w:p>
    <w:p w:rsidR="00D05C7A" w:rsidRPr="008A0813" w:rsidRDefault="00D05C7A" w:rsidP="008A0813">
      <w:pPr>
        <w:pStyle w:val="HTML1"/>
        <w:textAlignment w:val="baseline"/>
        <w:rPr>
          <w:rStyle w:val="comment"/>
          <w:rFonts w:ascii="Times New Roman" w:hAnsi="Times New Roman" w:cs="Times New Roman"/>
          <w:color w:val="888895"/>
          <w:bdr w:val="none" w:sz="0" w:space="0" w:color="auto" w:frame="1"/>
        </w:rPr>
      </w:pPr>
      <w:r w:rsidRPr="008A0813">
        <w:rPr>
          <w:rStyle w:val="comment"/>
          <w:rFonts w:ascii="Times New Roman" w:hAnsi="Times New Roman" w:cs="Times New Roman"/>
          <w:color w:val="888895"/>
          <w:bdr w:val="none" w:sz="0" w:space="0" w:color="auto" w:frame="1"/>
        </w:rPr>
        <w:t>)</w:t>
      </w:r>
    </w:p>
    <w:p w:rsidR="00D05C7A" w:rsidRPr="008A0813" w:rsidRDefault="00D05C7A" w:rsidP="008A0813">
      <w:pPr>
        <w:pStyle w:val="HTML1"/>
        <w:textAlignment w:val="baseline"/>
        <w:rPr>
          <w:rFonts w:ascii="Times New Roman" w:hAnsi="Times New Roman" w:cs="Times New Roman"/>
          <w:color w:val="393939"/>
        </w:rPr>
      </w:pPr>
      <w:r w:rsidRPr="008A0813">
        <w:rPr>
          <w:rStyle w:val="comment"/>
          <w:rFonts w:ascii="Times New Roman" w:hAnsi="Times New Roman" w:cs="Times New Roman"/>
          <w:color w:val="888895"/>
          <w:bdr w:val="none" w:sz="0" w:space="0" w:color="auto" w:frame="1"/>
        </w:rPr>
        <w:t>*/</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rStyle w:val="HTML0"/>
          <w:color w:val="393939"/>
          <w:sz w:val="20"/>
          <w:szCs w:val="20"/>
          <w:bdr w:val="none" w:sz="0" w:space="0" w:color="auto" w:frame="1"/>
        </w:rPr>
        <w:t>__invoke()</w:t>
      </w:r>
      <w:r w:rsidRPr="008A0813">
        <w:rPr>
          <w:color w:val="393939"/>
          <w:sz w:val="20"/>
          <w:szCs w:val="20"/>
        </w:rPr>
        <w:t> — срабатывает, когда объект выполняется как функция: </w:t>
      </w:r>
      <w:r w:rsidRPr="008A0813">
        <w:rPr>
          <w:rStyle w:val="HTML0"/>
          <w:color w:val="393939"/>
          <w:sz w:val="20"/>
          <w:szCs w:val="20"/>
          <w:bdr w:val="none" w:sz="0" w:space="0" w:color="auto" w:frame="1"/>
        </w:rPr>
        <w:t>$obj()</w:t>
      </w:r>
      <w:r w:rsidRPr="008A0813">
        <w:rPr>
          <w:color w:val="393939"/>
          <w:sz w:val="20"/>
          <w:szCs w:val="20"/>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class</w:t>
      </w:r>
      <w:proofErr w:type="gramEnd"/>
      <w:r w:rsidRPr="008A0813">
        <w:rPr>
          <w:rStyle w:val="php"/>
          <w:rFonts w:ascii="Times New Roman" w:hAnsi="Times New Roman" w:cs="Times New Roman"/>
          <w:color w:val="000000"/>
          <w:bdr w:val="none" w:sz="0" w:space="0" w:color="auto" w:frame="1"/>
          <w:lang w:val="en-US"/>
        </w:rPr>
        <w:t xml:space="preserve"> A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function</w:t>
      </w:r>
      <w:proofErr w:type="gramEnd"/>
      <w:r w:rsidRPr="008A0813">
        <w:rPr>
          <w:rStyle w:val="php"/>
          <w:rFonts w:ascii="Times New Roman" w:hAnsi="Times New Roman" w:cs="Times New Roman"/>
          <w:color w:val="000000"/>
          <w:bdr w:val="none" w:sz="0" w:space="0" w:color="auto" w:frame="1"/>
          <w:lang w:val="en-US"/>
        </w:rPr>
        <w:t xml:space="preserve"> __invoke</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$var</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php"/>
          <w:rFonts w:ascii="Times New Roman" w:hAnsi="Times New Roman" w:cs="Times New Roman"/>
          <w:color w:val="000000"/>
          <w:bdr w:val="none" w:sz="0" w:space="0" w:color="auto" w:frame="1"/>
          <w:lang w:val="en-US"/>
        </w:rPr>
        <w:tab/>
        <w:t>var_</w:t>
      </w:r>
      <w:proofErr w:type="gramStart"/>
      <w:r w:rsidRPr="008A0813">
        <w:rPr>
          <w:rStyle w:val="php"/>
          <w:rFonts w:ascii="Times New Roman" w:hAnsi="Times New Roman" w:cs="Times New Roman"/>
          <w:color w:val="000000"/>
          <w:bdr w:val="none" w:sz="0" w:space="0" w:color="auto" w:frame="1"/>
          <w:lang w:val="en-US"/>
        </w:rPr>
        <w:t>dump</w:t>
      </w:r>
      <w:r w:rsidRPr="008A0813">
        <w:rPr>
          <w:rStyle w:val="simbol"/>
          <w:rFonts w:ascii="Times New Roman"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$var</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hAnsi="Times New Roman" w:cs="Times New Roman"/>
          <w:color w:val="292B80"/>
          <w:bdr w:val="none" w:sz="0" w:space="0" w:color="auto" w:frame="1"/>
          <w:lang w:val="en-US"/>
        </w:rPr>
        <w:t>$obj</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new</w:t>
      </w:r>
      <w:r w:rsidRPr="008A0813">
        <w:rPr>
          <w:rStyle w:val="php"/>
          <w:rFonts w:ascii="Times New Roman" w:hAnsi="Times New Roman" w:cs="Times New Roman"/>
          <w:color w:val="000000"/>
          <w:bdr w:val="none" w:sz="0" w:space="0" w:color="auto" w:frame="1"/>
          <w:lang w:val="en-US"/>
        </w:rPr>
        <w:t xml:space="preserve"> A</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Fonts w:ascii="Times New Roman" w:hAnsi="Times New Roman" w:cs="Times New Roman"/>
          <w:color w:val="393939"/>
          <w:lang w:val="en-US"/>
        </w:rPr>
      </w:pPr>
      <w:r w:rsidRPr="008A0813">
        <w:rPr>
          <w:rStyle w:val="variable"/>
          <w:rFonts w:ascii="Times New Roman" w:hAnsi="Times New Roman" w:cs="Times New Roman"/>
          <w:color w:val="292B80"/>
          <w:bdr w:val="none" w:sz="0" w:space="0" w:color="auto" w:frame="1"/>
          <w:lang w:val="en-US"/>
        </w:rPr>
        <w:t>$</w:t>
      </w:r>
      <w:proofErr w:type="gramStart"/>
      <w:r w:rsidRPr="008A0813">
        <w:rPr>
          <w:rStyle w:val="variable"/>
          <w:rFonts w:ascii="Times New Roman" w:hAnsi="Times New Roman" w:cs="Times New Roman"/>
          <w:color w:val="292B80"/>
          <w:bdr w:val="none" w:sz="0" w:space="0" w:color="auto" w:frame="1"/>
          <w:lang w:val="en-US"/>
        </w:rPr>
        <w:t>obj</w:t>
      </w:r>
      <w:r w:rsidRPr="008A0813">
        <w:rPr>
          <w:rStyle w:val="simbol"/>
          <w:rFonts w:ascii="Times New Roman" w:hAnsi="Times New Roman" w:cs="Times New Roman"/>
          <w:color w:val="8000FF"/>
          <w:bdr w:val="none" w:sz="0" w:space="0" w:color="auto" w:frame="1"/>
          <w:lang w:val="en-US"/>
        </w:rPr>
        <w:t>(</w:t>
      </w:r>
      <w:proofErr w:type="gramEnd"/>
      <w:r w:rsidRPr="008A0813">
        <w:rPr>
          <w:rStyle w:val="string"/>
          <w:rFonts w:ascii="Times New Roman" w:hAnsi="Times New Roman" w:cs="Times New Roman"/>
          <w:color w:val="267583"/>
          <w:bdr w:val="none" w:sz="0" w:space="0" w:color="auto" w:frame="1"/>
          <w:lang w:val="en-US"/>
        </w:rPr>
        <w:t>'foo'</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//&gt; string(3) "foo"</w:t>
      </w:r>
    </w:p>
    <w:p w:rsidR="00D05C7A" w:rsidRPr="008A0813" w:rsidRDefault="00D05C7A" w:rsidP="008A0813">
      <w:pPr>
        <w:pStyle w:val="2"/>
        <w:shd w:val="clear" w:color="auto" w:fill="FFFFFF"/>
        <w:spacing w:before="0" w:line="240" w:lineRule="auto"/>
        <w:textAlignment w:val="baseline"/>
        <w:rPr>
          <w:rFonts w:ascii="Times New Roman" w:hAnsi="Times New Roman" w:cs="Times New Roman"/>
          <w:b w:val="0"/>
          <w:bCs w:val="0"/>
          <w:color w:val="362053"/>
          <w:sz w:val="20"/>
          <w:szCs w:val="20"/>
          <w:lang w:val="en-US"/>
        </w:rPr>
      </w:pPr>
      <w:bookmarkStart w:id="12" w:name="php-5.4"/>
      <w:bookmarkEnd w:id="12"/>
      <w:r w:rsidRPr="008A0813">
        <w:rPr>
          <w:rFonts w:ascii="Times New Roman" w:hAnsi="Times New Roman" w:cs="Times New Roman"/>
          <w:b w:val="0"/>
          <w:bCs w:val="0"/>
          <w:color w:val="362053"/>
          <w:sz w:val="20"/>
          <w:szCs w:val="20"/>
          <w:lang w:val="en-US"/>
        </w:rPr>
        <w:t>PHP 5.4</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Возможности, добавленные в версии PHP 5.4. </w:t>
      </w:r>
      <w:hyperlink r:id="rId17" w:tgtFrame="_blank" w:history="1">
        <w:r w:rsidRPr="008A0813">
          <w:rPr>
            <w:rStyle w:val="a5"/>
            <w:color w:val="126FA7"/>
            <w:sz w:val="20"/>
            <w:szCs w:val="20"/>
            <w:bdr w:val="none" w:sz="0" w:space="0" w:color="auto" w:frame="1"/>
          </w:rPr>
          <w:t>Ссылка на офф. сайт</w:t>
        </w:r>
      </w:hyperlink>
      <w:r w:rsidRPr="008A0813">
        <w:rPr>
          <w:color w:val="393939"/>
          <w:sz w:val="20"/>
          <w:szCs w:val="20"/>
        </w:rPr>
        <w:t>.</w:t>
      </w:r>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bookmarkStart w:id="13" w:name="lt-=-korotkaya-zapis-vyvoda-na-ekran-rab"/>
      <w:bookmarkEnd w:id="13"/>
      <w:r w:rsidRPr="008A0813">
        <w:rPr>
          <w:rStyle w:val="HTML0"/>
          <w:rFonts w:ascii="Times New Roman" w:hAnsi="Times New Roman" w:cs="Times New Roman"/>
          <w:b w:val="0"/>
          <w:bCs w:val="0"/>
          <w:color w:val="362053"/>
          <w:sz w:val="20"/>
          <w:szCs w:val="20"/>
          <w:bdr w:val="none" w:sz="0" w:space="0" w:color="auto" w:frame="1"/>
        </w:rPr>
        <w:t>&lt;?=</w:t>
      </w:r>
      <w:r w:rsidRPr="008A0813">
        <w:rPr>
          <w:rFonts w:ascii="Times New Roman" w:hAnsi="Times New Roman" w:cs="Times New Roman"/>
          <w:b w:val="0"/>
          <w:bCs w:val="0"/>
          <w:color w:val="362053"/>
          <w:sz w:val="20"/>
          <w:szCs w:val="20"/>
        </w:rPr>
        <w:t> — короткая запись вывода на экран работает всегда</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 xml:space="preserve">Короткая </w:t>
      </w:r>
      <w:proofErr w:type="gramStart"/>
      <w:r w:rsidRPr="008A0813">
        <w:rPr>
          <w:color w:val="393939"/>
          <w:sz w:val="20"/>
          <w:szCs w:val="20"/>
        </w:rPr>
        <w:t>запись</w:t>
      </w:r>
      <w:proofErr w:type="gramEnd"/>
      <w:r w:rsidRPr="008A0813">
        <w:rPr>
          <w:color w:val="393939"/>
          <w:sz w:val="20"/>
          <w:szCs w:val="20"/>
        </w:rPr>
        <w:t xml:space="preserve"> о которой идет речь это: </w:t>
      </w:r>
      <w:r w:rsidRPr="008A0813">
        <w:rPr>
          <w:rStyle w:val="HTML0"/>
          <w:color w:val="393939"/>
          <w:sz w:val="20"/>
          <w:szCs w:val="20"/>
          <w:bdr w:val="none" w:sz="0" w:space="0" w:color="auto" w:frame="1"/>
        </w:rPr>
        <w:t>&lt;?=</w:t>
      </w:r>
      <w:r w:rsidRPr="008A0813">
        <w:rPr>
          <w:color w:val="393939"/>
          <w:sz w:val="20"/>
          <w:szCs w:val="20"/>
        </w:rPr>
        <w:t> вместо </w:t>
      </w:r>
      <w:r w:rsidRPr="008A0813">
        <w:rPr>
          <w:rStyle w:val="HTML0"/>
          <w:color w:val="393939"/>
          <w:sz w:val="20"/>
          <w:szCs w:val="20"/>
          <w:bdr w:val="none" w:sz="0" w:space="0" w:color="auto" w:frame="1"/>
        </w:rPr>
        <w:t>&lt;?php echo</w:t>
      </w:r>
      <w:r w:rsidRPr="008A0813">
        <w:rPr>
          <w:color w:val="393939"/>
          <w:sz w:val="20"/>
          <w:szCs w:val="20"/>
        </w:rPr>
        <w:t>.</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Для работы такой короткой записи вывода на экран в версиях ниже 5.4 нужно было, чтобы опция </w:t>
      </w:r>
      <w:r w:rsidRPr="008A0813">
        <w:rPr>
          <w:rStyle w:val="HTML0"/>
          <w:color w:val="393939"/>
          <w:sz w:val="20"/>
          <w:szCs w:val="20"/>
          <w:bdr w:val="none" w:sz="0" w:space="0" w:color="auto" w:frame="1"/>
        </w:rPr>
        <w:t>short_open_tag</w:t>
      </w:r>
      <w:r w:rsidRPr="008A0813">
        <w:rPr>
          <w:color w:val="393939"/>
          <w:sz w:val="20"/>
          <w:szCs w:val="20"/>
        </w:rPr>
        <w:t> в </w:t>
      </w:r>
      <w:r w:rsidRPr="008A0813">
        <w:rPr>
          <w:rStyle w:val="HTML"/>
          <w:rFonts w:ascii="Times New Roman" w:eastAsiaTheme="majorEastAsia" w:hAnsi="Times New Roman" w:cs="Times New Roman"/>
          <w:color w:val="393939"/>
          <w:bdr w:val="none" w:sz="0" w:space="0" w:color="auto" w:frame="1"/>
        </w:rPr>
        <w:t>php.ini</w:t>
      </w:r>
      <w:r w:rsidRPr="008A0813">
        <w:rPr>
          <w:color w:val="393939"/>
          <w:sz w:val="20"/>
          <w:szCs w:val="20"/>
        </w:rPr>
        <w:t> была включена.</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Пример длинной и короткой записи:</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&lt;</w:t>
      </w:r>
      <w:r w:rsidRPr="008A0813">
        <w:rPr>
          <w:rStyle w:val="php"/>
          <w:rFonts w:ascii="Times New Roman" w:hAnsi="Times New Roman" w:cs="Times New Roman"/>
          <w:color w:val="000000"/>
          <w:bdr w:val="none" w:sz="0" w:space="0" w:color="auto" w:frame="1"/>
          <w:lang w:val="en-US"/>
        </w:rPr>
        <w:t>a href</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w:t>
      </w:r>
      <w:r w:rsidRPr="008A0813">
        <w:rPr>
          <w:rStyle w:val="simbol"/>
          <w:rFonts w:ascii="Times New Roman" w:hAnsi="Times New Roman" w:cs="Times New Roman"/>
          <w:color w:val="8000FF"/>
          <w:bdr w:val="none" w:sz="0" w:space="0" w:color="auto" w:frame="1"/>
          <w:lang w:val="en-US"/>
        </w:rPr>
        <w:t>&gt;</w:t>
      </w:r>
      <w:r w:rsidRPr="008A0813">
        <w:rPr>
          <w:rStyle w:val="meta"/>
          <w:rFonts w:ascii="Times New Roman" w:hAnsi="Times New Roman" w:cs="Times New Roman"/>
          <w:color w:val="E03F2A"/>
          <w:bdr w:val="none" w:sz="0" w:space="0" w:color="auto" w:frame="1"/>
          <w:lang w:val="en-US"/>
        </w:rPr>
        <w:t>&lt;</w:t>
      </w:r>
      <w:proofErr w:type="gramStart"/>
      <w:r w:rsidRPr="008A0813">
        <w:rPr>
          <w:rStyle w:val="meta"/>
          <w:rFonts w:ascii="Times New Roman" w:hAnsi="Times New Roman" w:cs="Times New Roman"/>
          <w:color w:val="E03F2A"/>
          <w:bdr w:val="none" w:sz="0" w:space="0" w:color="auto" w:frame="1"/>
          <w:lang w:val="en-US"/>
        </w:rPr>
        <w:t>?php</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echo</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$page</w:t>
      </w:r>
      <w:r w:rsidRPr="008A0813">
        <w:rPr>
          <w:rStyle w:val="php"/>
          <w:rFonts w:ascii="Times New Roman" w:hAnsi="Times New Roman" w:cs="Times New Roman"/>
          <w:color w:val="000000"/>
          <w:bdr w:val="none" w:sz="0" w:space="0" w:color="auto" w:frame="1"/>
          <w:lang w:val="en-US"/>
        </w:rPr>
        <w:t xml:space="preserve"> </w:t>
      </w:r>
      <w:r w:rsidRPr="008A0813">
        <w:rPr>
          <w:rStyle w:val="meta"/>
          <w:rFonts w:ascii="Times New Roman" w:hAnsi="Times New Roman" w:cs="Times New Roman"/>
          <w:color w:val="E03F2A"/>
          <w:bdr w:val="none" w:sz="0" w:space="0" w:color="auto" w:frame="1"/>
          <w:lang w:val="en-US"/>
        </w:rPr>
        <w:t>?&gt;</w:t>
      </w:r>
      <w:r w:rsidRPr="008A0813">
        <w:rPr>
          <w:rStyle w:val="simbol"/>
          <w:rFonts w:ascii="Times New Roman" w:hAnsi="Times New Roman" w:cs="Times New Roman"/>
          <w:color w:val="8000FF"/>
          <w:bdr w:val="none" w:sz="0" w:space="0" w:color="auto" w:frame="1"/>
          <w:lang w:val="en-US"/>
        </w:rPr>
        <w:t>&lt;</w:t>
      </w:r>
      <w:r w:rsidRPr="008A0813">
        <w:rPr>
          <w:rStyle w:val="php"/>
          <w:rFonts w:ascii="Times New Roman" w:hAnsi="Times New Roman" w:cs="Times New Roman"/>
          <w:color w:val="000000"/>
          <w:bdr w:val="none" w:sz="0" w:space="0" w:color="auto" w:frame="1"/>
          <w:lang w:val="en-US"/>
        </w:rPr>
        <w:t>/a</w:t>
      </w:r>
      <w:r w:rsidRPr="008A0813">
        <w:rPr>
          <w:rStyle w:val="simbol"/>
          <w:rFonts w:ascii="Times New Roman" w:hAnsi="Times New Roman" w:cs="Times New Roman"/>
          <w:color w:val="8000FF"/>
          <w:bdr w:val="none" w:sz="0" w:space="0" w:color="auto" w:frame="1"/>
          <w:lang w:val="en-US"/>
        </w:rPr>
        <w:t>&gt;</w:t>
      </w:r>
    </w:p>
    <w:p w:rsidR="00D05C7A" w:rsidRPr="008A0813" w:rsidRDefault="00D05C7A" w:rsidP="008A0813">
      <w:pPr>
        <w:pStyle w:val="HTML1"/>
        <w:textAlignment w:val="baseline"/>
        <w:rPr>
          <w:rFonts w:ascii="Times New Roman" w:hAnsi="Times New Roman" w:cs="Times New Roman"/>
          <w:color w:val="393939"/>
        </w:rPr>
      </w:pPr>
      <w:r w:rsidRPr="008A0813">
        <w:rPr>
          <w:rStyle w:val="simbol"/>
          <w:rFonts w:ascii="Times New Roman" w:hAnsi="Times New Roman" w:cs="Times New Roman"/>
          <w:color w:val="8000FF"/>
          <w:bdr w:val="none" w:sz="0" w:space="0" w:color="auto" w:frame="1"/>
        </w:rPr>
        <w:t>&lt;</w:t>
      </w:r>
      <w:r w:rsidRPr="008A0813">
        <w:rPr>
          <w:rStyle w:val="php"/>
          <w:rFonts w:ascii="Times New Roman" w:hAnsi="Times New Roman" w:cs="Times New Roman"/>
          <w:color w:val="000000"/>
          <w:bdr w:val="none" w:sz="0" w:space="0" w:color="auto" w:frame="1"/>
        </w:rPr>
        <w:t>a href</w:t>
      </w:r>
      <w:r w:rsidRPr="008A0813">
        <w:rPr>
          <w:rStyle w:val="simbol"/>
          <w:rFonts w:ascii="Times New Roman" w:hAnsi="Times New Roman" w:cs="Times New Roman"/>
          <w:color w:val="8000FF"/>
          <w:bdr w:val="none" w:sz="0" w:space="0" w:color="auto" w:frame="1"/>
        </w:rPr>
        <w:t>=</w:t>
      </w:r>
      <w:r w:rsidRPr="008A0813">
        <w:rPr>
          <w:rStyle w:val="string"/>
          <w:rFonts w:ascii="Times New Roman" w:hAnsi="Times New Roman" w:cs="Times New Roman"/>
          <w:color w:val="267583"/>
          <w:bdr w:val="none" w:sz="0" w:space="0" w:color="auto" w:frame="1"/>
        </w:rPr>
        <w:t>"#"</w:t>
      </w:r>
      <w:r w:rsidRPr="008A0813">
        <w:rPr>
          <w:rStyle w:val="simbol"/>
          <w:rFonts w:ascii="Times New Roman" w:hAnsi="Times New Roman" w:cs="Times New Roman"/>
          <w:color w:val="8000FF"/>
          <w:bdr w:val="none" w:sz="0" w:space="0" w:color="auto" w:frame="1"/>
        </w:rPr>
        <w:t>&gt;</w:t>
      </w:r>
      <w:r w:rsidRPr="008A0813">
        <w:rPr>
          <w:rStyle w:val="meta"/>
          <w:rFonts w:ascii="Times New Roman" w:hAnsi="Times New Roman" w:cs="Times New Roman"/>
          <w:color w:val="E03F2A"/>
          <w:bdr w:val="none" w:sz="0" w:space="0" w:color="auto" w:frame="1"/>
        </w:rPr>
        <w:t>&lt;?</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variable"/>
          <w:rFonts w:ascii="Times New Roman" w:hAnsi="Times New Roman" w:cs="Times New Roman"/>
          <w:color w:val="292B80"/>
          <w:bdr w:val="none" w:sz="0" w:space="0" w:color="auto" w:frame="1"/>
        </w:rPr>
        <w:t>$page</w:t>
      </w:r>
      <w:proofErr w:type="gramStart"/>
      <w:r w:rsidRPr="008A0813">
        <w:rPr>
          <w:rStyle w:val="php"/>
          <w:rFonts w:ascii="Times New Roman" w:hAnsi="Times New Roman" w:cs="Times New Roman"/>
          <w:color w:val="000000"/>
          <w:bdr w:val="none" w:sz="0" w:space="0" w:color="auto" w:frame="1"/>
        </w:rPr>
        <w:t xml:space="preserve"> </w:t>
      </w:r>
      <w:r w:rsidRPr="008A0813">
        <w:rPr>
          <w:rStyle w:val="meta"/>
          <w:rFonts w:ascii="Times New Roman" w:hAnsi="Times New Roman" w:cs="Times New Roman"/>
          <w:color w:val="E03F2A"/>
          <w:bdr w:val="none" w:sz="0" w:space="0" w:color="auto" w:frame="1"/>
        </w:rPr>
        <w:t>?</w:t>
      </w:r>
      <w:proofErr w:type="gramEnd"/>
      <w:r w:rsidRPr="008A0813">
        <w:rPr>
          <w:rStyle w:val="meta"/>
          <w:rFonts w:ascii="Times New Roman" w:hAnsi="Times New Roman" w:cs="Times New Roman"/>
          <w:color w:val="E03F2A"/>
          <w:bdr w:val="none" w:sz="0" w:space="0" w:color="auto" w:frame="1"/>
        </w:rPr>
        <w:t>&gt;</w:t>
      </w:r>
      <w:r w:rsidRPr="008A0813">
        <w:rPr>
          <w:rStyle w:val="simbol"/>
          <w:rFonts w:ascii="Times New Roman" w:hAnsi="Times New Roman" w:cs="Times New Roman"/>
          <w:color w:val="8000FF"/>
          <w:bdr w:val="none" w:sz="0" w:space="0" w:color="auto" w:frame="1"/>
        </w:rPr>
        <w:t>&lt;</w:t>
      </w:r>
      <w:r w:rsidRPr="008A0813">
        <w:rPr>
          <w:rStyle w:val="php"/>
          <w:rFonts w:ascii="Times New Roman" w:hAnsi="Times New Roman" w:cs="Times New Roman"/>
          <w:color w:val="000000"/>
          <w:bdr w:val="none" w:sz="0" w:space="0" w:color="auto" w:frame="1"/>
        </w:rPr>
        <w:t>/a</w:t>
      </w:r>
      <w:r w:rsidRPr="008A0813">
        <w:rPr>
          <w:rStyle w:val="simbol"/>
          <w:rFonts w:ascii="Times New Roman" w:hAnsi="Times New Roman" w:cs="Times New Roman"/>
          <w:color w:val="8000FF"/>
          <w:bdr w:val="none" w:sz="0" w:space="0" w:color="auto" w:frame="1"/>
        </w:rPr>
        <w:t>&gt;</w:t>
      </w:r>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bookmarkStart w:id="14" w:name="1-2-zapis-massiva-bez-slova-array"/>
      <w:bookmarkEnd w:id="14"/>
      <w:r w:rsidRPr="008A0813">
        <w:rPr>
          <w:rStyle w:val="HTML0"/>
          <w:rFonts w:ascii="Times New Roman" w:hAnsi="Times New Roman" w:cs="Times New Roman"/>
          <w:b w:val="0"/>
          <w:bCs w:val="0"/>
          <w:color w:val="362053"/>
          <w:sz w:val="20"/>
          <w:szCs w:val="20"/>
          <w:bdr w:val="none" w:sz="0" w:space="0" w:color="auto" w:frame="1"/>
        </w:rPr>
        <w:t>[1,2]</w:t>
      </w:r>
      <w:r w:rsidRPr="008A0813">
        <w:rPr>
          <w:rFonts w:ascii="Times New Roman" w:hAnsi="Times New Roman" w:cs="Times New Roman"/>
          <w:b w:val="0"/>
          <w:bCs w:val="0"/>
          <w:color w:val="362053"/>
          <w:sz w:val="20"/>
          <w:szCs w:val="20"/>
        </w:rPr>
        <w:t> — запись массива, без слова array</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hAnsi="Times New Roman" w:cs="Times New Roman"/>
          <w:color w:val="292B80"/>
          <w:bdr w:val="none" w:sz="0" w:space="0" w:color="auto" w:frame="1"/>
          <w:lang w:val="en-US"/>
        </w:rPr>
        <w:t>$a</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1</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2</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3</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4</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p>
    <w:p w:rsidR="00D05C7A" w:rsidRPr="008A0813" w:rsidRDefault="00D05C7A" w:rsidP="008A0813">
      <w:pPr>
        <w:pStyle w:val="HTML1"/>
        <w:textAlignment w:val="baseline"/>
        <w:rPr>
          <w:rFonts w:ascii="Times New Roman" w:hAnsi="Times New Roman" w:cs="Times New Roman"/>
          <w:color w:val="393939"/>
          <w:lang w:val="en-US"/>
        </w:rPr>
      </w:pPr>
      <w:r w:rsidRPr="008A0813">
        <w:rPr>
          <w:rStyle w:val="variable"/>
          <w:rFonts w:ascii="Times New Roman" w:hAnsi="Times New Roman" w:cs="Times New Roman"/>
          <w:color w:val="292B80"/>
          <w:bdr w:val="none" w:sz="0" w:space="0" w:color="auto" w:frame="1"/>
          <w:lang w:val="en-US"/>
        </w:rPr>
        <w:t>$a</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'one'</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=&gt;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1</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'two'</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=&gt;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2</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'three'</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=&gt;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3</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'four'</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=&gt;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4</w:t>
      </w:r>
      <w:r w:rsidRPr="008A0813">
        <w:rPr>
          <w:rStyle w:val="simbol"/>
          <w:rFonts w:ascii="Times New Roman" w:hAnsi="Times New Roman" w:cs="Times New Roman"/>
          <w:color w:val="8000FF"/>
          <w:bdr w:val="none" w:sz="0" w:space="0" w:color="auto" w:frame="1"/>
          <w:lang w:val="en-US"/>
        </w:rPr>
        <w:t>]</w:t>
      </w:r>
      <w:proofErr w:type="gramStart"/>
      <w:r w:rsidRPr="008A0813">
        <w:rPr>
          <w:rStyle w:val="simbol"/>
          <w:rFonts w:ascii="Times New Roman"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w:t>
      </w:r>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bookmarkStart w:id="15" w:name="trait-class-primesi-trejty"/>
      <w:bookmarkEnd w:id="15"/>
      <w:r w:rsidRPr="008A0813">
        <w:rPr>
          <w:rStyle w:val="HTML0"/>
          <w:rFonts w:ascii="Times New Roman" w:hAnsi="Times New Roman" w:cs="Times New Roman"/>
          <w:b w:val="0"/>
          <w:bCs w:val="0"/>
          <w:color w:val="362053"/>
          <w:sz w:val="20"/>
          <w:szCs w:val="20"/>
          <w:bdr w:val="none" w:sz="0" w:space="0" w:color="auto" w:frame="1"/>
        </w:rPr>
        <w:t>trait Class {}</w:t>
      </w:r>
      <w:r w:rsidRPr="008A0813">
        <w:rPr>
          <w:rFonts w:ascii="Times New Roman" w:hAnsi="Times New Roman" w:cs="Times New Roman"/>
          <w:b w:val="0"/>
          <w:bCs w:val="0"/>
          <w:color w:val="362053"/>
          <w:sz w:val="20"/>
          <w:szCs w:val="20"/>
        </w:rPr>
        <w:t> — примеси (трейты)</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 xml:space="preserve">Трейт - это аналог класса, который содержит в себе методы. Нужен он для «подмешивания» его в имеющийся класс, чтобы методы трейта стали методами </w:t>
      </w:r>
      <w:proofErr w:type="gramStart"/>
      <w:r w:rsidRPr="008A0813">
        <w:rPr>
          <w:color w:val="393939"/>
          <w:sz w:val="20"/>
          <w:szCs w:val="20"/>
        </w:rPr>
        <w:t>класса</w:t>
      </w:r>
      <w:proofErr w:type="gramEnd"/>
      <w:r w:rsidRPr="008A0813">
        <w:rPr>
          <w:color w:val="393939"/>
          <w:sz w:val="20"/>
          <w:szCs w:val="20"/>
        </w:rPr>
        <w:t xml:space="preserve"> в который он добавлен.</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Несколько примесей можно задавать через запятую:</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trait</w:t>
      </w:r>
      <w:proofErr w:type="gramEnd"/>
      <w:r w:rsidRPr="008A0813">
        <w:rPr>
          <w:rStyle w:val="php"/>
          <w:rFonts w:ascii="Times New Roman" w:hAnsi="Times New Roman" w:cs="Times New Roman"/>
          <w:color w:val="000000"/>
          <w:bdr w:val="none" w:sz="0" w:space="0" w:color="auto" w:frame="1"/>
          <w:lang w:val="en-US"/>
        </w:rPr>
        <w:t xml:space="preserve"> TR_A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public</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$var</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'var'</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function</w:t>
      </w:r>
      <w:proofErr w:type="gramEnd"/>
      <w:r w:rsidRPr="008A0813">
        <w:rPr>
          <w:rStyle w:val="php"/>
          <w:rFonts w:ascii="Times New Roman" w:hAnsi="Times New Roman" w:cs="Times New Roman"/>
          <w:color w:val="000000"/>
          <w:bdr w:val="none" w:sz="0" w:space="0" w:color="auto" w:frame="1"/>
          <w:lang w:val="en-US"/>
        </w:rPr>
        <w:t xml:space="preserve"> foo</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return</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'foo'</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trait</w:t>
      </w:r>
      <w:proofErr w:type="gramEnd"/>
      <w:r w:rsidRPr="008A0813">
        <w:rPr>
          <w:rStyle w:val="php"/>
          <w:rFonts w:ascii="Times New Roman" w:hAnsi="Times New Roman" w:cs="Times New Roman"/>
          <w:color w:val="000000"/>
          <w:bdr w:val="none" w:sz="0" w:space="0" w:color="auto" w:frame="1"/>
          <w:lang w:val="en-US"/>
        </w:rPr>
        <w:t xml:space="preserve"> TR_B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function</w:t>
      </w:r>
      <w:proofErr w:type="gramEnd"/>
      <w:r w:rsidRPr="008A0813">
        <w:rPr>
          <w:rStyle w:val="php"/>
          <w:rFonts w:ascii="Times New Roman" w:hAnsi="Times New Roman" w:cs="Times New Roman"/>
          <w:color w:val="000000"/>
          <w:bdr w:val="none" w:sz="0" w:space="0" w:color="auto" w:frame="1"/>
          <w:lang w:val="en-US"/>
        </w:rPr>
        <w:t xml:space="preserve"> bar</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return</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'bar'</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class</w:t>
      </w:r>
      <w:proofErr w:type="gramEnd"/>
      <w:r w:rsidRPr="008A0813">
        <w:rPr>
          <w:rStyle w:val="php"/>
          <w:rFonts w:ascii="Times New Roman" w:hAnsi="Times New Roman" w:cs="Times New Roman"/>
          <w:color w:val="000000"/>
          <w:bdr w:val="none" w:sz="0" w:space="0" w:color="auto" w:frame="1"/>
          <w:lang w:val="en-US"/>
        </w:rPr>
        <w:t xml:space="preserve"> A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lastRenderedPageBreak/>
        <w:tab/>
      </w:r>
      <w:proofErr w:type="gramStart"/>
      <w:r w:rsidRPr="008A0813">
        <w:rPr>
          <w:rStyle w:val="keyword"/>
          <w:rFonts w:ascii="Times New Roman" w:hAnsi="Times New Roman" w:cs="Times New Roman"/>
          <w:b/>
          <w:bCs/>
          <w:color w:val="1957FF"/>
          <w:bdr w:val="none" w:sz="0" w:space="0" w:color="auto" w:frame="1"/>
          <w:lang w:val="en-US"/>
        </w:rPr>
        <w:t>use</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TR_A</w:t>
      </w:r>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TR_B</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 xml:space="preserve">// </w:t>
      </w:r>
      <w:r w:rsidRPr="008A0813">
        <w:rPr>
          <w:rStyle w:val="comment"/>
          <w:rFonts w:ascii="Times New Roman" w:hAnsi="Times New Roman" w:cs="Times New Roman"/>
          <w:color w:val="888895"/>
          <w:bdr w:val="none" w:sz="0" w:space="0" w:color="auto" w:frame="1"/>
        </w:rPr>
        <w:t>подмешиваем</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function</w:t>
      </w:r>
      <w:proofErr w:type="gramEnd"/>
      <w:r w:rsidRPr="008A0813">
        <w:rPr>
          <w:rStyle w:val="php"/>
          <w:rFonts w:ascii="Times New Roman" w:hAnsi="Times New Roman" w:cs="Times New Roman"/>
          <w:color w:val="000000"/>
          <w:bdr w:val="none" w:sz="0" w:space="0" w:color="auto" w:frame="1"/>
          <w:lang w:val="en-US"/>
        </w:rPr>
        <w:t xml:space="preserve"> hello</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return</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'hello A'</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hAnsi="Times New Roman" w:cs="Times New Roman"/>
          <w:color w:val="292B80"/>
          <w:bdr w:val="none" w:sz="0" w:space="0" w:color="auto" w:frame="1"/>
          <w:lang w:val="en-US"/>
        </w:rPr>
        <w:t>$A</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new</w:t>
      </w:r>
      <w:r w:rsidRPr="008A0813">
        <w:rPr>
          <w:rStyle w:val="php"/>
          <w:rFonts w:ascii="Times New Roman" w:hAnsi="Times New Roman" w:cs="Times New Roman"/>
          <w:color w:val="000000"/>
          <w:bdr w:val="none" w:sz="0" w:space="0" w:color="auto" w:frame="1"/>
          <w:lang w:val="en-US"/>
        </w:rPr>
        <w:t xml:space="preserve"> </w:t>
      </w:r>
      <w:proofErr w:type="gramStart"/>
      <w:r w:rsidRPr="008A0813">
        <w:rPr>
          <w:rStyle w:val="php"/>
          <w:rFonts w:ascii="Times New Roman" w:hAnsi="Times New Roman" w:cs="Times New Roman"/>
          <w:color w:val="000000"/>
          <w:bdr w:val="none" w:sz="0" w:space="0" w:color="auto" w:frame="1"/>
          <w:lang w:val="en-US"/>
        </w:rPr>
        <w:t>A</w:t>
      </w:r>
      <w:r w:rsidRPr="008A0813">
        <w:rPr>
          <w:rStyle w:val="simbol"/>
          <w:rFonts w:ascii="Times New Roman" w:hAnsi="Times New Roman" w:cs="Times New Roman"/>
          <w:color w:val="8000FF"/>
          <w:bdr w:val="none" w:sz="0" w:space="0" w:color="auto" w:frame="1"/>
          <w:lang w:val="en-US"/>
        </w:rPr>
        <w:t>(</w:t>
      </w:r>
      <w:proofErr w:type="gramEnd"/>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$A</w:t>
      </w:r>
      <w:r w:rsidRPr="008A0813">
        <w:rPr>
          <w:rStyle w:val="php"/>
          <w:rFonts w:ascii="Times New Roman" w:hAnsi="Times New Roman" w:cs="Times New Roman"/>
          <w:color w:val="000000"/>
          <w:bdr w:val="none" w:sz="0" w:space="0" w:color="auto" w:frame="1"/>
          <w:lang w:val="en-US"/>
        </w:rPr>
        <w:t>-&gt;foo</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 foo</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$A</w:t>
      </w:r>
      <w:r w:rsidRPr="008A0813">
        <w:rPr>
          <w:rStyle w:val="php"/>
          <w:rFonts w:ascii="Times New Roman" w:hAnsi="Times New Roman" w:cs="Times New Roman"/>
          <w:color w:val="000000"/>
          <w:bdr w:val="none" w:sz="0" w:space="0" w:color="auto" w:frame="1"/>
          <w:lang w:val="en-US"/>
        </w:rPr>
        <w:t>-&gt;bar</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 bar</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$A</w:t>
      </w:r>
      <w:r w:rsidRPr="008A0813">
        <w:rPr>
          <w:rStyle w:val="php"/>
          <w:rFonts w:ascii="Times New Roman" w:hAnsi="Times New Roman" w:cs="Times New Roman"/>
          <w:color w:val="000000"/>
          <w:bdr w:val="none" w:sz="0" w:space="0" w:color="auto" w:frame="1"/>
          <w:lang w:val="en-US"/>
        </w:rPr>
        <w:t>-&gt;hello</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 hello A</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$A</w:t>
      </w:r>
      <w:r w:rsidRPr="008A0813">
        <w:rPr>
          <w:rStyle w:val="php"/>
          <w:rFonts w:ascii="Times New Roman" w:hAnsi="Times New Roman" w:cs="Times New Roman"/>
          <w:color w:val="000000"/>
          <w:bdr w:val="none" w:sz="0" w:space="0" w:color="auto" w:frame="1"/>
          <w:lang w:val="en-US"/>
        </w:rPr>
        <w:t>-&gt;var</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 var</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class</w:t>
      </w:r>
      <w:proofErr w:type="gramEnd"/>
      <w:r w:rsidRPr="008A0813">
        <w:rPr>
          <w:rStyle w:val="php"/>
          <w:rFonts w:ascii="Times New Roman" w:hAnsi="Times New Roman" w:cs="Times New Roman"/>
          <w:color w:val="000000"/>
          <w:bdr w:val="none" w:sz="0" w:space="0" w:color="auto" w:frame="1"/>
          <w:lang w:val="en-US"/>
        </w:rPr>
        <w:t xml:space="preserve"> B </w:t>
      </w:r>
      <w:r w:rsidRPr="008A0813">
        <w:rPr>
          <w:rStyle w:val="keyword"/>
          <w:rFonts w:ascii="Times New Roman" w:hAnsi="Times New Roman" w:cs="Times New Roman"/>
          <w:b/>
          <w:bCs/>
          <w:color w:val="1957FF"/>
          <w:bdr w:val="none" w:sz="0" w:space="0" w:color="auto" w:frame="1"/>
          <w:lang w:val="en-US"/>
        </w:rPr>
        <w:t>extends</w:t>
      </w:r>
      <w:r w:rsidRPr="008A0813">
        <w:rPr>
          <w:rStyle w:val="php"/>
          <w:rFonts w:ascii="Times New Roman" w:hAnsi="Times New Roman" w:cs="Times New Roman"/>
          <w:color w:val="000000"/>
          <w:bdr w:val="none" w:sz="0" w:space="0" w:color="auto" w:frame="1"/>
          <w:lang w:val="en-US"/>
        </w:rPr>
        <w:t xml:space="preserve"> A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use</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TR_A</w:t>
      </w:r>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TR_B</w:t>
      </w:r>
      <w:r w:rsidRPr="008A0813">
        <w:rPr>
          <w:rStyle w:val="php"/>
          <w:rFonts w:ascii="Times New Roman" w:hAnsi="Times New Roman" w:cs="Times New Roman"/>
          <w:color w:val="000000"/>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function</w:t>
      </w:r>
      <w:proofErr w:type="gramEnd"/>
      <w:r w:rsidRPr="008A0813">
        <w:rPr>
          <w:rStyle w:val="php"/>
          <w:rFonts w:ascii="Times New Roman" w:hAnsi="Times New Roman" w:cs="Times New Roman"/>
          <w:color w:val="000000"/>
          <w:bdr w:val="none" w:sz="0" w:space="0" w:color="auto" w:frame="1"/>
          <w:lang w:val="en-US"/>
        </w:rPr>
        <w:t xml:space="preserve"> hello</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return</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'hello B'</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hAnsi="Times New Roman" w:cs="Times New Roman"/>
          <w:color w:val="292B80"/>
          <w:bdr w:val="none" w:sz="0" w:space="0" w:color="auto" w:frame="1"/>
          <w:lang w:val="en-US"/>
        </w:rPr>
        <w:t>$B</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new</w:t>
      </w:r>
      <w:r w:rsidRPr="008A0813">
        <w:rPr>
          <w:rStyle w:val="php"/>
          <w:rFonts w:ascii="Times New Roman" w:hAnsi="Times New Roman" w:cs="Times New Roman"/>
          <w:color w:val="000000"/>
          <w:bdr w:val="none" w:sz="0" w:space="0" w:color="auto" w:frame="1"/>
          <w:lang w:val="en-US"/>
        </w:rPr>
        <w:t xml:space="preserve"> </w:t>
      </w:r>
      <w:proofErr w:type="gramStart"/>
      <w:r w:rsidRPr="008A0813">
        <w:rPr>
          <w:rStyle w:val="php"/>
          <w:rFonts w:ascii="Times New Roman" w:hAnsi="Times New Roman" w:cs="Times New Roman"/>
          <w:color w:val="000000"/>
          <w:bdr w:val="none" w:sz="0" w:space="0" w:color="auto" w:frame="1"/>
          <w:lang w:val="en-US"/>
        </w:rPr>
        <w:t>B</w:t>
      </w:r>
      <w:r w:rsidRPr="008A0813">
        <w:rPr>
          <w:rStyle w:val="simbol"/>
          <w:rFonts w:ascii="Times New Roman" w:hAnsi="Times New Roman" w:cs="Times New Roman"/>
          <w:color w:val="8000FF"/>
          <w:bdr w:val="none" w:sz="0" w:space="0" w:color="auto" w:frame="1"/>
          <w:lang w:val="en-US"/>
        </w:rPr>
        <w:t>(</w:t>
      </w:r>
      <w:proofErr w:type="gramEnd"/>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$B</w:t>
      </w:r>
      <w:r w:rsidRPr="008A0813">
        <w:rPr>
          <w:rStyle w:val="php"/>
          <w:rFonts w:ascii="Times New Roman" w:hAnsi="Times New Roman" w:cs="Times New Roman"/>
          <w:color w:val="000000"/>
          <w:bdr w:val="none" w:sz="0" w:space="0" w:color="auto" w:frame="1"/>
          <w:lang w:val="en-US"/>
        </w:rPr>
        <w:t>-&gt;foo</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 foo</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$B</w:t>
      </w:r>
      <w:r w:rsidRPr="008A0813">
        <w:rPr>
          <w:rStyle w:val="php"/>
          <w:rFonts w:ascii="Times New Roman" w:hAnsi="Times New Roman" w:cs="Times New Roman"/>
          <w:color w:val="000000"/>
          <w:bdr w:val="none" w:sz="0" w:space="0" w:color="auto" w:frame="1"/>
          <w:lang w:val="en-US"/>
        </w:rPr>
        <w:t>-&gt;bar</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 bar</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$B</w:t>
      </w:r>
      <w:r w:rsidRPr="008A0813">
        <w:rPr>
          <w:rStyle w:val="php"/>
          <w:rFonts w:ascii="Times New Roman" w:hAnsi="Times New Roman" w:cs="Times New Roman"/>
          <w:color w:val="000000"/>
          <w:bdr w:val="none" w:sz="0" w:space="0" w:color="auto" w:frame="1"/>
          <w:lang w:val="en-US"/>
        </w:rPr>
        <w:t>-&gt;hello</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 hello B</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rStyle w:val="a3"/>
          <w:color w:val="393939"/>
          <w:sz w:val="20"/>
          <w:szCs w:val="20"/>
          <w:bdr w:val="none" w:sz="0" w:space="0" w:color="auto" w:frame="1"/>
        </w:rPr>
        <w:t>Приоритеты трейтов</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При совпадении названий свойств/методов приоритеты расставляются так: текущий класс имеет наивысший приоритет, затем трейт, а затем расширяемый класс. Другими словами: элементы из текущего класса переопределяют элементы в трейте, которые в свою очередь переопределяют унаследованные элементы.</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rStyle w:val="a3"/>
          <w:color w:val="393939"/>
          <w:sz w:val="20"/>
          <w:szCs w:val="20"/>
          <w:bdr w:val="none" w:sz="0" w:space="0" w:color="auto" w:frame="1"/>
        </w:rPr>
        <w:t>Статический доступ к методу примеси из класса</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Когда в класс подмешивается trait, то его методы становятся методами класса, включая статические и статический доступ:</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trait</w:t>
      </w:r>
      <w:proofErr w:type="gramEnd"/>
      <w:r w:rsidRPr="008A0813">
        <w:rPr>
          <w:rStyle w:val="php"/>
          <w:rFonts w:ascii="Times New Roman" w:hAnsi="Times New Roman" w:cs="Times New Roman"/>
          <w:color w:val="000000"/>
          <w:bdr w:val="none" w:sz="0" w:space="0" w:color="auto" w:frame="1"/>
          <w:lang w:val="en-US"/>
        </w:rPr>
        <w:t xml:space="preserve"> A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static</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function</w:t>
      </w:r>
      <w:r w:rsidRPr="008A0813">
        <w:rPr>
          <w:rStyle w:val="php"/>
          <w:rFonts w:ascii="Times New Roman" w:hAnsi="Times New Roman" w:cs="Times New Roman"/>
          <w:color w:val="000000"/>
          <w:bdr w:val="none" w:sz="0" w:space="0" w:color="auto" w:frame="1"/>
          <w:lang w:val="en-US"/>
        </w:rPr>
        <w:t xml:space="preserve"> func</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echo</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'A'</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class</w:t>
      </w:r>
      <w:proofErr w:type="gramEnd"/>
      <w:r w:rsidRPr="008A0813">
        <w:rPr>
          <w:rStyle w:val="php"/>
          <w:rFonts w:ascii="Times New Roman" w:hAnsi="Times New Roman" w:cs="Times New Roman"/>
          <w:color w:val="000000"/>
          <w:bdr w:val="none" w:sz="0" w:space="0" w:color="auto" w:frame="1"/>
          <w:lang w:val="en-US"/>
        </w:rPr>
        <w:t xml:space="preserve"> B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use</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A</w:t>
      </w:r>
      <w:r w:rsidRPr="008A0813">
        <w:rPr>
          <w:rStyle w:val="php"/>
          <w:rFonts w:ascii="Times New Roman" w:hAnsi="Times New Roman" w:cs="Times New Roman"/>
          <w:color w:val="000000"/>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Fonts w:ascii="Times New Roman" w:hAnsi="Times New Roman" w:cs="Times New Roman"/>
          <w:color w:val="393939"/>
          <w:lang w:val="en-US"/>
        </w:rPr>
      </w:pPr>
      <w:r w:rsidRPr="008A0813">
        <w:rPr>
          <w:rStyle w:val="php"/>
          <w:rFonts w:ascii="Times New Roman" w:hAnsi="Times New Roman" w:cs="Times New Roman"/>
          <w:color w:val="000000"/>
          <w:bdr w:val="none" w:sz="0" w:space="0" w:color="auto" w:frame="1"/>
          <w:lang w:val="en-US"/>
        </w:rPr>
        <w:t>B::</w:t>
      </w:r>
      <w:proofErr w:type="gramStart"/>
      <w:r w:rsidRPr="008A0813">
        <w:rPr>
          <w:rStyle w:val="php"/>
          <w:rFonts w:ascii="Times New Roman" w:hAnsi="Times New Roman" w:cs="Times New Roman"/>
          <w:color w:val="000000"/>
          <w:bdr w:val="none" w:sz="0" w:space="0" w:color="auto" w:frame="1"/>
          <w:lang w:val="en-US"/>
        </w:rPr>
        <w:t>func</w:t>
      </w:r>
      <w:r w:rsidRPr="008A0813">
        <w:rPr>
          <w:rStyle w:val="simbol"/>
          <w:rFonts w:ascii="Times New Roman" w:hAnsi="Times New Roman" w:cs="Times New Roman"/>
          <w:color w:val="8000FF"/>
          <w:bdr w:val="none" w:sz="0" w:space="0" w:color="auto" w:frame="1"/>
          <w:lang w:val="en-US"/>
        </w:rPr>
        <w:t>(</w:t>
      </w:r>
      <w:proofErr w:type="gramEnd"/>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//&gt; A</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Подробнее про трейты </w:t>
      </w:r>
      <w:hyperlink r:id="rId18" w:tgtFrame="_blank" w:history="1">
        <w:r w:rsidRPr="008A0813">
          <w:rPr>
            <w:rStyle w:val="a5"/>
            <w:color w:val="126FA7"/>
            <w:sz w:val="20"/>
            <w:szCs w:val="20"/>
            <w:bdr w:val="none" w:sz="0" w:space="0" w:color="auto" w:frame="1"/>
          </w:rPr>
          <w:t>читайте в документации</w:t>
        </w:r>
      </w:hyperlink>
    </w:p>
    <w:p w:rsidR="00D05C7A" w:rsidRPr="008A0813" w:rsidRDefault="00D05C7A" w:rsidP="008A0813">
      <w:pPr>
        <w:spacing w:after="0" w:line="240" w:lineRule="auto"/>
        <w:rPr>
          <w:rFonts w:ascii="Times New Roman" w:hAnsi="Times New Roman" w:cs="Times New Roman"/>
          <w:sz w:val="20"/>
          <w:szCs w:val="20"/>
        </w:rPr>
      </w:pPr>
      <w:hyperlink r:id="rId19" w:anchor="kcmenu" w:history="1">
        <w:r w:rsidRPr="008A0813">
          <w:rPr>
            <w:rStyle w:val="a5"/>
            <w:rFonts w:ascii="Times New Roman" w:hAnsi="Times New Roman" w:cs="Times New Roman"/>
            <w:color w:val="126FA7"/>
            <w:sz w:val="20"/>
            <w:szCs w:val="20"/>
            <w:bdr w:val="none" w:sz="0" w:space="0" w:color="auto" w:frame="1"/>
            <w:shd w:val="clear" w:color="auto" w:fill="FFFFFF"/>
          </w:rPr>
          <w:t>к началу</w:t>
        </w:r>
      </w:hyperlink>
      <w:bookmarkStart w:id="16" w:name="foo-0-bystroe-poluchenie-elementa-massiv"/>
      <w:bookmarkEnd w:id="16"/>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r w:rsidRPr="008A0813">
        <w:rPr>
          <w:rStyle w:val="HTML0"/>
          <w:rFonts w:ascii="Times New Roman" w:hAnsi="Times New Roman" w:cs="Times New Roman"/>
          <w:b w:val="0"/>
          <w:bCs w:val="0"/>
          <w:color w:val="362053"/>
          <w:sz w:val="20"/>
          <w:szCs w:val="20"/>
          <w:bdr w:val="none" w:sz="0" w:space="0" w:color="auto" w:frame="1"/>
        </w:rPr>
        <w:t>foo()[0]</w:t>
      </w:r>
      <w:r w:rsidRPr="008A0813">
        <w:rPr>
          <w:rFonts w:ascii="Times New Roman" w:hAnsi="Times New Roman" w:cs="Times New Roman"/>
          <w:b w:val="0"/>
          <w:bCs w:val="0"/>
          <w:color w:val="362053"/>
          <w:sz w:val="20"/>
          <w:szCs w:val="20"/>
        </w:rPr>
        <w:t> — быстрое получение элемента массива</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 xml:space="preserve">Теперь не нужно сохранять массив, который вернула функция/метод в </w:t>
      </w:r>
      <w:proofErr w:type="gramStart"/>
      <w:r w:rsidRPr="008A0813">
        <w:rPr>
          <w:color w:val="393939"/>
          <w:sz w:val="20"/>
          <w:szCs w:val="20"/>
        </w:rPr>
        <w:t>переменную</w:t>
      </w:r>
      <w:proofErr w:type="gramEnd"/>
      <w:r w:rsidRPr="008A0813">
        <w:rPr>
          <w:color w:val="393939"/>
          <w:sz w:val="20"/>
          <w:szCs w:val="20"/>
        </w:rPr>
        <w:t xml:space="preserve"> и получать элемент массива из этой переменной. Можно сразу получать элемент из функции/метода:</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variable"/>
          <w:rFonts w:ascii="Times New Roman" w:hAnsi="Times New Roman" w:cs="Times New Roman"/>
          <w:color w:val="292B80"/>
          <w:bdr w:val="none" w:sz="0" w:space="0" w:color="auto" w:frame="1"/>
        </w:rPr>
        <w:t>$foo</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func</w:t>
      </w:r>
      <w:r w:rsidRPr="008A0813">
        <w:rPr>
          <w:rStyle w:val="simbol"/>
          <w:rFonts w:ascii="Times New Roman" w:hAnsi="Times New Roman" w:cs="Times New Roman"/>
          <w:color w:val="8000FF"/>
          <w:bdr w:val="none" w:sz="0" w:space="0" w:color="auto" w:frame="1"/>
        </w:rPr>
        <w:t>()[</w:t>
      </w:r>
      <w:r w:rsidRPr="008A0813">
        <w:rPr>
          <w:rStyle w:val="number"/>
          <w:rFonts w:ascii="Times New Roman" w:hAnsi="Times New Roman" w:cs="Times New Roman"/>
          <w:color w:val="E0542A"/>
          <w:bdr w:val="none" w:sz="0" w:space="0" w:color="auto" w:frame="1"/>
        </w:rPr>
        <w:t>0</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Fonts w:ascii="Times New Roman" w:hAnsi="Times New Roman" w:cs="Times New Roman"/>
          <w:color w:val="393939"/>
        </w:rPr>
      </w:pPr>
      <w:r w:rsidRPr="008A0813">
        <w:rPr>
          <w:rStyle w:val="variable"/>
          <w:rFonts w:ascii="Times New Roman" w:hAnsi="Times New Roman" w:cs="Times New Roman"/>
          <w:color w:val="292B80"/>
          <w:bdr w:val="none" w:sz="0" w:space="0" w:color="auto" w:frame="1"/>
        </w:rPr>
        <w:t>$foo</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keyword"/>
          <w:rFonts w:ascii="Times New Roman" w:hAnsi="Times New Roman" w:cs="Times New Roman"/>
          <w:b/>
          <w:bCs/>
          <w:color w:val="1957FF"/>
          <w:bdr w:val="none" w:sz="0" w:space="0" w:color="auto" w:frame="1"/>
        </w:rPr>
        <w:t>Class</w:t>
      </w:r>
      <w:r w:rsidRPr="008A0813">
        <w:rPr>
          <w:rStyle w:val="php"/>
          <w:rFonts w:ascii="Times New Roman" w:hAnsi="Times New Roman" w:cs="Times New Roman"/>
          <w:color w:val="000000"/>
          <w:bdr w:val="none" w:sz="0" w:space="0" w:color="auto" w:frame="1"/>
        </w:rPr>
        <w:t>::func</w:t>
      </w:r>
      <w:r w:rsidRPr="008A0813">
        <w:rPr>
          <w:rStyle w:val="simbol"/>
          <w:rFonts w:ascii="Times New Roman" w:hAnsi="Times New Roman" w:cs="Times New Roman"/>
          <w:color w:val="8000FF"/>
          <w:bdr w:val="none" w:sz="0" w:space="0" w:color="auto" w:frame="1"/>
        </w:rPr>
        <w:t>()[</w:t>
      </w:r>
      <w:r w:rsidRPr="008A0813">
        <w:rPr>
          <w:rStyle w:val="number"/>
          <w:rFonts w:ascii="Times New Roman" w:hAnsi="Times New Roman" w:cs="Times New Roman"/>
          <w:color w:val="E0542A"/>
          <w:bdr w:val="none" w:sz="0" w:space="0" w:color="auto" w:frame="1"/>
        </w:rPr>
        <w:t>0</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bookmarkStart w:id="17" w:name="new-foo---method-dostup-k-elementu-obekt"/>
      <w:bookmarkEnd w:id="17"/>
      <w:r w:rsidRPr="008A0813">
        <w:rPr>
          <w:rStyle w:val="HTML0"/>
          <w:rFonts w:ascii="Times New Roman" w:hAnsi="Times New Roman" w:cs="Times New Roman"/>
          <w:b w:val="0"/>
          <w:bCs w:val="0"/>
          <w:color w:val="362053"/>
          <w:sz w:val="20"/>
          <w:szCs w:val="20"/>
          <w:bdr w:val="none" w:sz="0" w:space="0" w:color="auto" w:frame="1"/>
        </w:rPr>
        <w:t>(new Foo)-&gt;method()</w:t>
      </w:r>
      <w:r w:rsidRPr="008A0813">
        <w:rPr>
          <w:rFonts w:ascii="Times New Roman" w:hAnsi="Times New Roman" w:cs="Times New Roman"/>
          <w:b w:val="0"/>
          <w:bCs w:val="0"/>
          <w:color w:val="362053"/>
          <w:sz w:val="20"/>
          <w:szCs w:val="20"/>
        </w:rPr>
        <w:t> — доступ к элементу объекта при его создании</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hAnsi="Times New Roman" w:cs="Times New Roman"/>
          <w:color w:val="292B80"/>
          <w:bdr w:val="none" w:sz="0" w:space="0" w:color="auto" w:frame="1"/>
          <w:lang w:val="en-US"/>
        </w:rPr>
        <w:t>$foo</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keyword"/>
          <w:rFonts w:ascii="Times New Roman" w:hAnsi="Times New Roman" w:cs="Times New Roman"/>
          <w:b/>
          <w:bCs/>
          <w:color w:val="1957FF"/>
          <w:bdr w:val="none" w:sz="0" w:space="0" w:color="auto" w:frame="1"/>
          <w:lang w:val="en-US"/>
        </w:rPr>
        <w:t>new</w:t>
      </w:r>
      <w:r w:rsidRPr="008A0813">
        <w:rPr>
          <w:rStyle w:val="php"/>
          <w:rFonts w:ascii="Times New Roman" w:hAnsi="Times New Roman" w:cs="Times New Roman"/>
          <w:color w:val="000000"/>
          <w:bdr w:val="none" w:sz="0" w:space="0" w:color="auto" w:frame="1"/>
          <w:lang w:val="en-US"/>
        </w:rPr>
        <w:t xml:space="preserve"> Foo</w:t>
      </w:r>
      <w:proofErr w:type="gramStart"/>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&gt;method</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hAnsi="Times New Roman" w:cs="Times New Roman"/>
          <w:color w:val="292B80"/>
          <w:bdr w:val="none" w:sz="0" w:space="0" w:color="auto" w:frame="1"/>
          <w:lang w:val="en-US"/>
        </w:rPr>
        <w:t>$foo</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keyword"/>
          <w:rFonts w:ascii="Times New Roman" w:hAnsi="Times New Roman" w:cs="Times New Roman"/>
          <w:b/>
          <w:bCs/>
          <w:color w:val="1957FF"/>
          <w:bdr w:val="none" w:sz="0" w:space="0" w:color="auto" w:frame="1"/>
          <w:lang w:val="en-US"/>
        </w:rPr>
        <w:t>new</w:t>
      </w:r>
      <w:r w:rsidRPr="008A0813">
        <w:rPr>
          <w:rStyle w:val="php"/>
          <w:rFonts w:ascii="Times New Roman" w:hAnsi="Times New Roman" w:cs="Times New Roman"/>
          <w:color w:val="000000"/>
          <w:bdr w:val="none" w:sz="0" w:space="0" w:color="auto" w:frame="1"/>
          <w:lang w:val="en-US"/>
        </w:rPr>
        <w:t xml:space="preserve"> Foo</w:t>
      </w:r>
      <w:proofErr w:type="gramStart"/>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&gt;property</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hAnsi="Times New Roman" w:cs="Times New Roman"/>
          <w:color w:val="292B80"/>
          <w:bdr w:val="none" w:sz="0" w:space="0" w:color="auto" w:frame="1"/>
          <w:lang w:val="en-US"/>
        </w:rPr>
        <w:t>$foo</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keyword"/>
          <w:rFonts w:ascii="Times New Roman" w:hAnsi="Times New Roman" w:cs="Times New Roman"/>
          <w:b/>
          <w:bCs/>
          <w:color w:val="1957FF"/>
          <w:bdr w:val="none" w:sz="0" w:space="0" w:color="auto" w:frame="1"/>
          <w:lang w:val="en-US"/>
        </w:rPr>
        <w:t>new</w:t>
      </w:r>
      <w:r w:rsidRPr="008A0813">
        <w:rPr>
          <w:rStyle w:val="php"/>
          <w:rFonts w:ascii="Times New Roman" w:hAnsi="Times New Roman" w:cs="Times New Roman"/>
          <w:color w:val="000000"/>
          <w:bdr w:val="none" w:sz="0" w:space="0" w:color="auto" w:frame="1"/>
          <w:lang w:val="en-US"/>
        </w:rPr>
        <w:t xml:space="preserve"> Foo</w:t>
      </w:r>
      <w:proofErr w:type="gramStart"/>
      <w:r w:rsidRPr="008A0813">
        <w:rPr>
          <w:rStyle w:val="simbol"/>
          <w:rFonts w:ascii="Times New Roman" w:hAnsi="Times New Roman" w:cs="Times New Roman"/>
          <w:color w:val="8000FF"/>
          <w:bdr w:val="none" w:sz="0" w:space="0" w:color="auto" w:frame="1"/>
          <w:lang w:val="en-US"/>
        </w:rPr>
        <w:t>)[</w:t>
      </w:r>
      <w:proofErr w:type="gramEnd"/>
      <w:r w:rsidRPr="008A0813">
        <w:rPr>
          <w:rStyle w:val="number"/>
          <w:rFonts w:ascii="Times New Roman" w:hAnsi="Times New Roman" w:cs="Times New Roman"/>
          <w:color w:val="E0542A"/>
          <w:bdr w:val="none" w:sz="0" w:space="0" w:color="auto" w:frame="1"/>
          <w:lang w:val="en-US"/>
        </w:rPr>
        <w:t>0</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comment"/>
          <w:rFonts w:ascii="Times New Roman" w:hAnsi="Times New Roman" w:cs="Times New Roman"/>
          <w:color w:val="888895"/>
          <w:bdr w:val="none" w:sz="0" w:space="0" w:color="auto" w:frame="1"/>
          <w:lang w:val="en-US"/>
        </w:rPr>
        <w:t xml:space="preserve">// </w:t>
      </w:r>
      <w:r w:rsidRPr="008A0813">
        <w:rPr>
          <w:rStyle w:val="comment"/>
          <w:rFonts w:ascii="Times New Roman" w:hAnsi="Times New Roman" w:cs="Times New Roman"/>
          <w:color w:val="888895"/>
          <w:bdr w:val="none" w:sz="0" w:space="0" w:color="auto" w:frame="1"/>
        </w:rPr>
        <w:t>было</w:t>
      </w:r>
      <w:r w:rsidRPr="008A0813">
        <w:rPr>
          <w:rStyle w:val="comment"/>
          <w:rFonts w:ascii="Times New Roman" w:hAnsi="Times New Roman" w:cs="Times New Roman"/>
          <w:color w:val="888895"/>
          <w:bdr w:val="none" w:sz="0" w:space="0" w:color="auto" w:frame="1"/>
          <w:lang w:val="en-US"/>
        </w:rPr>
        <w:t xml:space="preserve"> </w:t>
      </w:r>
      <w:r w:rsidRPr="008A0813">
        <w:rPr>
          <w:rStyle w:val="comment"/>
          <w:rFonts w:ascii="Times New Roman" w:hAnsi="Times New Roman" w:cs="Times New Roman"/>
          <w:color w:val="888895"/>
          <w:bdr w:val="none" w:sz="0" w:space="0" w:color="auto" w:frame="1"/>
        </w:rPr>
        <w:t>так</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hAnsi="Times New Roman" w:cs="Times New Roman"/>
          <w:color w:val="292B80"/>
          <w:bdr w:val="none" w:sz="0" w:space="0" w:color="auto" w:frame="1"/>
          <w:lang w:val="en-US"/>
        </w:rPr>
        <w:t>$obj</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new</w:t>
      </w:r>
      <w:r w:rsidRPr="008A0813">
        <w:rPr>
          <w:rStyle w:val="php"/>
          <w:rFonts w:ascii="Times New Roman" w:hAnsi="Times New Roman" w:cs="Times New Roman"/>
          <w:color w:val="000000"/>
          <w:bdr w:val="none" w:sz="0" w:space="0" w:color="auto" w:frame="1"/>
          <w:lang w:val="en-US"/>
        </w:rPr>
        <w:t xml:space="preserve"> Foo</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Fonts w:ascii="Times New Roman" w:hAnsi="Times New Roman" w:cs="Times New Roman"/>
          <w:color w:val="393939"/>
          <w:lang w:val="en-US"/>
        </w:rPr>
      </w:pPr>
      <w:r w:rsidRPr="008A0813">
        <w:rPr>
          <w:rStyle w:val="variable"/>
          <w:rFonts w:ascii="Times New Roman" w:hAnsi="Times New Roman" w:cs="Times New Roman"/>
          <w:color w:val="292B80"/>
          <w:bdr w:val="none" w:sz="0" w:space="0" w:color="auto" w:frame="1"/>
          <w:lang w:val="en-US"/>
        </w:rPr>
        <w:t>$foo</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$obj</w:t>
      </w:r>
      <w:r w:rsidRPr="008A0813">
        <w:rPr>
          <w:rStyle w:val="php"/>
          <w:rFonts w:ascii="Times New Roman" w:hAnsi="Times New Roman" w:cs="Times New Roman"/>
          <w:color w:val="000000"/>
          <w:bdr w:val="none" w:sz="0" w:space="0" w:color="auto" w:frame="1"/>
          <w:lang w:val="en-US"/>
        </w:rPr>
        <w:t>-&gt;</w:t>
      </w:r>
      <w:proofErr w:type="gramStart"/>
      <w:r w:rsidRPr="008A0813">
        <w:rPr>
          <w:rStyle w:val="php"/>
          <w:rFonts w:ascii="Times New Roman" w:hAnsi="Times New Roman" w:cs="Times New Roman"/>
          <w:color w:val="000000"/>
          <w:bdr w:val="none" w:sz="0" w:space="0" w:color="auto" w:frame="1"/>
          <w:lang w:val="en-US"/>
        </w:rPr>
        <w:t>method</w:t>
      </w:r>
      <w:r w:rsidRPr="008A0813">
        <w:rPr>
          <w:rStyle w:val="simbol"/>
          <w:rFonts w:ascii="Times New Roman" w:hAnsi="Times New Roman" w:cs="Times New Roman"/>
          <w:color w:val="8000FF"/>
          <w:bdr w:val="none" w:sz="0" w:space="0" w:color="auto" w:frame="1"/>
          <w:lang w:val="en-US"/>
        </w:rPr>
        <w:t>(</w:t>
      </w:r>
      <w:proofErr w:type="gramEnd"/>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lang w:val="en-US"/>
        </w:rPr>
      </w:pPr>
      <w:bookmarkStart w:id="18" w:name="class-'foo'-dinamichnoe-ukazanie-metoda"/>
      <w:bookmarkEnd w:id="18"/>
      <w:proofErr w:type="gramStart"/>
      <w:r w:rsidRPr="008A0813">
        <w:rPr>
          <w:rStyle w:val="HTML0"/>
          <w:rFonts w:ascii="Times New Roman" w:hAnsi="Times New Roman" w:cs="Times New Roman"/>
          <w:b w:val="0"/>
          <w:bCs w:val="0"/>
          <w:color w:val="362053"/>
          <w:sz w:val="20"/>
          <w:szCs w:val="20"/>
          <w:bdr w:val="none" w:sz="0" w:space="0" w:color="auto" w:frame="1"/>
          <w:lang w:val="en-US"/>
        </w:rPr>
        <w:t>Class:</w:t>
      </w:r>
      <w:proofErr w:type="gramEnd"/>
      <w:r w:rsidRPr="008A0813">
        <w:rPr>
          <w:rStyle w:val="HTML0"/>
          <w:rFonts w:ascii="Times New Roman" w:hAnsi="Times New Roman" w:cs="Times New Roman"/>
          <w:b w:val="0"/>
          <w:bCs w:val="0"/>
          <w:color w:val="362053"/>
          <w:sz w:val="20"/>
          <w:szCs w:val="20"/>
          <w:bdr w:val="none" w:sz="0" w:space="0" w:color="auto" w:frame="1"/>
          <w:lang w:val="en-US"/>
        </w:rPr>
        <w:t>:{'foo'}()</w:t>
      </w:r>
      <w:r w:rsidRPr="008A0813">
        <w:rPr>
          <w:rFonts w:ascii="Times New Roman" w:hAnsi="Times New Roman" w:cs="Times New Roman"/>
          <w:b w:val="0"/>
          <w:bCs w:val="0"/>
          <w:color w:val="362053"/>
          <w:sz w:val="20"/>
          <w:szCs w:val="20"/>
          <w:lang w:val="en-US"/>
        </w:rPr>
        <w:t xml:space="preserve"> — </w:t>
      </w:r>
      <w:r w:rsidRPr="008A0813">
        <w:rPr>
          <w:rFonts w:ascii="Times New Roman" w:hAnsi="Times New Roman" w:cs="Times New Roman"/>
          <w:b w:val="0"/>
          <w:bCs w:val="0"/>
          <w:color w:val="362053"/>
          <w:sz w:val="20"/>
          <w:szCs w:val="20"/>
        </w:rPr>
        <w:t>динамичное</w:t>
      </w:r>
      <w:r w:rsidRPr="008A0813">
        <w:rPr>
          <w:rFonts w:ascii="Times New Roman" w:hAnsi="Times New Roman" w:cs="Times New Roman"/>
          <w:b w:val="0"/>
          <w:bCs w:val="0"/>
          <w:color w:val="362053"/>
          <w:sz w:val="20"/>
          <w:szCs w:val="20"/>
          <w:lang w:val="en-US"/>
        </w:rPr>
        <w:t xml:space="preserve"> </w:t>
      </w:r>
      <w:r w:rsidRPr="008A0813">
        <w:rPr>
          <w:rFonts w:ascii="Times New Roman" w:hAnsi="Times New Roman" w:cs="Times New Roman"/>
          <w:b w:val="0"/>
          <w:bCs w:val="0"/>
          <w:color w:val="362053"/>
          <w:sz w:val="20"/>
          <w:szCs w:val="20"/>
        </w:rPr>
        <w:t>указание</w:t>
      </w:r>
      <w:r w:rsidRPr="008A0813">
        <w:rPr>
          <w:rFonts w:ascii="Times New Roman" w:hAnsi="Times New Roman" w:cs="Times New Roman"/>
          <w:b w:val="0"/>
          <w:bCs w:val="0"/>
          <w:color w:val="362053"/>
          <w:sz w:val="20"/>
          <w:szCs w:val="20"/>
          <w:lang w:val="en-US"/>
        </w:rPr>
        <w:t xml:space="preserve"> </w:t>
      </w:r>
      <w:r w:rsidRPr="008A0813">
        <w:rPr>
          <w:rFonts w:ascii="Times New Roman" w:hAnsi="Times New Roman" w:cs="Times New Roman"/>
          <w:b w:val="0"/>
          <w:bCs w:val="0"/>
          <w:color w:val="362053"/>
          <w:sz w:val="20"/>
          <w:szCs w:val="20"/>
        </w:rPr>
        <w:t>метода</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Чтобы вызвать статический метод/свойство класса, не нужно запоминать его в отдельную переменную:</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class</w:t>
      </w:r>
      <w:proofErr w:type="gramEnd"/>
      <w:r w:rsidRPr="008A0813">
        <w:rPr>
          <w:rStyle w:val="php"/>
          <w:rFonts w:ascii="Times New Roman" w:hAnsi="Times New Roman" w:cs="Times New Roman"/>
          <w:color w:val="000000"/>
          <w:bdr w:val="none" w:sz="0" w:space="0" w:color="auto" w:frame="1"/>
          <w:lang w:val="en-US"/>
        </w:rPr>
        <w:t xml:space="preserve"> A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static</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function</w:t>
      </w:r>
      <w:r w:rsidRPr="008A0813">
        <w:rPr>
          <w:rStyle w:val="php"/>
          <w:rFonts w:ascii="Times New Roman" w:hAnsi="Times New Roman" w:cs="Times New Roman"/>
          <w:color w:val="000000"/>
          <w:bdr w:val="none" w:sz="0" w:space="0" w:color="auto" w:frame="1"/>
          <w:lang w:val="en-US"/>
        </w:rPr>
        <w:t xml:space="preserve"> foo</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"Hello world!"</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$x</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"f"</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Fonts w:ascii="Times New Roman" w:hAnsi="Times New Roman" w:cs="Times New Roman"/>
          <w:color w:val="393939"/>
        </w:rPr>
      </w:pPr>
      <w:r w:rsidRPr="008A0813">
        <w:rPr>
          <w:rStyle w:val="php"/>
          <w:rFonts w:ascii="Times New Roman" w:hAnsi="Times New Roman" w:cs="Times New Roman"/>
          <w:color w:val="000000"/>
          <w:bdr w:val="none" w:sz="0" w:space="0" w:color="auto" w:frame="1"/>
          <w:lang w:val="en-US"/>
        </w:rPr>
        <w:t xml:space="preserve"> </w:t>
      </w:r>
      <w:r w:rsidRPr="008A0813">
        <w:rPr>
          <w:rStyle w:val="php"/>
          <w:rFonts w:ascii="Times New Roman" w:hAnsi="Times New Roman" w:cs="Times New Roman"/>
          <w:color w:val="000000"/>
          <w:bdr w:val="none" w:sz="0" w:space="0" w:color="auto" w:frame="1"/>
        </w:rPr>
        <w:t>A</w:t>
      </w:r>
      <w:r w:rsidRPr="008A0813">
        <w:rPr>
          <w:rStyle w:val="simbol"/>
          <w:rFonts w:ascii="Times New Roman" w:hAnsi="Times New Roman" w:cs="Times New Roman"/>
          <w:color w:val="8000FF"/>
          <w:bdr w:val="none" w:sz="0" w:space="0" w:color="auto" w:frame="1"/>
        </w:rPr>
        <w:t>::</w:t>
      </w:r>
      <w:proofErr w:type="gramStart"/>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proofErr w:type="gramEnd"/>
      <w:r w:rsidRPr="008A0813">
        <w:rPr>
          <w:rStyle w:val="variable"/>
          <w:rFonts w:ascii="Times New Roman" w:hAnsi="Times New Roman" w:cs="Times New Roman"/>
          <w:color w:val="292B80"/>
          <w:bdr w:val="none" w:sz="0" w:space="0" w:color="auto" w:frame="1"/>
        </w:rPr>
        <w:t>$x</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string"/>
          <w:rFonts w:ascii="Times New Roman" w:hAnsi="Times New Roman" w:cs="Times New Roman"/>
          <w:color w:val="267583"/>
          <w:bdr w:val="none" w:sz="0" w:space="0" w:color="auto" w:frame="1"/>
        </w:rPr>
        <w:t>'oo'</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bookmarkStart w:id="19" w:name="callable-novyj-tip-dlya-argumentov-funkt"/>
      <w:bookmarkEnd w:id="19"/>
      <w:r w:rsidRPr="008A0813">
        <w:rPr>
          <w:rStyle w:val="HTML0"/>
          <w:rFonts w:ascii="Times New Roman" w:hAnsi="Times New Roman" w:cs="Times New Roman"/>
          <w:b w:val="0"/>
          <w:bCs w:val="0"/>
          <w:color w:val="362053"/>
          <w:sz w:val="20"/>
          <w:szCs w:val="20"/>
          <w:bdr w:val="none" w:sz="0" w:space="0" w:color="auto" w:frame="1"/>
        </w:rPr>
        <w:t>callable</w:t>
      </w:r>
      <w:r w:rsidRPr="008A0813">
        <w:rPr>
          <w:rFonts w:ascii="Times New Roman" w:hAnsi="Times New Roman" w:cs="Times New Roman"/>
          <w:b w:val="0"/>
          <w:bCs w:val="0"/>
          <w:color w:val="362053"/>
          <w:sz w:val="20"/>
          <w:szCs w:val="20"/>
        </w:rPr>
        <w:t> — новый тип для аргументов функции/метода</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 xml:space="preserve">Авто-проверка передаваемых данных в функции/методы, </w:t>
      </w:r>
      <w:proofErr w:type="gramStart"/>
      <w:r w:rsidRPr="008A0813">
        <w:rPr>
          <w:color w:val="393939"/>
          <w:sz w:val="20"/>
          <w:szCs w:val="20"/>
        </w:rPr>
        <w:t>известная</w:t>
      </w:r>
      <w:proofErr w:type="gramEnd"/>
      <w:r w:rsidRPr="008A0813">
        <w:rPr>
          <w:color w:val="393939"/>
          <w:sz w:val="20"/>
          <w:szCs w:val="20"/>
        </w:rPr>
        <w:t xml:space="preserve"> как «контроль типа» (typehint), продолжает развиваться и теперь понимает слово </w:t>
      </w:r>
      <w:r w:rsidRPr="008A0813">
        <w:rPr>
          <w:rStyle w:val="HTML0"/>
          <w:color w:val="393939"/>
          <w:sz w:val="20"/>
          <w:szCs w:val="20"/>
          <w:bdr w:val="none" w:sz="0" w:space="0" w:color="auto" w:frame="1"/>
        </w:rPr>
        <w:t>callable</w:t>
      </w:r>
      <w:r w:rsidRPr="008A0813">
        <w:rPr>
          <w:color w:val="393939"/>
          <w:sz w:val="20"/>
          <w:szCs w:val="20"/>
        </w:rPr>
        <w:t>.</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Раньше для автоматической проверки типа передаваемого параметра, в аргументах функции/метода можно было указывать только: </w:t>
      </w:r>
      <w:r w:rsidRPr="008A0813">
        <w:rPr>
          <w:rStyle w:val="HTML0"/>
          <w:color w:val="393939"/>
          <w:sz w:val="20"/>
          <w:szCs w:val="20"/>
          <w:bdr w:val="none" w:sz="0" w:space="0" w:color="auto" w:frame="1"/>
        </w:rPr>
        <w:t>array</w:t>
      </w:r>
      <w:r w:rsidRPr="008A0813">
        <w:rPr>
          <w:color w:val="393939"/>
          <w:sz w:val="20"/>
          <w:szCs w:val="20"/>
        </w:rPr>
        <w:t> или </w:t>
      </w:r>
      <w:r w:rsidRPr="008A0813">
        <w:rPr>
          <w:rStyle w:val="HTML0"/>
          <w:color w:val="393939"/>
          <w:sz w:val="20"/>
          <w:szCs w:val="20"/>
          <w:bdr w:val="none" w:sz="0" w:space="0" w:color="auto" w:frame="1"/>
        </w:rPr>
        <w:t>имя класса</w:t>
      </w:r>
      <w:r w:rsidRPr="008A0813">
        <w:rPr>
          <w:color w:val="393939"/>
          <w:sz w:val="20"/>
          <w:szCs w:val="20"/>
        </w:rPr>
        <w:t>.</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lastRenderedPageBreak/>
        <w:t>Теперь, можно указать еще: </w:t>
      </w:r>
      <w:r w:rsidRPr="008A0813">
        <w:rPr>
          <w:rStyle w:val="HTML0"/>
          <w:color w:val="393939"/>
          <w:sz w:val="20"/>
          <w:szCs w:val="20"/>
          <w:bdr w:val="none" w:sz="0" w:space="0" w:color="auto" w:frame="1"/>
        </w:rPr>
        <w:t>callable</w:t>
      </w:r>
      <w:r w:rsidRPr="008A0813">
        <w:rPr>
          <w:color w:val="393939"/>
          <w:sz w:val="20"/>
          <w:szCs w:val="20"/>
        </w:rPr>
        <w:t> — значит, что передаваемый аргумент должен быть вызываемым, т.е. удовлетворяет условию </w:t>
      </w:r>
      <w:r w:rsidRPr="008A0813">
        <w:rPr>
          <w:rStyle w:val="HTML"/>
          <w:rFonts w:ascii="Times New Roman" w:eastAsiaTheme="majorEastAsia" w:hAnsi="Times New Roman" w:cs="Times New Roman"/>
          <w:color w:val="393939"/>
          <w:bdr w:val="none" w:sz="0" w:space="0" w:color="auto" w:frame="1"/>
        </w:rPr>
        <w:t>is_callable</w:t>
      </w:r>
      <w:proofErr w:type="gramStart"/>
      <w:r w:rsidRPr="008A0813">
        <w:rPr>
          <w:rStyle w:val="HTML"/>
          <w:rFonts w:ascii="Times New Roman" w:eastAsiaTheme="majorEastAsia" w:hAnsi="Times New Roman" w:cs="Times New Roman"/>
          <w:color w:val="393939"/>
          <w:bdr w:val="none" w:sz="0" w:space="0" w:color="auto" w:frame="1"/>
        </w:rPr>
        <w:t xml:space="preserve">( </w:t>
      </w:r>
      <w:proofErr w:type="gramEnd"/>
      <w:r w:rsidRPr="008A0813">
        <w:rPr>
          <w:rStyle w:val="HTML"/>
          <w:rFonts w:ascii="Times New Roman" w:eastAsiaTheme="majorEastAsia" w:hAnsi="Times New Roman" w:cs="Times New Roman"/>
          <w:color w:val="393939"/>
          <w:bdr w:val="none" w:sz="0" w:space="0" w:color="auto" w:frame="1"/>
        </w:rPr>
        <w:t>$arg, false )</w:t>
      </w:r>
      <w:r w:rsidRPr="008A0813">
        <w:rPr>
          <w:color w:val="393939"/>
          <w:sz w:val="20"/>
          <w:szCs w:val="20"/>
        </w:rPr>
        <w:t>.</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lang w:val="en-US"/>
        </w:rPr>
      </w:pPr>
      <w:r w:rsidRPr="008A0813">
        <w:rPr>
          <w:color w:val="393939"/>
          <w:sz w:val="20"/>
          <w:szCs w:val="20"/>
        </w:rPr>
        <w:t>Пример</w:t>
      </w:r>
      <w:r w:rsidRPr="008A0813">
        <w:rPr>
          <w:color w:val="393939"/>
          <w:sz w:val="20"/>
          <w:szCs w:val="20"/>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function</w:t>
      </w:r>
      <w:proofErr w:type="gramEnd"/>
      <w:r w:rsidRPr="008A0813">
        <w:rPr>
          <w:rStyle w:val="php"/>
          <w:rFonts w:ascii="Times New Roman" w:hAnsi="Times New Roman" w:cs="Times New Roman"/>
          <w:color w:val="000000"/>
          <w:bdr w:val="none" w:sz="0" w:space="0" w:color="auto" w:frame="1"/>
          <w:lang w:val="en-US"/>
        </w:rPr>
        <w:t xml:space="preserve"> func</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callable </w:t>
      </w:r>
      <w:r w:rsidRPr="008A0813">
        <w:rPr>
          <w:rStyle w:val="variable"/>
          <w:rFonts w:ascii="Times New Roman" w:hAnsi="Times New Roman" w:cs="Times New Roman"/>
          <w:color w:val="292B80"/>
          <w:bdr w:val="none" w:sz="0" w:space="0" w:color="auto" w:frame="1"/>
          <w:lang w:val="en-US"/>
        </w:rPr>
        <w:t>$callback</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php"/>
          <w:rFonts w:ascii="Times New Roman" w:hAnsi="Times New Roman" w:cs="Times New Roman"/>
          <w:color w:val="000000"/>
          <w:bdr w:val="none" w:sz="0" w:space="0" w:color="auto" w:frame="1"/>
          <w:lang w:val="en-US"/>
        </w:rPr>
        <w:tab/>
      </w:r>
      <w:r w:rsidRPr="008A0813">
        <w:rPr>
          <w:rStyle w:val="keyword"/>
          <w:rFonts w:ascii="Times New Roman" w:hAnsi="Times New Roman" w:cs="Times New Roman"/>
          <w:b/>
          <w:bCs/>
          <w:color w:val="1957FF"/>
          <w:bdr w:val="none" w:sz="0" w:space="0" w:color="auto" w:frame="1"/>
        </w:rPr>
        <w:t>return</w:t>
      </w:r>
      <w:r w:rsidRPr="008A0813">
        <w:rPr>
          <w:rStyle w:val="php"/>
          <w:rFonts w:ascii="Times New Roman" w:hAnsi="Times New Roman" w:cs="Times New Roman"/>
          <w:color w:val="000000"/>
          <w:bdr w:val="none" w:sz="0" w:space="0" w:color="auto" w:frame="1"/>
        </w:rPr>
        <w:t xml:space="preserve"> </w:t>
      </w:r>
      <w:r w:rsidRPr="008A0813">
        <w:rPr>
          <w:rStyle w:val="keyword"/>
          <w:rFonts w:ascii="Times New Roman" w:hAnsi="Times New Roman" w:cs="Times New Roman"/>
          <w:b/>
          <w:bCs/>
          <w:color w:val="1957FF"/>
          <w:bdr w:val="none" w:sz="0" w:space="0" w:color="auto" w:frame="1"/>
        </w:rPr>
        <w:t>true</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php"/>
          <w:rFonts w:ascii="Times New Roman" w:hAnsi="Times New Roman" w:cs="Times New Roman"/>
          <w:color w:val="000000"/>
          <w:bdr w:val="none" w:sz="0" w:space="0" w:color="auto" w:frame="1"/>
          <w:lang w:val="en-US"/>
        </w:rPr>
        <w:t>func</w:t>
      </w:r>
      <w:r w:rsidRPr="008A0813">
        <w:rPr>
          <w:rStyle w:val="simbol"/>
          <w:rFonts w:ascii="Times New Roman" w:hAnsi="Times New Roman" w:cs="Times New Roman"/>
          <w:color w:val="8000FF"/>
          <w:bdr w:val="none" w:sz="0" w:space="0" w:color="auto" w:frame="1"/>
          <w:lang w:val="en-US"/>
        </w:rPr>
        <w:t>(</w:t>
      </w:r>
      <w:proofErr w:type="gramEnd"/>
      <w:r w:rsidRPr="008A0813">
        <w:rPr>
          <w:rStyle w:val="string"/>
          <w:rFonts w:ascii="Times New Roman" w:hAnsi="Times New Roman" w:cs="Times New Roman"/>
          <w:color w:val="267583"/>
          <w:bdr w:val="none" w:sz="0" w:space="0" w:color="auto" w:frame="1"/>
          <w:lang w:val="en-US"/>
        </w:rPr>
        <w:t>'trim'</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//&gt; true</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php"/>
          <w:rFonts w:ascii="Times New Roman" w:hAnsi="Times New Roman" w:cs="Times New Roman"/>
          <w:color w:val="000000"/>
          <w:bdr w:val="none" w:sz="0" w:space="0" w:color="auto" w:frame="1"/>
          <w:lang w:val="en-US"/>
        </w:rPr>
        <w:t>func</w:t>
      </w:r>
      <w:r w:rsidRPr="008A0813">
        <w:rPr>
          <w:rStyle w:val="simbol"/>
          <w:rFonts w:ascii="Times New Roman"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function</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//&gt; true</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hAnsi="Times New Roman" w:cs="Times New Roman"/>
          <w:color w:val="292B80"/>
          <w:bdr w:val="none" w:sz="0" w:space="0" w:color="auto" w:frame="1"/>
          <w:lang w:val="en-US"/>
        </w:rPr>
        <w:t>$db</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new</w:t>
      </w:r>
      <w:r w:rsidRPr="008A0813">
        <w:rPr>
          <w:rStyle w:val="php"/>
          <w:rFonts w:ascii="Times New Roman" w:hAnsi="Times New Roman" w:cs="Times New Roman"/>
          <w:color w:val="000000"/>
          <w:bdr w:val="none" w:sz="0" w:space="0" w:color="auto" w:frame="1"/>
          <w:lang w:val="en-US"/>
        </w:rPr>
        <w:t xml:space="preserve"> </w:t>
      </w:r>
      <w:proofErr w:type="gramStart"/>
      <w:r w:rsidRPr="008A0813">
        <w:rPr>
          <w:rStyle w:val="php"/>
          <w:rFonts w:ascii="Times New Roman" w:hAnsi="Times New Roman" w:cs="Times New Roman"/>
          <w:color w:val="000000"/>
          <w:bdr w:val="none" w:sz="0" w:space="0" w:color="auto" w:frame="1"/>
          <w:lang w:val="en-US"/>
        </w:rPr>
        <w:t>wpdb</w:t>
      </w:r>
      <w:r w:rsidRPr="008A0813">
        <w:rPr>
          <w:rStyle w:val="simbol"/>
          <w:rFonts w:ascii="Times New Roman" w:hAnsi="Times New Roman" w:cs="Times New Roman"/>
          <w:color w:val="8000FF"/>
          <w:bdr w:val="none" w:sz="0" w:space="0" w:color="auto" w:frame="1"/>
          <w:lang w:val="en-US"/>
        </w:rPr>
        <w:t>(</w:t>
      </w:r>
      <w:proofErr w:type="gramEnd"/>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php"/>
          <w:rFonts w:ascii="Times New Roman" w:hAnsi="Times New Roman" w:cs="Times New Roman"/>
          <w:color w:val="000000"/>
          <w:bdr w:val="none" w:sz="0" w:space="0" w:color="auto" w:frame="1"/>
          <w:lang w:val="en-US"/>
        </w:rPr>
        <w:t>func</w:t>
      </w:r>
      <w:r w:rsidRPr="008A0813">
        <w:rPr>
          <w:rStyle w:val="simbol"/>
          <w:rFonts w:ascii="Times New Roman"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array</w:t>
      </w: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hAnsi="Times New Roman" w:cs="Times New Roman"/>
          <w:color w:val="292B80"/>
          <w:bdr w:val="none" w:sz="0" w:space="0" w:color="auto" w:frame="1"/>
          <w:lang w:val="en-US"/>
        </w:rPr>
        <w:t>$db</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'query'</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//&gt; true</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Fonts w:ascii="Times New Roman" w:hAnsi="Times New Roman" w:cs="Times New Roman"/>
          <w:color w:val="393939"/>
          <w:lang w:val="en-US"/>
        </w:rPr>
      </w:pPr>
      <w:proofErr w:type="gramStart"/>
      <w:r w:rsidRPr="008A0813">
        <w:rPr>
          <w:rStyle w:val="php"/>
          <w:rFonts w:ascii="Times New Roman" w:hAnsi="Times New Roman" w:cs="Times New Roman"/>
          <w:color w:val="000000"/>
          <w:bdr w:val="none" w:sz="0" w:space="0" w:color="auto" w:frame="1"/>
          <w:lang w:val="en-US"/>
        </w:rPr>
        <w:t>func</w:t>
      </w:r>
      <w:r w:rsidRPr="008A0813">
        <w:rPr>
          <w:rStyle w:val="simbol"/>
          <w:rFonts w:ascii="Times New Roman" w:hAnsi="Times New Roman" w:cs="Times New Roman"/>
          <w:color w:val="8000FF"/>
          <w:bdr w:val="none" w:sz="0" w:space="0" w:color="auto" w:frame="1"/>
          <w:lang w:val="en-US"/>
        </w:rPr>
        <w:t>(</w:t>
      </w:r>
      <w:proofErr w:type="gramEnd"/>
      <w:r w:rsidRPr="008A0813">
        <w:rPr>
          <w:rStyle w:val="string"/>
          <w:rFonts w:ascii="Times New Roman" w:hAnsi="Times New Roman" w:cs="Times New Roman"/>
          <w:color w:val="267583"/>
          <w:bdr w:val="none" w:sz="0" w:space="0" w:color="auto" w:frame="1"/>
          <w:lang w:val="en-US"/>
        </w:rPr>
        <w:t>'my_trim'</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//&gt; fatal error: Argument 1 passed to func() must be callable, string given</w:t>
      </w:r>
    </w:p>
    <w:p w:rsidR="00D05C7A" w:rsidRPr="008A0813" w:rsidRDefault="00D05C7A" w:rsidP="008A0813">
      <w:pPr>
        <w:spacing w:after="0" w:line="240" w:lineRule="auto"/>
        <w:rPr>
          <w:rFonts w:ascii="Times New Roman" w:hAnsi="Times New Roman" w:cs="Times New Roman"/>
          <w:sz w:val="20"/>
          <w:szCs w:val="20"/>
        </w:rPr>
      </w:pPr>
      <w:hyperlink r:id="rId20" w:anchor="kcmenu" w:history="1">
        <w:r w:rsidRPr="008A0813">
          <w:rPr>
            <w:rStyle w:val="a5"/>
            <w:rFonts w:ascii="Times New Roman" w:hAnsi="Times New Roman" w:cs="Times New Roman"/>
            <w:color w:val="126FA7"/>
            <w:sz w:val="20"/>
            <w:szCs w:val="20"/>
            <w:bdr w:val="none" w:sz="0" w:space="0" w:color="auto" w:frame="1"/>
            <w:shd w:val="clear" w:color="auto" w:fill="FFFFFF"/>
          </w:rPr>
          <w:t>к началу</w:t>
        </w:r>
      </w:hyperlink>
      <w:bookmarkStart w:id="20" w:name="uluchshena-proizvoditelnost"/>
      <w:bookmarkEnd w:id="20"/>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r w:rsidRPr="008A0813">
        <w:rPr>
          <w:rStyle w:val="HTML0"/>
          <w:rFonts w:ascii="Times New Roman" w:hAnsi="Times New Roman" w:cs="Times New Roman"/>
          <w:b w:val="0"/>
          <w:bCs w:val="0"/>
          <w:color w:val="362053"/>
          <w:sz w:val="20"/>
          <w:szCs w:val="20"/>
          <w:bdr w:val="none" w:sz="0" w:space="0" w:color="auto" w:frame="1"/>
        </w:rPr>
        <w:t>@</w:t>
      </w:r>
      <w:r w:rsidRPr="008A0813">
        <w:rPr>
          <w:rFonts w:ascii="Times New Roman" w:hAnsi="Times New Roman" w:cs="Times New Roman"/>
          <w:b w:val="0"/>
          <w:bCs w:val="0"/>
          <w:color w:val="362053"/>
          <w:sz w:val="20"/>
          <w:szCs w:val="20"/>
        </w:rPr>
        <w:t> — улучшена производительность</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Оператор </w:t>
      </w:r>
      <w:r w:rsidRPr="008A0813">
        <w:rPr>
          <w:rStyle w:val="HTML0"/>
          <w:color w:val="393939"/>
          <w:sz w:val="20"/>
          <w:szCs w:val="20"/>
          <w:bdr w:val="none" w:sz="0" w:space="0" w:color="auto" w:frame="1"/>
        </w:rPr>
        <w:t>@</w:t>
      </w:r>
      <w:r w:rsidRPr="008A0813">
        <w:rPr>
          <w:color w:val="393939"/>
          <w:sz w:val="20"/>
          <w:szCs w:val="20"/>
        </w:rPr>
        <w:t> нужен для подавления вывода ошибок любого уровня. Вообще его использовать не рекомендуется, но иногда с ним короче:</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if</w:t>
      </w:r>
      <w:r w:rsidRPr="008A0813">
        <w:rPr>
          <w:rStyle w:val="simbol"/>
          <w:rFonts w:ascii="Times New Roman"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 </w:t>
      </w:r>
      <w:r w:rsidRPr="008A0813">
        <w:rPr>
          <w:rStyle w:val="variable"/>
          <w:rFonts w:ascii="Times New Roman" w:hAnsi="Times New Roman" w:cs="Times New Roman"/>
          <w:color w:val="292B80"/>
          <w:bdr w:val="none" w:sz="0" w:space="0" w:color="auto" w:frame="1"/>
          <w:lang w:val="en-US"/>
        </w:rPr>
        <w:t>$_GET</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'foo'</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echo</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'OK'</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comment"/>
          <w:rFonts w:ascii="Times New Roman" w:hAnsi="Times New Roman" w:cs="Times New Roman"/>
          <w:color w:val="888895"/>
          <w:bdr w:val="none" w:sz="0" w:space="0" w:color="auto" w:frame="1"/>
          <w:lang w:val="en-US"/>
        </w:rPr>
        <w:t xml:space="preserve">// </w:t>
      </w:r>
      <w:r w:rsidRPr="008A0813">
        <w:rPr>
          <w:rStyle w:val="comment"/>
          <w:rFonts w:ascii="Times New Roman" w:hAnsi="Times New Roman" w:cs="Times New Roman"/>
          <w:color w:val="888895"/>
          <w:bdr w:val="none" w:sz="0" w:space="0" w:color="auto" w:frame="1"/>
        </w:rPr>
        <w:t>или</w:t>
      </w:r>
      <w:r w:rsidRPr="008A0813">
        <w:rPr>
          <w:rStyle w:val="comment"/>
          <w:rFonts w:ascii="Times New Roman" w:hAnsi="Times New Roman" w:cs="Times New Roman"/>
          <w:color w:val="888895"/>
          <w:bdr w:val="none" w:sz="0" w:space="0" w:color="auto" w:frame="1"/>
          <w:lang w:val="en-US"/>
        </w:rPr>
        <w:t xml:space="preserve"> </w:t>
      </w:r>
      <w:r w:rsidRPr="008A0813">
        <w:rPr>
          <w:rStyle w:val="comment"/>
          <w:rFonts w:ascii="Times New Roman" w:hAnsi="Times New Roman" w:cs="Times New Roman"/>
          <w:color w:val="888895"/>
          <w:bdr w:val="none" w:sz="0" w:space="0" w:color="auto" w:frame="1"/>
        </w:rPr>
        <w:t>так</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if</w:t>
      </w:r>
      <w:r w:rsidRPr="008A0813">
        <w:rPr>
          <w:rStyle w:val="simbol"/>
          <w:rFonts w:ascii="Times New Roman"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isset</w:t>
      </w: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hAnsi="Times New Roman" w:cs="Times New Roman"/>
          <w:color w:val="292B80"/>
          <w:bdr w:val="none" w:sz="0" w:space="0" w:color="auto" w:frame="1"/>
          <w:lang w:val="en-US"/>
        </w:rPr>
        <w:t>$_GET</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'foo'</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&amp;&amp;</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$_GET</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'foo'</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echo</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'OK'</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Fonts w:ascii="Times New Roman" w:hAnsi="Times New Roman" w:cs="Times New Roman"/>
          <w:color w:val="393939"/>
        </w:rPr>
      </w:pPr>
      <w:r w:rsidRPr="008A0813">
        <w:rPr>
          <w:rStyle w:val="comment"/>
          <w:rFonts w:ascii="Times New Roman" w:hAnsi="Times New Roman" w:cs="Times New Roman"/>
          <w:color w:val="888895"/>
          <w:bdr w:val="none" w:sz="0" w:space="0" w:color="auto" w:frame="1"/>
        </w:rPr>
        <w:t>// раньше так работало быстрее раз в 20, теперь раз в 5</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Использовать </w:t>
      </w:r>
      <w:r w:rsidRPr="008A0813">
        <w:rPr>
          <w:rStyle w:val="HTML0"/>
          <w:color w:val="393939"/>
          <w:sz w:val="20"/>
          <w:szCs w:val="20"/>
          <w:bdr w:val="none" w:sz="0" w:space="0" w:color="auto" w:frame="1"/>
        </w:rPr>
        <w:t>@</w:t>
      </w:r>
      <w:r w:rsidRPr="008A0813">
        <w:rPr>
          <w:color w:val="393939"/>
          <w:sz w:val="20"/>
          <w:szCs w:val="20"/>
        </w:rPr>
        <w:t xml:space="preserve"> нужно как можно реже и очень осторожно, потому что часто заметки и предупреждения дают понять, что логика кода работает неправильно. Например, у меня бывало что лезу поправить казалось </w:t>
      </w:r>
      <w:proofErr w:type="gramStart"/>
      <w:r w:rsidRPr="008A0813">
        <w:rPr>
          <w:color w:val="393939"/>
          <w:sz w:val="20"/>
          <w:szCs w:val="20"/>
        </w:rPr>
        <w:t>бы</w:t>
      </w:r>
      <w:proofErr w:type="gramEnd"/>
      <w:r w:rsidRPr="008A0813">
        <w:rPr>
          <w:color w:val="393939"/>
          <w:sz w:val="20"/>
          <w:szCs w:val="20"/>
        </w:rPr>
        <w:t xml:space="preserve"> безобидный NOTICE, но при анализе выясняется что ошибка появилась из-за неправильной логики кода, которая изменилась в процессе расширения кода...</w:t>
      </w:r>
    </w:p>
    <w:p w:rsidR="00D05C7A" w:rsidRPr="008A0813" w:rsidRDefault="00D05C7A" w:rsidP="008A0813">
      <w:pPr>
        <w:spacing w:after="0" w:line="240" w:lineRule="auto"/>
        <w:rPr>
          <w:rFonts w:ascii="Times New Roman" w:hAnsi="Times New Roman" w:cs="Times New Roman"/>
          <w:sz w:val="20"/>
          <w:szCs w:val="20"/>
        </w:rPr>
      </w:pPr>
      <w:hyperlink r:id="rId21" w:anchor="kcmenu" w:history="1">
        <w:r w:rsidRPr="008A0813">
          <w:rPr>
            <w:rStyle w:val="a5"/>
            <w:rFonts w:ascii="Times New Roman" w:hAnsi="Times New Roman" w:cs="Times New Roman"/>
            <w:color w:val="126FA7"/>
            <w:sz w:val="20"/>
            <w:szCs w:val="20"/>
            <w:bdr w:val="none" w:sz="0" w:space="0" w:color="auto" w:frame="1"/>
            <w:shd w:val="clear" w:color="auto" w:fill="FFFFFF"/>
          </w:rPr>
          <w:t>к началу</w:t>
        </w:r>
      </w:hyperlink>
      <w:bookmarkStart w:id="21" w:name="php-5.5"/>
      <w:bookmarkEnd w:id="21"/>
    </w:p>
    <w:p w:rsidR="00D05C7A" w:rsidRPr="008A0813" w:rsidRDefault="00D05C7A" w:rsidP="008A0813">
      <w:pPr>
        <w:pStyle w:val="2"/>
        <w:shd w:val="clear" w:color="auto" w:fill="FFFFFF"/>
        <w:spacing w:before="0" w:line="240" w:lineRule="auto"/>
        <w:textAlignment w:val="baseline"/>
        <w:rPr>
          <w:rFonts w:ascii="Times New Roman" w:hAnsi="Times New Roman" w:cs="Times New Roman"/>
          <w:b w:val="0"/>
          <w:bCs w:val="0"/>
          <w:color w:val="362053"/>
          <w:sz w:val="20"/>
          <w:szCs w:val="20"/>
        </w:rPr>
      </w:pPr>
      <w:r w:rsidRPr="008A0813">
        <w:rPr>
          <w:rFonts w:ascii="Times New Roman" w:hAnsi="Times New Roman" w:cs="Times New Roman"/>
          <w:b w:val="0"/>
          <w:bCs w:val="0"/>
          <w:color w:val="362053"/>
          <w:sz w:val="20"/>
          <w:szCs w:val="20"/>
        </w:rPr>
        <w:t>PHP 5.5</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Новые возможности в PHP 5.5 (</w:t>
      </w:r>
      <w:hyperlink r:id="rId22" w:tgtFrame="_blank" w:history="1">
        <w:r w:rsidRPr="008A0813">
          <w:rPr>
            <w:rStyle w:val="a5"/>
            <w:color w:val="126FA7"/>
            <w:sz w:val="20"/>
            <w:szCs w:val="20"/>
            <w:bdr w:val="none" w:sz="0" w:space="0" w:color="auto" w:frame="1"/>
          </w:rPr>
          <w:t>ссылка на офф</w:t>
        </w:r>
        <w:proofErr w:type="gramStart"/>
        <w:r w:rsidRPr="008A0813">
          <w:rPr>
            <w:rStyle w:val="a5"/>
            <w:color w:val="126FA7"/>
            <w:sz w:val="20"/>
            <w:szCs w:val="20"/>
            <w:bdr w:val="none" w:sz="0" w:space="0" w:color="auto" w:frame="1"/>
          </w:rPr>
          <w:t>.с</w:t>
        </w:r>
        <w:proofErr w:type="gramEnd"/>
        <w:r w:rsidRPr="008A0813">
          <w:rPr>
            <w:rStyle w:val="a5"/>
            <w:color w:val="126FA7"/>
            <w:sz w:val="20"/>
            <w:szCs w:val="20"/>
            <w:bdr w:val="none" w:sz="0" w:space="0" w:color="auto" w:frame="1"/>
          </w:rPr>
          <w:t>айт</w:t>
        </w:r>
      </w:hyperlink>
      <w:r w:rsidRPr="008A0813">
        <w:rPr>
          <w:color w:val="393939"/>
          <w:sz w:val="20"/>
          <w:szCs w:val="20"/>
        </w:rPr>
        <w:t>):</w:t>
      </w:r>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bookmarkStart w:id="22" w:name="1-3-4-2-foobar-2-razymenovaniya-tolko-so"/>
      <w:bookmarkEnd w:id="22"/>
      <w:r w:rsidRPr="008A0813">
        <w:rPr>
          <w:rStyle w:val="HTML0"/>
          <w:rFonts w:ascii="Times New Roman" w:hAnsi="Times New Roman" w:cs="Times New Roman"/>
          <w:b w:val="0"/>
          <w:bCs w:val="0"/>
          <w:color w:val="362053"/>
          <w:sz w:val="20"/>
          <w:szCs w:val="20"/>
          <w:bdr w:val="none" w:sz="0" w:space="0" w:color="auto" w:frame="1"/>
        </w:rPr>
        <w:t>[1,3,4][2]</w:t>
      </w:r>
      <w:r w:rsidRPr="008A0813">
        <w:rPr>
          <w:rFonts w:ascii="Times New Roman" w:hAnsi="Times New Roman" w:cs="Times New Roman"/>
          <w:b w:val="0"/>
          <w:bCs w:val="0"/>
          <w:color w:val="362053"/>
          <w:sz w:val="20"/>
          <w:szCs w:val="20"/>
        </w:rPr>
        <w:t>, </w:t>
      </w:r>
      <w:r w:rsidRPr="008A0813">
        <w:rPr>
          <w:rStyle w:val="HTML0"/>
          <w:rFonts w:ascii="Times New Roman" w:hAnsi="Times New Roman" w:cs="Times New Roman"/>
          <w:b w:val="0"/>
          <w:bCs w:val="0"/>
          <w:color w:val="362053"/>
          <w:sz w:val="20"/>
          <w:szCs w:val="20"/>
          <w:bdr w:val="none" w:sz="0" w:space="0" w:color="auto" w:frame="1"/>
        </w:rPr>
        <w:t>"foobar"{2}</w:t>
      </w:r>
      <w:r w:rsidRPr="008A0813">
        <w:rPr>
          <w:rFonts w:ascii="Times New Roman" w:hAnsi="Times New Roman" w:cs="Times New Roman"/>
          <w:b w:val="0"/>
          <w:bCs w:val="0"/>
          <w:color w:val="362053"/>
          <w:sz w:val="20"/>
          <w:szCs w:val="20"/>
        </w:rPr>
        <w:t> — разыменования только-созданных массивов и строк</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array</w:t>
      </w:r>
      <w:r w:rsidRPr="008A0813">
        <w:rPr>
          <w:rStyle w:val="simbol"/>
          <w:rFonts w:ascii="Times New Roman" w:eastAsiaTheme="majorEastAsia" w:hAnsi="Times New Roman" w:cs="Times New Roman"/>
          <w:color w:val="8000FF"/>
          <w:bdr w:val="none" w:sz="0" w:space="0" w:color="auto" w:frame="1"/>
          <w:lang w:val="en-US"/>
        </w:rPr>
        <w:t>(</w:t>
      </w:r>
      <w:r w:rsidRPr="008A0813">
        <w:rPr>
          <w:rStyle w:val="number"/>
          <w:rFonts w:ascii="Times New Roman" w:eastAsiaTheme="majorEastAsia" w:hAnsi="Times New Roman" w:cs="Times New Roman"/>
          <w:color w:val="E0542A"/>
          <w:bdr w:val="none" w:sz="0" w:space="0" w:color="auto" w:frame="1"/>
          <w:lang w:val="en-US"/>
        </w:rPr>
        <w:t>1</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eastAsiaTheme="majorEastAsia" w:hAnsi="Times New Roman" w:cs="Times New Roman"/>
          <w:color w:val="E0542A"/>
          <w:bdr w:val="none" w:sz="0" w:space="0" w:color="auto" w:frame="1"/>
          <w:lang w:val="en-US"/>
        </w:rPr>
        <w:t>2</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eastAsiaTheme="majorEastAsia" w:hAnsi="Times New Roman" w:cs="Times New Roman"/>
          <w:color w:val="E0542A"/>
          <w:bdr w:val="none" w:sz="0" w:space="0" w:color="auto" w:frame="1"/>
          <w:lang w:val="en-US"/>
        </w:rPr>
        <w:t>3</w:t>
      </w:r>
      <w:r w:rsidRPr="008A0813">
        <w:rPr>
          <w:rStyle w:val="simbol"/>
          <w:rFonts w:ascii="Times New Roman" w:eastAsiaTheme="majorEastAsia" w:hAnsi="Times New Roman" w:cs="Times New Roman"/>
          <w:color w:val="8000FF"/>
          <w:bdr w:val="none" w:sz="0" w:space="0" w:color="auto" w:frame="1"/>
          <w:lang w:val="en-US"/>
        </w:rPr>
        <w:t>)[</w:t>
      </w:r>
      <w:r w:rsidRPr="008A0813">
        <w:rPr>
          <w:rStyle w:val="number"/>
          <w:rFonts w:ascii="Times New Roman" w:eastAsiaTheme="majorEastAsia" w:hAnsi="Times New Roman" w:cs="Times New Roman"/>
          <w:color w:val="E0542A"/>
          <w:bdr w:val="none" w:sz="0" w:space="0" w:color="auto" w:frame="1"/>
          <w:lang w:val="en-US"/>
        </w:rPr>
        <w:t>0</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 1</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number"/>
          <w:rFonts w:ascii="Times New Roman" w:eastAsiaTheme="majorEastAsia" w:hAnsi="Times New Roman" w:cs="Times New Roman"/>
          <w:color w:val="E0542A"/>
          <w:bdr w:val="none" w:sz="0" w:space="0" w:color="auto" w:frame="1"/>
          <w:lang w:val="en-US"/>
        </w:rPr>
        <w:t>1</w:t>
      </w:r>
      <w:r w:rsidRPr="008A0813">
        <w:rPr>
          <w:rStyle w:val="simbol"/>
          <w:rFonts w:ascii="Times New Roman" w:eastAsiaTheme="majorEastAsia" w:hAnsi="Times New Roman" w:cs="Times New Roman"/>
          <w:color w:val="8000FF"/>
          <w:bdr w:val="none" w:sz="0" w:space="0" w:color="auto" w:frame="1"/>
          <w:lang w:val="en-US"/>
        </w:rPr>
        <w:t>,</w:t>
      </w:r>
      <w:r w:rsidRPr="008A0813">
        <w:rPr>
          <w:rStyle w:val="number"/>
          <w:rFonts w:ascii="Times New Roman" w:eastAsiaTheme="majorEastAsia" w:hAnsi="Times New Roman" w:cs="Times New Roman"/>
          <w:color w:val="E0542A"/>
          <w:bdr w:val="none" w:sz="0" w:space="0" w:color="auto" w:frame="1"/>
          <w:lang w:val="en-US"/>
        </w:rPr>
        <w:t>3</w:t>
      </w:r>
      <w:r w:rsidRPr="008A0813">
        <w:rPr>
          <w:rStyle w:val="simbol"/>
          <w:rFonts w:ascii="Times New Roman" w:eastAsiaTheme="majorEastAsia" w:hAnsi="Times New Roman" w:cs="Times New Roman"/>
          <w:color w:val="8000FF"/>
          <w:bdr w:val="none" w:sz="0" w:space="0" w:color="auto" w:frame="1"/>
          <w:lang w:val="en-US"/>
        </w:rPr>
        <w:t>,</w:t>
      </w:r>
      <w:r w:rsidRPr="008A0813">
        <w:rPr>
          <w:rStyle w:val="number"/>
          <w:rFonts w:ascii="Times New Roman" w:eastAsiaTheme="majorEastAsia" w:hAnsi="Times New Roman" w:cs="Times New Roman"/>
          <w:color w:val="E0542A"/>
          <w:bdr w:val="none" w:sz="0" w:space="0" w:color="auto" w:frame="1"/>
          <w:lang w:val="en-US"/>
        </w:rPr>
        <w:t>4</w:t>
      </w:r>
      <w:r w:rsidRPr="008A0813">
        <w:rPr>
          <w:rStyle w:val="simbol"/>
          <w:rFonts w:ascii="Times New Roman" w:eastAsiaTheme="majorEastAsia" w:hAnsi="Times New Roman" w:cs="Times New Roman"/>
          <w:color w:val="8000FF"/>
          <w:bdr w:val="none" w:sz="0" w:space="0" w:color="auto" w:frame="1"/>
          <w:lang w:val="en-US"/>
        </w:rPr>
        <w:t>][</w:t>
      </w:r>
      <w:r w:rsidRPr="008A0813">
        <w:rPr>
          <w:rStyle w:val="number"/>
          <w:rFonts w:ascii="Times New Roman" w:eastAsiaTheme="majorEastAsia" w:hAnsi="Times New Roman" w:cs="Times New Roman"/>
          <w:color w:val="E0542A"/>
          <w:bdr w:val="none" w:sz="0" w:space="0" w:color="auto" w:frame="1"/>
          <w:lang w:val="en-US"/>
        </w:rPr>
        <w:t>2</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 4</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"foobar"</w:t>
      </w:r>
      <w:r w:rsidRPr="008A0813">
        <w:rPr>
          <w:rStyle w:val="simbol"/>
          <w:rFonts w:ascii="Times New Roman" w:eastAsiaTheme="majorEastAsia" w:hAnsi="Times New Roman" w:cs="Times New Roman"/>
          <w:color w:val="8000FF"/>
          <w:bdr w:val="none" w:sz="0" w:space="0" w:color="auto" w:frame="1"/>
          <w:lang w:val="en-US"/>
        </w:rPr>
        <w:t>{</w:t>
      </w:r>
      <w:r w:rsidRPr="008A0813">
        <w:rPr>
          <w:rStyle w:val="number"/>
          <w:rFonts w:ascii="Times New Roman" w:eastAsiaTheme="majorEastAsia" w:hAnsi="Times New Roman" w:cs="Times New Roman"/>
          <w:color w:val="E0542A"/>
          <w:bdr w:val="none" w:sz="0" w:space="0" w:color="auto" w:frame="1"/>
          <w:lang w:val="en-US"/>
        </w:rPr>
        <w:t>2</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 o</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w:t>
      </w:r>
      <w:r w:rsidRPr="008A0813">
        <w:rPr>
          <w:rStyle w:val="string"/>
          <w:rFonts w:ascii="Times New Roman" w:hAnsi="Times New Roman" w:cs="Times New Roman"/>
          <w:color w:val="267583"/>
          <w:bdr w:val="none" w:sz="0" w:space="0" w:color="auto" w:frame="1"/>
        </w:rPr>
        <w:t>"foobar"</w:t>
      </w:r>
      <w:r w:rsidRPr="008A0813">
        <w:rPr>
          <w:rStyle w:val="simbol"/>
          <w:rFonts w:ascii="Times New Roman" w:eastAsiaTheme="majorEastAsia" w:hAnsi="Times New Roman" w:cs="Times New Roman"/>
          <w:color w:val="8000FF"/>
          <w:bdr w:val="none" w:sz="0" w:space="0" w:color="auto" w:frame="1"/>
        </w:rPr>
        <w:t>[</w:t>
      </w:r>
      <w:r w:rsidRPr="008A0813">
        <w:rPr>
          <w:rStyle w:val="number"/>
          <w:rFonts w:ascii="Times New Roman" w:eastAsiaTheme="majorEastAsia" w:hAnsi="Times New Roman" w:cs="Times New Roman"/>
          <w:color w:val="E0542A"/>
          <w:bdr w:val="none" w:sz="0" w:space="0" w:color="auto" w:frame="1"/>
        </w:rPr>
        <w:t>0</w:t>
      </w:r>
      <w:r w:rsidRPr="008A0813">
        <w:rPr>
          <w:rStyle w:val="simbol"/>
          <w:rFonts w:ascii="Times New Roman" w:eastAsiaTheme="majorEastAsia"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hAnsi="Times New Roman" w:cs="Times New Roman"/>
          <w:color w:val="888895"/>
          <w:bdr w:val="none" w:sz="0" w:space="0" w:color="auto" w:frame="1"/>
        </w:rPr>
        <w:t>// f</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hAnsi="Times New Roman" w:cs="Times New Roman"/>
          <w:color w:val="888895"/>
          <w:bdr w:val="none" w:sz="0" w:space="0" w:color="auto" w:frame="1"/>
        </w:rPr>
        <w:t>// это может пригодиться для быстрой генерации:</w:t>
      </w:r>
    </w:p>
    <w:p w:rsidR="00D05C7A" w:rsidRPr="008A0813" w:rsidRDefault="00D05C7A" w:rsidP="008A0813">
      <w:pPr>
        <w:pStyle w:val="HTML1"/>
        <w:textAlignment w:val="baseline"/>
        <w:rPr>
          <w:rFonts w:ascii="Times New Roman" w:hAnsi="Times New Roman" w:cs="Times New Roman"/>
          <w:color w:val="393939"/>
        </w:rPr>
      </w:pP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w:t>
      </w:r>
      <w:r w:rsidRPr="008A0813">
        <w:rPr>
          <w:rStyle w:val="string"/>
          <w:rFonts w:ascii="Times New Roman" w:hAnsi="Times New Roman" w:cs="Times New Roman"/>
          <w:color w:val="267583"/>
          <w:bdr w:val="none" w:sz="0" w:space="0" w:color="auto" w:frame="1"/>
        </w:rPr>
        <w:t>'abcdefghijk'</w:t>
      </w:r>
      <w:proofErr w:type="gramStart"/>
      <w:r w:rsidRPr="008A0813">
        <w:rPr>
          <w:rStyle w:val="simbol"/>
          <w:rFonts w:ascii="Times New Roman" w:eastAsiaTheme="majorEastAsia"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proofErr w:type="gramEnd"/>
      <w:r w:rsidRPr="008A0813">
        <w:rPr>
          <w:rStyle w:val="php"/>
          <w:rFonts w:ascii="Times New Roman" w:hAnsi="Times New Roman" w:cs="Times New Roman"/>
          <w:color w:val="000000"/>
          <w:bdr w:val="none" w:sz="0" w:space="0" w:color="auto" w:frame="1"/>
        </w:rPr>
        <w:t>rand</w:t>
      </w:r>
      <w:r w:rsidRPr="008A0813">
        <w:rPr>
          <w:rStyle w:val="simbol"/>
          <w:rFonts w:ascii="Times New Roman" w:eastAsiaTheme="majorEastAsia" w:hAnsi="Times New Roman" w:cs="Times New Roman"/>
          <w:color w:val="8000FF"/>
          <w:bdr w:val="none" w:sz="0" w:space="0" w:color="auto" w:frame="1"/>
        </w:rPr>
        <w:t>(</w:t>
      </w:r>
      <w:r w:rsidRPr="008A0813">
        <w:rPr>
          <w:rStyle w:val="number"/>
          <w:rFonts w:ascii="Times New Roman" w:eastAsiaTheme="majorEastAsia" w:hAnsi="Times New Roman" w:cs="Times New Roman"/>
          <w:color w:val="E0542A"/>
          <w:bdr w:val="none" w:sz="0" w:space="0" w:color="auto" w:frame="1"/>
        </w:rPr>
        <w:t>0</w:t>
      </w:r>
      <w:r w:rsidRPr="008A0813">
        <w:rPr>
          <w:rStyle w:val="simbol"/>
          <w:rFonts w:ascii="Times New Roman" w:eastAsiaTheme="majorEastAsia" w:hAnsi="Times New Roman" w:cs="Times New Roman"/>
          <w:color w:val="8000FF"/>
          <w:bdr w:val="none" w:sz="0" w:space="0" w:color="auto" w:frame="1"/>
        </w:rPr>
        <w:t>,</w:t>
      </w:r>
      <w:r w:rsidRPr="008A0813">
        <w:rPr>
          <w:rStyle w:val="number"/>
          <w:rFonts w:ascii="Times New Roman" w:eastAsiaTheme="majorEastAsia" w:hAnsi="Times New Roman" w:cs="Times New Roman"/>
          <w:color w:val="E0542A"/>
          <w:bdr w:val="none" w:sz="0" w:space="0" w:color="auto" w:frame="1"/>
        </w:rPr>
        <w:t>10</w:t>
      </w:r>
      <w:r w:rsidRPr="008A0813">
        <w:rPr>
          <w:rStyle w:val="simbol"/>
          <w:rFonts w:ascii="Times New Roman" w:eastAsiaTheme="majorEastAsia"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eastAsiaTheme="majorEastAsia"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hAnsi="Times New Roman" w:cs="Times New Roman"/>
          <w:color w:val="888895"/>
          <w:bdr w:val="none" w:sz="0" w:space="0" w:color="auto" w:frame="1"/>
        </w:rPr>
        <w:t>// получим одну из букв: 'abcdefghijk'</w:t>
      </w:r>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bookmarkStart w:id="23" w:name="empty-mozhno-primenyat-k-rezultatam-funk"/>
      <w:bookmarkEnd w:id="23"/>
      <w:r w:rsidRPr="008A0813">
        <w:rPr>
          <w:rStyle w:val="HTML0"/>
          <w:rFonts w:ascii="Times New Roman" w:hAnsi="Times New Roman" w:cs="Times New Roman"/>
          <w:b w:val="0"/>
          <w:bCs w:val="0"/>
          <w:color w:val="362053"/>
          <w:sz w:val="20"/>
          <w:szCs w:val="20"/>
          <w:bdr w:val="none" w:sz="0" w:space="0" w:color="auto" w:frame="1"/>
        </w:rPr>
        <w:t>empty()</w:t>
      </w:r>
      <w:r w:rsidRPr="008A0813">
        <w:rPr>
          <w:rFonts w:ascii="Times New Roman" w:hAnsi="Times New Roman" w:cs="Times New Roman"/>
          <w:b w:val="0"/>
          <w:bCs w:val="0"/>
          <w:color w:val="362053"/>
          <w:sz w:val="20"/>
          <w:szCs w:val="20"/>
        </w:rPr>
        <w:t> — можно применять к результатам функций и выражений</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Раньше empty() мог принимать только переменные, теперь можно передавать сами выражения без необходимости сохранять результат в отдельную переменную:</w:t>
      </w:r>
    </w:p>
    <w:p w:rsidR="00D05C7A" w:rsidRPr="008A0813" w:rsidRDefault="00D05C7A" w:rsidP="008A0813">
      <w:pPr>
        <w:pStyle w:val="HTML1"/>
        <w:textAlignment w:val="baseline"/>
        <w:rPr>
          <w:rFonts w:ascii="Times New Roman" w:hAnsi="Times New Roman" w:cs="Times New Roman"/>
          <w:color w:val="393939"/>
          <w:lang w:val="en-US"/>
        </w:rPr>
      </w:pPr>
      <w:proofErr w:type="gramStart"/>
      <w:r w:rsidRPr="008A0813">
        <w:rPr>
          <w:rStyle w:val="keyword"/>
          <w:rFonts w:ascii="Times New Roman" w:hAnsi="Times New Roman" w:cs="Times New Roman"/>
          <w:b/>
          <w:bCs/>
          <w:color w:val="1957FF"/>
          <w:bdr w:val="none" w:sz="0" w:space="0" w:color="auto" w:frame="1"/>
          <w:lang w:val="en-US"/>
        </w:rPr>
        <w:t>empty</w:t>
      </w:r>
      <w:r w:rsidRPr="008A0813">
        <w:rPr>
          <w:rStyle w:val="simbol"/>
          <w:rFonts w:ascii="Times New Roman" w:eastAsiaTheme="majorEastAsia"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$object</w:t>
      </w:r>
      <w:r w:rsidRPr="008A0813">
        <w:rPr>
          <w:rStyle w:val="php"/>
          <w:rFonts w:ascii="Times New Roman" w:hAnsi="Times New Roman" w:cs="Times New Roman"/>
          <w:color w:val="000000"/>
          <w:bdr w:val="none" w:sz="0" w:space="0" w:color="auto" w:frame="1"/>
          <w:lang w:val="en-US"/>
        </w:rPr>
        <w:t>-&gt;get</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lang w:val="en-US"/>
        </w:rPr>
      </w:pPr>
      <w:bookmarkStart w:id="24" w:name="list-v-foreach"/>
      <w:bookmarkEnd w:id="24"/>
      <w:proofErr w:type="gramStart"/>
      <w:r w:rsidRPr="008A0813">
        <w:rPr>
          <w:rStyle w:val="HTML0"/>
          <w:rFonts w:ascii="Times New Roman" w:hAnsi="Times New Roman" w:cs="Times New Roman"/>
          <w:b w:val="0"/>
          <w:bCs w:val="0"/>
          <w:color w:val="362053"/>
          <w:sz w:val="20"/>
          <w:szCs w:val="20"/>
          <w:bdr w:val="none" w:sz="0" w:space="0" w:color="auto" w:frame="1"/>
          <w:lang w:val="en-US"/>
        </w:rPr>
        <w:t>list(</w:t>
      </w:r>
      <w:proofErr w:type="gramEnd"/>
      <w:r w:rsidRPr="008A0813">
        <w:rPr>
          <w:rStyle w:val="HTML0"/>
          <w:rFonts w:ascii="Times New Roman" w:hAnsi="Times New Roman" w:cs="Times New Roman"/>
          <w:b w:val="0"/>
          <w:bCs w:val="0"/>
          <w:color w:val="362053"/>
          <w:sz w:val="20"/>
          <w:szCs w:val="20"/>
          <w:bdr w:val="none" w:sz="0" w:space="0" w:color="auto" w:frame="1"/>
          <w:lang w:val="en-US"/>
        </w:rPr>
        <w:t xml:space="preserve">) </w:t>
      </w:r>
      <w:r w:rsidRPr="008A0813">
        <w:rPr>
          <w:rStyle w:val="HTML0"/>
          <w:rFonts w:ascii="Times New Roman" w:hAnsi="Times New Roman" w:cs="Times New Roman"/>
          <w:b w:val="0"/>
          <w:bCs w:val="0"/>
          <w:color w:val="362053"/>
          <w:sz w:val="20"/>
          <w:szCs w:val="20"/>
          <w:bdr w:val="none" w:sz="0" w:space="0" w:color="auto" w:frame="1"/>
        </w:rPr>
        <w:t>в</w:t>
      </w:r>
      <w:r w:rsidRPr="008A0813">
        <w:rPr>
          <w:rStyle w:val="HTML0"/>
          <w:rFonts w:ascii="Times New Roman" w:hAnsi="Times New Roman" w:cs="Times New Roman"/>
          <w:b w:val="0"/>
          <w:bCs w:val="0"/>
          <w:color w:val="362053"/>
          <w:sz w:val="20"/>
          <w:szCs w:val="20"/>
          <w:bdr w:val="none" w:sz="0" w:space="0" w:color="auto" w:frame="1"/>
          <w:lang w:val="en-US"/>
        </w:rPr>
        <w:t xml:space="preserve"> foreach</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В </w:t>
      </w:r>
      <w:r w:rsidRPr="008A0813">
        <w:rPr>
          <w:rStyle w:val="HTML"/>
          <w:rFonts w:ascii="Times New Roman" w:hAnsi="Times New Roman" w:cs="Times New Roman"/>
          <w:color w:val="393939"/>
          <w:bdr w:val="none" w:sz="0" w:space="0" w:color="auto" w:frame="1"/>
        </w:rPr>
        <w:t>foreach</w:t>
      </w:r>
      <w:r w:rsidRPr="008A0813">
        <w:rPr>
          <w:color w:val="393939"/>
          <w:sz w:val="20"/>
          <w:szCs w:val="20"/>
        </w:rPr>
        <w:t> стало возможным использовать </w:t>
      </w:r>
      <w:hyperlink r:id="rId23" w:tgtFrame="_blank" w:history="1">
        <w:r w:rsidRPr="008A0813">
          <w:rPr>
            <w:rStyle w:val="a5"/>
            <w:color w:val="126FA7"/>
            <w:sz w:val="20"/>
            <w:szCs w:val="20"/>
            <w:bdr w:val="none" w:sz="0" w:space="0" w:color="auto" w:frame="1"/>
          </w:rPr>
          <w:t>list()</w:t>
        </w:r>
      </w:hyperlink>
      <w:r w:rsidRPr="008A0813">
        <w:rPr>
          <w:color w:val="393939"/>
          <w:sz w:val="20"/>
          <w:szCs w:val="20"/>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hAnsi="Times New Roman" w:cs="Times New Roman"/>
          <w:color w:val="292B80"/>
          <w:bdr w:val="none" w:sz="0" w:space="0" w:color="auto" w:frame="1"/>
          <w:lang w:val="en-US"/>
        </w:rPr>
        <w:t>$array</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simbol"/>
          <w:rFonts w:ascii="Times New Roman" w:eastAsiaTheme="majorEastAsia" w:hAnsi="Times New Roman" w:cs="Times New Roman"/>
          <w:color w:val="8000FF"/>
          <w:bdr w:val="none" w:sz="0" w:space="0" w:color="auto" w:frame="1"/>
          <w:lang w:val="en-US"/>
        </w:rPr>
        <w:t>[</w:t>
      </w:r>
      <w:r w:rsidRPr="008A0813">
        <w:rPr>
          <w:rStyle w:val="number"/>
          <w:rFonts w:ascii="Times New Roman" w:eastAsiaTheme="majorEastAsia" w:hAnsi="Times New Roman" w:cs="Times New Roman"/>
          <w:color w:val="E0542A"/>
          <w:bdr w:val="none" w:sz="0" w:space="0" w:color="auto" w:frame="1"/>
          <w:lang w:val="en-US"/>
        </w:rPr>
        <w:t>1</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eastAsiaTheme="majorEastAsia" w:hAnsi="Times New Roman" w:cs="Times New Roman"/>
          <w:color w:val="E0542A"/>
          <w:bdr w:val="none" w:sz="0" w:space="0" w:color="auto" w:frame="1"/>
          <w:lang w:val="en-US"/>
        </w:rPr>
        <w:t>2</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simbol"/>
          <w:rFonts w:ascii="Times New Roman" w:eastAsiaTheme="majorEastAsia" w:hAnsi="Times New Roman" w:cs="Times New Roman"/>
          <w:color w:val="8000FF"/>
          <w:bdr w:val="none" w:sz="0" w:space="0" w:color="auto" w:frame="1"/>
          <w:lang w:val="en-US"/>
        </w:rPr>
        <w:t>[</w:t>
      </w:r>
      <w:r w:rsidRPr="008A0813">
        <w:rPr>
          <w:rStyle w:val="number"/>
          <w:rFonts w:ascii="Times New Roman" w:eastAsiaTheme="majorEastAsia" w:hAnsi="Times New Roman" w:cs="Times New Roman"/>
          <w:color w:val="E0542A"/>
          <w:bdr w:val="none" w:sz="0" w:space="0" w:color="auto" w:frame="1"/>
          <w:lang w:val="en-US"/>
        </w:rPr>
        <w:t>3</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eastAsiaTheme="majorEastAsia" w:hAnsi="Times New Roman" w:cs="Times New Roman"/>
          <w:color w:val="E0542A"/>
          <w:bdr w:val="none" w:sz="0" w:space="0" w:color="auto" w:frame="1"/>
          <w:lang w:val="en-US"/>
        </w:rPr>
        <w:t>4</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foreach</w:t>
      </w:r>
      <w:r w:rsidRPr="008A0813">
        <w:rPr>
          <w:rStyle w:val="simbol"/>
          <w:rFonts w:ascii="Times New Roman" w:eastAsiaTheme="majorEastAsia"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$array</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as</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list</w:t>
      </w:r>
      <w:r w:rsidRPr="008A0813">
        <w:rPr>
          <w:rStyle w:val="simbol"/>
          <w:rFonts w:ascii="Times New Roman" w:eastAsiaTheme="majorEastAsia" w:hAnsi="Times New Roman" w:cs="Times New Roman"/>
          <w:color w:val="8000FF"/>
          <w:bdr w:val="none" w:sz="0" w:space="0" w:color="auto" w:frame="1"/>
          <w:lang w:val="en-US"/>
        </w:rPr>
        <w:t>(</w:t>
      </w:r>
      <w:r w:rsidRPr="008A0813">
        <w:rPr>
          <w:rStyle w:val="variable"/>
          <w:rFonts w:ascii="Times New Roman" w:hAnsi="Times New Roman" w:cs="Times New Roman"/>
          <w:color w:val="292B80"/>
          <w:bdr w:val="none" w:sz="0" w:space="0" w:color="auto" w:frame="1"/>
          <w:lang w:val="en-US"/>
        </w:rPr>
        <w:t>$a</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$b</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$a</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$b</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Fonts w:ascii="Times New Roman" w:hAnsi="Times New Roman" w:cs="Times New Roman"/>
          <w:color w:val="393939"/>
          <w:lang w:val="en-US"/>
        </w:rPr>
      </w:pPr>
      <w:r w:rsidRPr="008A0813">
        <w:rPr>
          <w:rStyle w:val="comment"/>
          <w:rFonts w:ascii="Times New Roman" w:hAnsi="Times New Roman" w:cs="Times New Roman"/>
          <w:color w:val="888895"/>
          <w:bdr w:val="none" w:sz="0" w:space="0" w:color="auto" w:frame="1"/>
          <w:lang w:val="en-US"/>
        </w:rPr>
        <w:t xml:space="preserve">// </w:t>
      </w:r>
      <w:r w:rsidRPr="008A0813">
        <w:rPr>
          <w:rStyle w:val="comment"/>
          <w:rFonts w:ascii="Times New Roman" w:hAnsi="Times New Roman" w:cs="Times New Roman"/>
          <w:color w:val="888895"/>
          <w:bdr w:val="none" w:sz="0" w:space="0" w:color="auto" w:frame="1"/>
        </w:rPr>
        <w:t>получим</w:t>
      </w:r>
      <w:r w:rsidRPr="008A0813">
        <w:rPr>
          <w:rStyle w:val="comment"/>
          <w:rFonts w:ascii="Times New Roman" w:hAnsi="Times New Roman" w:cs="Times New Roman"/>
          <w:color w:val="888895"/>
          <w:bdr w:val="none" w:sz="0" w:space="0" w:color="auto" w:frame="1"/>
          <w:lang w:val="en-US"/>
        </w:rPr>
        <w:t>: 1234</w:t>
      </w:r>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bookmarkStart w:id="25" w:name="finally-v-konstruktsii-try-catch"/>
      <w:bookmarkEnd w:id="25"/>
      <w:r w:rsidRPr="008A0813">
        <w:rPr>
          <w:rStyle w:val="HTML0"/>
          <w:rFonts w:ascii="Times New Roman" w:hAnsi="Times New Roman" w:cs="Times New Roman"/>
          <w:b w:val="0"/>
          <w:bCs w:val="0"/>
          <w:color w:val="362053"/>
          <w:sz w:val="20"/>
          <w:szCs w:val="20"/>
          <w:bdr w:val="none" w:sz="0" w:space="0" w:color="auto" w:frame="1"/>
        </w:rPr>
        <w:t>finally</w:t>
      </w:r>
      <w:r w:rsidRPr="008A0813">
        <w:rPr>
          <w:rFonts w:ascii="Times New Roman" w:hAnsi="Times New Roman" w:cs="Times New Roman"/>
          <w:b w:val="0"/>
          <w:bCs w:val="0"/>
          <w:color w:val="362053"/>
          <w:sz w:val="20"/>
          <w:szCs w:val="20"/>
        </w:rPr>
        <w:t> — в конструкции try/catch</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Выбрасывать и ловить исключения можно с PHP 5. Такой подход позволяет контролировать выполнение кода, если есть подозрение, что в нем что-то может пойти не так.</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А с версии 5.5. в эту конструкцию добавили третий блок </w:t>
      </w:r>
      <w:r w:rsidRPr="008A0813">
        <w:rPr>
          <w:rStyle w:val="HTML0"/>
          <w:color w:val="393939"/>
          <w:sz w:val="20"/>
          <w:szCs w:val="20"/>
          <w:bdr w:val="none" w:sz="0" w:space="0" w:color="auto" w:frame="1"/>
        </w:rPr>
        <w:t>finally</w:t>
      </w:r>
      <w:r w:rsidRPr="008A0813">
        <w:rPr>
          <w:color w:val="393939"/>
          <w:sz w:val="20"/>
          <w:szCs w:val="20"/>
        </w:rPr>
        <w:t xml:space="preserve">. Блок finally </w:t>
      </w:r>
      <w:proofErr w:type="gramStart"/>
      <w:r w:rsidRPr="008A0813">
        <w:rPr>
          <w:color w:val="393939"/>
          <w:sz w:val="20"/>
          <w:szCs w:val="20"/>
        </w:rPr>
        <w:t>выполняется всегда после завершается</w:t>
      </w:r>
      <w:proofErr w:type="gramEnd"/>
      <w:r w:rsidRPr="008A0813">
        <w:rPr>
          <w:color w:val="393939"/>
          <w:sz w:val="20"/>
          <w:szCs w:val="20"/>
        </w:rPr>
        <w:t xml:space="preserve"> конструкции try/catch. Он </w:t>
      </w:r>
      <w:proofErr w:type="gramStart"/>
      <w:r w:rsidRPr="008A0813">
        <w:rPr>
          <w:color w:val="393939"/>
          <w:sz w:val="20"/>
          <w:szCs w:val="20"/>
        </w:rPr>
        <w:t>выполняется даже когда код try вызвал</w:t>
      </w:r>
      <w:proofErr w:type="gramEnd"/>
      <w:r w:rsidRPr="008A0813">
        <w:rPr>
          <w:color w:val="393939"/>
          <w:sz w:val="20"/>
          <w:szCs w:val="20"/>
        </w:rPr>
        <w:t xml:space="preserve"> фатальную ошибку:</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keyword"/>
          <w:rFonts w:ascii="Times New Roman" w:hAnsi="Times New Roman" w:cs="Times New Roman"/>
          <w:b/>
          <w:bCs/>
          <w:color w:val="1957FF"/>
          <w:bdr w:val="none" w:sz="0" w:space="0" w:color="auto" w:frame="1"/>
        </w:rPr>
        <w:t>try</w:t>
      </w:r>
      <w:r w:rsidRPr="008A0813">
        <w:rPr>
          <w:rStyle w:val="php"/>
          <w:rFonts w:ascii="Times New Roman" w:hAnsi="Times New Roman" w:cs="Times New Roman"/>
          <w:color w:val="000000"/>
          <w:bdr w:val="none" w:sz="0" w:space="0" w:color="auto" w:frame="1"/>
        </w:rPr>
        <w:t xml:space="preserve"> </w:t>
      </w:r>
      <w:proofErr w:type="gramStart"/>
      <w:r w:rsidRPr="008A0813">
        <w:rPr>
          <w:rStyle w:val="simbol"/>
          <w:rFonts w:ascii="Times New Roman" w:eastAsiaTheme="majorEastAsia"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proofErr w:type="gramEnd"/>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rPr>
        <w:tab/>
      </w: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w:t>
      </w:r>
      <w:r w:rsidRPr="008A0813">
        <w:rPr>
          <w:rStyle w:val="string"/>
          <w:rFonts w:ascii="Times New Roman" w:hAnsi="Times New Roman" w:cs="Times New Roman"/>
          <w:color w:val="267583"/>
          <w:bdr w:val="none" w:sz="0" w:space="0" w:color="auto" w:frame="1"/>
        </w:rPr>
        <w:t xml:space="preserve">'Тут что-то деламе... </w:t>
      </w:r>
      <w:r w:rsidRPr="008A0813">
        <w:rPr>
          <w:rStyle w:val="string"/>
          <w:rFonts w:ascii="Times New Roman" w:hAnsi="Times New Roman" w:cs="Times New Roman"/>
          <w:color w:val="267583"/>
          <w:bdr w:val="none" w:sz="0" w:space="0" w:color="auto" w:frame="1"/>
          <w:lang w:val="en-US"/>
        </w:rPr>
        <w:t>'</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comment"/>
          <w:rFonts w:ascii="Times New Roman" w:hAnsi="Times New Roman" w:cs="Times New Roman"/>
          <w:color w:val="888895"/>
          <w:bdr w:val="none" w:sz="0" w:space="0" w:color="auto" w:frame="1"/>
          <w:lang w:val="en-US"/>
        </w:rPr>
        <w:t xml:space="preserve">// </w:t>
      </w:r>
      <w:r w:rsidRPr="008A0813">
        <w:rPr>
          <w:rStyle w:val="comment"/>
          <w:rFonts w:ascii="Times New Roman" w:hAnsi="Times New Roman" w:cs="Times New Roman"/>
          <w:color w:val="888895"/>
          <w:bdr w:val="none" w:sz="0" w:space="0" w:color="auto" w:frame="1"/>
        </w:rPr>
        <w:t>выбрасываем</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throw</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new</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Exception</w:t>
      </w:r>
      <w:r w:rsidRPr="008A0813">
        <w:rPr>
          <w:rStyle w:val="simbol"/>
          <w:rFonts w:ascii="Times New Roman" w:eastAsiaTheme="majorEastAsia"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w:t>
      </w:r>
      <w:r w:rsidRPr="008A0813">
        <w:rPr>
          <w:rStyle w:val="string"/>
          <w:rFonts w:ascii="Times New Roman" w:hAnsi="Times New Roman" w:cs="Times New Roman"/>
          <w:color w:val="267583"/>
          <w:bdr w:val="none" w:sz="0" w:space="0" w:color="auto" w:frame="1"/>
        </w:rPr>
        <w:t>Лови</w:t>
      </w:r>
      <w:r w:rsidRPr="008A0813">
        <w:rPr>
          <w:rStyle w:val="string"/>
          <w:rFonts w:ascii="Times New Roman" w:hAnsi="Times New Roman" w:cs="Times New Roman"/>
          <w:color w:val="267583"/>
          <w:bdr w:val="none" w:sz="0" w:space="0" w:color="auto" w:frame="1"/>
          <w:lang w:val="en-US"/>
        </w:rPr>
        <w:t xml:space="preserve"> </w:t>
      </w:r>
      <w:r w:rsidRPr="008A0813">
        <w:rPr>
          <w:rStyle w:val="string"/>
          <w:rFonts w:ascii="Times New Roman" w:hAnsi="Times New Roman" w:cs="Times New Roman"/>
          <w:color w:val="267583"/>
          <w:bdr w:val="none" w:sz="0" w:space="0" w:color="auto" w:frame="1"/>
        </w:rPr>
        <w:t>меня</w:t>
      </w:r>
      <w:r w:rsidRPr="008A0813">
        <w:rPr>
          <w:rStyle w:val="string"/>
          <w:rFonts w:ascii="Times New Roman" w:hAnsi="Times New Roman" w:cs="Times New Roman"/>
          <w:color w:val="267583"/>
          <w:bdr w:val="none" w:sz="0" w:space="0" w:color="auto" w:frame="1"/>
          <w:lang w:val="en-US"/>
        </w:rPr>
        <w:t>! '</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comment"/>
          <w:rFonts w:ascii="Times New Roman" w:hAnsi="Times New Roman" w:cs="Times New Roman"/>
          <w:color w:val="888895"/>
          <w:bdr w:val="none" w:sz="0" w:space="0" w:color="auto" w:frame="1"/>
          <w:lang w:val="en-US"/>
        </w:rPr>
        <w:t xml:space="preserve">// </w:t>
      </w:r>
      <w:r w:rsidRPr="008A0813">
        <w:rPr>
          <w:rStyle w:val="comment"/>
          <w:rFonts w:ascii="Times New Roman" w:hAnsi="Times New Roman" w:cs="Times New Roman"/>
          <w:color w:val="888895"/>
          <w:bdr w:val="none" w:sz="0" w:space="0" w:color="auto" w:frame="1"/>
        </w:rPr>
        <w:t>ловим</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lastRenderedPageBreak/>
        <w:t>catch</w:t>
      </w:r>
      <w:r w:rsidRPr="008A0813">
        <w:rPr>
          <w:rStyle w:val="simbol"/>
          <w:rFonts w:ascii="Times New Roman" w:eastAsiaTheme="majorEastAsia"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Exception</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$e</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$e</w:t>
      </w:r>
      <w:r w:rsidRPr="008A0813">
        <w:rPr>
          <w:rStyle w:val="php"/>
          <w:rFonts w:ascii="Times New Roman" w:hAnsi="Times New Roman" w:cs="Times New Roman"/>
          <w:color w:val="000000"/>
          <w:bdr w:val="none" w:sz="0" w:space="0" w:color="auto" w:frame="1"/>
          <w:lang w:val="en-US"/>
        </w:rPr>
        <w:t>-&gt;getMessage</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 xml:space="preserve">// </w:t>
      </w:r>
      <w:r w:rsidRPr="008A0813">
        <w:rPr>
          <w:rStyle w:val="comment"/>
          <w:rFonts w:ascii="Times New Roman" w:hAnsi="Times New Roman" w:cs="Times New Roman"/>
          <w:color w:val="888895"/>
          <w:bdr w:val="none" w:sz="0" w:space="0" w:color="auto" w:frame="1"/>
        </w:rPr>
        <w:t>выведет</w:t>
      </w:r>
      <w:r w:rsidRPr="008A0813">
        <w:rPr>
          <w:rStyle w:val="comment"/>
          <w:rFonts w:ascii="Times New Roman" w:hAnsi="Times New Roman" w:cs="Times New Roman"/>
          <w:color w:val="888895"/>
          <w:bdr w:val="none" w:sz="0" w:space="0" w:color="auto" w:frame="1"/>
          <w:lang w:val="en-US"/>
        </w:rPr>
        <w:t xml:space="preserve">: </w:t>
      </w:r>
      <w:r w:rsidRPr="008A0813">
        <w:rPr>
          <w:rStyle w:val="comment"/>
          <w:rFonts w:ascii="Times New Roman" w:hAnsi="Times New Roman" w:cs="Times New Roman"/>
          <w:color w:val="888895"/>
          <w:bdr w:val="none" w:sz="0" w:space="0" w:color="auto" w:frame="1"/>
        </w:rPr>
        <w:t>Лови</w:t>
      </w:r>
      <w:r w:rsidRPr="008A0813">
        <w:rPr>
          <w:rStyle w:val="comment"/>
          <w:rFonts w:ascii="Times New Roman" w:hAnsi="Times New Roman" w:cs="Times New Roman"/>
          <w:color w:val="888895"/>
          <w:bdr w:val="none" w:sz="0" w:space="0" w:color="auto" w:frame="1"/>
          <w:lang w:val="en-US"/>
        </w:rPr>
        <w:t xml:space="preserve"> </w:t>
      </w:r>
      <w:r w:rsidRPr="008A0813">
        <w:rPr>
          <w:rStyle w:val="comment"/>
          <w:rFonts w:ascii="Times New Roman" w:hAnsi="Times New Roman" w:cs="Times New Roman"/>
          <w:color w:val="888895"/>
          <w:bdr w:val="none" w:sz="0" w:space="0" w:color="auto" w:frame="1"/>
        </w:rPr>
        <w:t>меня</w:t>
      </w:r>
      <w:r w:rsidRPr="008A0813">
        <w:rPr>
          <w:rStyle w:val="comment"/>
          <w:rFonts w:ascii="Times New Roman" w:hAnsi="Times New Roman" w:cs="Times New Roman"/>
          <w:color w:val="888895"/>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simbol"/>
          <w:rFonts w:ascii="Times New Roman" w:eastAsiaTheme="majorEastAsia"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roofErr w:type="gramStart"/>
      <w:r w:rsidRPr="008A0813">
        <w:rPr>
          <w:rStyle w:val="keyword"/>
          <w:rFonts w:ascii="Times New Roman" w:hAnsi="Times New Roman" w:cs="Times New Roman"/>
          <w:b/>
          <w:bCs/>
          <w:color w:val="1957FF"/>
          <w:bdr w:val="none" w:sz="0" w:space="0" w:color="auto" w:frame="1"/>
        </w:rPr>
        <w:t>finally</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eastAsiaTheme="majorEastAsia" w:hAnsi="Times New Roman" w:cs="Times New Roman"/>
          <w:color w:val="8000FF"/>
          <w:bdr w:val="none" w:sz="0" w:space="0" w:color="auto" w:frame="1"/>
        </w:rPr>
        <w:t>{</w:t>
      </w:r>
      <w:proofErr w:type="gramEnd"/>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php"/>
          <w:rFonts w:ascii="Times New Roman" w:hAnsi="Times New Roman" w:cs="Times New Roman"/>
          <w:color w:val="000000"/>
          <w:bdr w:val="none" w:sz="0" w:space="0" w:color="auto" w:frame="1"/>
        </w:rPr>
        <w:tab/>
      </w: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w:t>
      </w:r>
      <w:r w:rsidRPr="008A0813">
        <w:rPr>
          <w:rStyle w:val="string"/>
          <w:rFonts w:ascii="Times New Roman" w:hAnsi="Times New Roman" w:cs="Times New Roman"/>
          <w:color w:val="267583"/>
          <w:bdr w:val="none" w:sz="0" w:space="0" w:color="auto" w:frame="1"/>
        </w:rPr>
        <w:t>'А это выводиться всегда!'</w:t>
      </w:r>
      <w:r w:rsidRPr="008A0813">
        <w:rPr>
          <w:rStyle w:val="simbol"/>
          <w:rFonts w:ascii="Times New Roman" w:eastAsiaTheme="majorEastAsia" w:hAnsi="Times New Roman" w:cs="Times New Roman"/>
          <w:color w:val="8000FF"/>
          <w:bdr w:val="none" w:sz="0" w:space="0" w:color="auto" w:frame="1"/>
        </w:rPr>
        <w:t>;</w:t>
      </w:r>
    </w:p>
    <w:p w:rsidR="00D05C7A" w:rsidRPr="008A0813" w:rsidRDefault="00D05C7A" w:rsidP="008A0813">
      <w:pPr>
        <w:pStyle w:val="HTML1"/>
        <w:textAlignment w:val="baseline"/>
        <w:rPr>
          <w:rFonts w:ascii="Times New Roman" w:hAnsi="Times New Roman" w:cs="Times New Roman"/>
          <w:color w:val="393939"/>
        </w:rPr>
      </w:pPr>
      <w:r w:rsidRPr="008A0813">
        <w:rPr>
          <w:rStyle w:val="simbol"/>
          <w:rFonts w:ascii="Times New Roman" w:eastAsiaTheme="majorEastAsia" w:hAnsi="Times New Roman" w:cs="Times New Roman"/>
          <w:color w:val="8000FF"/>
          <w:bdr w:val="none" w:sz="0" w:space="0" w:color="auto" w:frame="1"/>
        </w:rPr>
        <w:t>}</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proofErr w:type="gramStart"/>
      <w:r w:rsidRPr="008A0813">
        <w:rPr>
          <w:color w:val="393939"/>
          <w:sz w:val="20"/>
          <w:szCs w:val="20"/>
        </w:rPr>
        <w:t>Нужен</w:t>
      </w:r>
      <w:proofErr w:type="gramEnd"/>
      <w:r w:rsidRPr="008A0813">
        <w:rPr>
          <w:color w:val="393939"/>
          <w:sz w:val="20"/>
          <w:szCs w:val="20"/>
        </w:rPr>
        <w:t xml:space="preserve"> finally для удобства, и дополнительных возможностей. С ним можно будет писать меньше кода и можно, например, удобно чистить память, когда это нужно.</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Пару домонстрационных примеров:</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rStyle w:val="a3"/>
          <w:color w:val="393939"/>
          <w:sz w:val="20"/>
          <w:szCs w:val="20"/>
          <w:bdr w:val="none" w:sz="0" w:space="0" w:color="auto" w:frame="1"/>
        </w:rPr>
        <w:t>Меньше кода</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Допустим, нам нужно выполнить функцию </w:t>
      </w:r>
      <w:r w:rsidRPr="008A0813">
        <w:rPr>
          <w:rStyle w:val="HTML"/>
          <w:rFonts w:ascii="Times New Roman" w:hAnsi="Times New Roman" w:cs="Times New Roman"/>
          <w:color w:val="393939"/>
          <w:bdr w:val="none" w:sz="0" w:space="0" w:color="auto" w:frame="1"/>
        </w:rPr>
        <w:t>close()</w:t>
      </w:r>
      <w:r w:rsidRPr="008A0813">
        <w:rPr>
          <w:color w:val="393939"/>
          <w:sz w:val="20"/>
          <w:szCs w:val="20"/>
        </w:rPr>
        <w:t xml:space="preserve"> в любому случае, </w:t>
      </w:r>
      <w:proofErr w:type="gramStart"/>
      <w:r w:rsidRPr="008A0813">
        <w:rPr>
          <w:color w:val="393939"/>
          <w:sz w:val="20"/>
          <w:szCs w:val="20"/>
        </w:rPr>
        <w:t>было</w:t>
      </w:r>
      <w:proofErr w:type="gramEnd"/>
      <w:r w:rsidRPr="008A0813">
        <w:rPr>
          <w:color w:val="393939"/>
          <w:sz w:val="20"/>
          <w:szCs w:val="20"/>
        </w:rPr>
        <w:t xml:space="preserve"> выброшено исключение или нет:</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try</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t>my_</w:t>
      </w:r>
      <w:proofErr w:type="gramStart"/>
      <w:r w:rsidRPr="008A0813">
        <w:rPr>
          <w:rStyle w:val="php"/>
          <w:rFonts w:ascii="Times New Roman" w:hAnsi="Times New Roman" w:cs="Times New Roman"/>
          <w:color w:val="000000"/>
          <w:bdr w:val="none" w:sz="0" w:space="0" w:color="auto" w:frame="1"/>
          <w:lang w:val="en-US"/>
        </w:rPr>
        <w:t>function</w:t>
      </w:r>
      <w:r w:rsidRPr="008A0813">
        <w:rPr>
          <w:rStyle w:val="simbol"/>
          <w:rFonts w:ascii="Times New Roman" w:eastAsiaTheme="majorEastAsia" w:hAnsi="Times New Roman" w:cs="Times New Roman"/>
          <w:color w:val="8000FF"/>
          <w:bdr w:val="none" w:sz="0" w:space="0" w:color="auto" w:frame="1"/>
          <w:lang w:val="en-US"/>
        </w:rPr>
        <w:t>(</w:t>
      </w:r>
      <w:proofErr w:type="gramEnd"/>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catch</w:t>
      </w:r>
      <w:r w:rsidRPr="008A0813">
        <w:rPr>
          <w:rStyle w:val="simbol"/>
          <w:rFonts w:ascii="Times New Roman" w:eastAsiaTheme="majorEastAsia"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Exception</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$e</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php"/>
          <w:rFonts w:ascii="Times New Roman" w:hAnsi="Times New Roman" w:cs="Times New Roman"/>
          <w:color w:val="000000"/>
          <w:bdr w:val="none" w:sz="0" w:space="0" w:color="auto" w:frame="1"/>
          <w:lang w:val="en-US"/>
        </w:rPr>
        <w:tab/>
      </w:r>
      <w:r w:rsidRPr="008A0813">
        <w:rPr>
          <w:rStyle w:val="comment"/>
          <w:rFonts w:ascii="Times New Roman" w:hAnsi="Times New Roman" w:cs="Times New Roman"/>
          <w:color w:val="888895"/>
          <w:bdr w:val="none" w:sz="0" w:space="0" w:color="auto" w:frame="1"/>
        </w:rPr>
        <w:t>// close(); // эта строка нужна была бы без finally</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php"/>
          <w:rFonts w:ascii="Times New Roman" w:hAnsi="Times New Roman" w:cs="Times New Roman"/>
          <w:color w:val="000000"/>
          <w:bdr w:val="none" w:sz="0" w:space="0" w:color="auto" w:frame="1"/>
        </w:rPr>
        <w:tab/>
      </w: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w:t>
      </w:r>
      <w:r w:rsidRPr="008A0813">
        <w:rPr>
          <w:rStyle w:val="variable"/>
          <w:rFonts w:ascii="Times New Roman" w:hAnsi="Times New Roman" w:cs="Times New Roman"/>
          <w:color w:val="292B80"/>
          <w:bdr w:val="none" w:sz="0" w:space="0" w:color="auto" w:frame="1"/>
        </w:rPr>
        <w:t>$e</w:t>
      </w:r>
      <w:r w:rsidRPr="008A0813">
        <w:rPr>
          <w:rStyle w:val="php"/>
          <w:rFonts w:ascii="Times New Roman" w:hAnsi="Times New Roman" w:cs="Times New Roman"/>
          <w:color w:val="000000"/>
          <w:bdr w:val="none" w:sz="0" w:space="0" w:color="auto" w:frame="1"/>
        </w:rPr>
        <w:t>-&gt;getMessage</w:t>
      </w:r>
      <w:r w:rsidRPr="008A0813">
        <w:rPr>
          <w:rStyle w:val="simbol"/>
          <w:rFonts w:ascii="Times New Roman" w:eastAsiaTheme="majorEastAsia"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hAnsi="Times New Roman" w:cs="Times New Roman"/>
          <w:color w:val="888895"/>
          <w:bdr w:val="none" w:sz="0" w:space="0" w:color="auto" w:frame="1"/>
        </w:rPr>
        <w:t>// выведет: Лови меня</w:t>
      </w:r>
      <w:proofErr w:type="gramStart"/>
      <w:r w:rsidRPr="008A0813">
        <w:rPr>
          <w:rStyle w:val="comment"/>
          <w:rFonts w:ascii="Times New Roman" w:hAnsi="Times New Roman" w:cs="Times New Roman"/>
          <w:color w:val="888895"/>
          <w:bdr w:val="none" w:sz="0" w:space="0" w:color="auto" w:frame="1"/>
        </w:rPr>
        <w:t>!</w:t>
      </w:r>
      <w:proofErr w:type="gramEnd"/>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simbol"/>
          <w:rFonts w:ascii="Times New Roman" w:eastAsiaTheme="majorEastAsia"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roofErr w:type="gramStart"/>
      <w:r w:rsidRPr="008A0813">
        <w:rPr>
          <w:rStyle w:val="keyword"/>
          <w:rFonts w:ascii="Times New Roman" w:hAnsi="Times New Roman" w:cs="Times New Roman"/>
          <w:b/>
          <w:bCs/>
          <w:color w:val="1957FF"/>
          <w:bdr w:val="none" w:sz="0" w:space="0" w:color="auto" w:frame="1"/>
        </w:rPr>
        <w:t>finally</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eastAsiaTheme="majorEastAsia" w:hAnsi="Times New Roman" w:cs="Times New Roman"/>
          <w:color w:val="8000FF"/>
          <w:bdr w:val="none" w:sz="0" w:space="0" w:color="auto" w:frame="1"/>
        </w:rPr>
        <w:t>{</w:t>
      </w:r>
      <w:proofErr w:type="gramEnd"/>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php"/>
          <w:rFonts w:ascii="Times New Roman" w:hAnsi="Times New Roman" w:cs="Times New Roman"/>
          <w:color w:val="000000"/>
          <w:bdr w:val="none" w:sz="0" w:space="0" w:color="auto" w:frame="1"/>
        </w:rPr>
        <w:tab/>
        <w:t>close</w:t>
      </w:r>
      <w:r w:rsidRPr="008A0813">
        <w:rPr>
          <w:rStyle w:val="simbol"/>
          <w:rFonts w:ascii="Times New Roman" w:eastAsiaTheme="majorEastAsia"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simbol"/>
          <w:rFonts w:ascii="Times New Roman" w:eastAsiaTheme="majorEastAsia" w:hAnsi="Times New Roman" w:cs="Times New Roman"/>
          <w:color w:val="8000FF"/>
          <w:bdr w:val="none" w:sz="0" w:space="0" w:color="auto" w:frame="1"/>
        </w:rPr>
        <w:t>}</w:t>
      </w:r>
    </w:p>
    <w:p w:rsidR="00D05C7A" w:rsidRPr="008A0813" w:rsidRDefault="00D05C7A" w:rsidP="008A0813">
      <w:pPr>
        <w:pStyle w:val="HTML1"/>
        <w:textAlignment w:val="baseline"/>
        <w:rPr>
          <w:rFonts w:ascii="Times New Roman" w:hAnsi="Times New Roman" w:cs="Times New Roman"/>
          <w:color w:val="393939"/>
        </w:rPr>
      </w:pPr>
      <w:r w:rsidRPr="008A0813">
        <w:rPr>
          <w:rStyle w:val="comment"/>
          <w:rFonts w:ascii="Times New Roman" w:hAnsi="Times New Roman" w:cs="Times New Roman"/>
          <w:color w:val="888895"/>
          <w:bdr w:val="none" w:sz="0" w:space="0" w:color="auto" w:frame="1"/>
        </w:rPr>
        <w:t>//close(); // эта строка нужна была бы без finally</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rStyle w:val="a3"/>
          <w:color w:val="393939"/>
          <w:sz w:val="20"/>
          <w:szCs w:val="20"/>
          <w:bdr w:val="none" w:sz="0" w:space="0" w:color="auto" w:frame="1"/>
        </w:rPr>
        <w:t>Больше возможностей</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 xml:space="preserve">Допустим мы открыли соединение с БД до выполнения кода и есть </w:t>
      </w:r>
      <w:proofErr w:type="gramStart"/>
      <w:r w:rsidRPr="008A0813">
        <w:rPr>
          <w:color w:val="393939"/>
          <w:sz w:val="20"/>
          <w:szCs w:val="20"/>
        </w:rPr>
        <w:t>вероятность</w:t>
      </w:r>
      <w:proofErr w:type="gramEnd"/>
      <w:r w:rsidRPr="008A0813">
        <w:rPr>
          <w:color w:val="393939"/>
          <w:sz w:val="20"/>
          <w:szCs w:val="20"/>
        </w:rPr>
        <w:t xml:space="preserve"> что код вызовет ошибку и открытое соединение не закроется, а нам нужно его закрыть в любом случае. finally как раз кстати:</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variable"/>
          <w:rFonts w:ascii="Times New Roman" w:hAnsi="Times New Roman" w:cs="Times New Roman"/>
          <w:color w:val="292B80"/>
          <w:bdr w:val="none" w:sz="0" w:space="0" w:color="auto" w:frame="1"/>
        </w:rPr>
        <w:t>$db</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eastAsiaTheme="majorEastAsia"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mysqli_connect</w:t>
      </w:r>
      <w:r w:rsidRPr="008A0813">
        <w:rPr>
          <w:rStyle w:val="simbol"/>
          <w:rFonts w:ascii="Times New Roman" w:eastAsiaTheme="majorEastAsia"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roofErr w:type="gramStart"/>
      <w:r w:rsidRPr="008A0813">
        <w:rPr>
          <w:rStyle w:val="keyword"/>
          <w:rFonts w:ascii="Times New Roman" w:hAnsi="Times New Roman" w:cs="Times New Roman"/>
          <w:b/>
          <w:bCs/>
          <w:color w:val="1957FF"/>
          <w:bdr w:val="none" w:sz="0" w:space="0" w:color="auto" w:frame="1"/>
        </w:rPr>
        <w:t>try</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eastAsiaTheme="majorEastAsia" w:hAnsi="Times New Roman" w:cs="Times New Roman"/>
          <w:color w:val="8000FF"/>
          <w:bdr w:val="none" w:sz="0" w:space="0" w:color="auto" w:frame="1"/>
        </w:rPr>
        <w:t>{</w:t>
      </w:r>
      <w:proofErr w:type="gramEnd"/>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php"/>
          <w:rFonts w:ascii="Times New Roman" w:hAnsi="Times New Roman" w:cs="Times New Roman"/>
          <w:color w:val="000000"/>
          <w:bdr w:val="none" w:sz="0" w:space="0" w:color="auto" w:frame="1"/>
        </w:rPr>
        <w:t xml:space="preserve">   my_function</w:t>
      </w:r>
      <w:proofErr w:type="gramStart"/>
      <w:r w:rsidRPr="008A0813">
        <w:rPr>
          <w:rStyle w:val="simbol"/>
          <w:rFonts w:ascii="Times New Roman" w:eastAsiaTheme="majorEastAsia"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proofErr w:type="gramEnd"/>
      <w:r w:rsidRPr="008A0813">
        <w:rPr>
          <w:rStyle w:val="variable"/>
          <w:rFonts w:ascii="Times New Roman" w:hAnsi="Times New Roman" w:cs="Times New Roman"/>
          <w:color w:val="292B80"/>
          <w:bdr w:val="none" w:sz="0" w:space="0" w:color="auto" w:frame="1"/>
        </w:rPr>
        <w:t>$db</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eastAsiaTheme="majorEastAsia"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hAnsi="Times New Roman" w:cs="Times New Roman"/>
          <w:color w:val="888895"/>
          <w:bdr w:val="none" w:sz="0" w:space="0" w:color="auto" w:frame="1"/>
        </w:rPr>
        <w:t>// результат работы функции может вызвать фатальную ошибку...</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simbol"/>
          <w:rFonts w:ascii="Times New Roman" w:eastAsiaTheme="majorEastAsia"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hAnsi="Times New Roman" w:cs="Times New Roman"/>
          <w:color w:val="888895"/>
          <w:bdr w:val="none" w:sz="0" w:space="0" w:color="auto" w:frame="1"/>
        </w:rPr>
        <w:t>// исключение можно не обрабатывать</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roofErr w:type="gramStart"/>
      <w:r w:rsidRPr="008A0813">
        <w:rPr>
          <w:rStyle w:val="keyword"/>
          <w:rFonts w:ascii="Times New Roman" w:hAnsi="Times New Roman" w:cs="Times New Roman"/>
          <w:b/>
          <w:bCs/>
          <w:color w:val="1957FF"/>
          <w:bdr w:val="none" w:sz="0" w:space="0" w:color="auto" w:frame="1"/>
        </w:rPr>
        <w:t>finally</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eastAsiaTheme="majorEastAsia" w:hAnsi="Times New Roman" w:cs="Times New Roman"/>
          <w:color w:val="8000FF"/>
          <w:bdr w:val="none" w:sz="0" w:space="0" w:color="auto" w:frame="1"/>
        </w:rPr>
        <w:t>{</w:t>
      </w:r>
      <w:proofErr w:type="gramEnd"/>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php"/>
          <w:rFonts w:ascii="Times New Roman" w:hAnsi="Times New Roman" w:cs="Times New Roman"/>
          <w:color w:val="000000"/>
          <w:bdr w:val="none" w:sz="0" w:space="0" w:color="auto" w:frame="1"/>
        </w:rPr>
        <w:t xml:space="preserve">   mysqli_close</w:t>
      </w:r>
      <w:r w:rsidRPr="008A0813">
        <w:rPr>
          <w:rStyle w:val="simbol"/>
          <w:rFonts w:ascii="Times New Roman" w:eastAsiaTheme="majorEastAsia" w:hAnsi="Times New Roman" w:cs="Times New Roman"/>
          <w:color w:val="8000FF"/>
          <w:bdr w:val="none" w:sz="0" w:space="0" w:color="auto" w:frame="1"/>
        </w:rPr>
        <w:t>(</w:t>
      </w:r>
      <w:r w:rsidRPr="008A0813">
        <w:rPr>
          <w:rStyle w:val="variable"/>
          <w:rFonts w:ascii="Times New Roman" w:hAnsi="Times New Roman" w:cs="Times New Roman"/>
          <w:color w:val="292B80"/>
          <w:bdr w:val="none" w:sz="0" w:space="0" w:color="auto" w:frame="1"/>
        </w:rPr>
        <w:t>$db</w:t>
      </w:r>
      <w:r w:rsidRPr="008A0813">
        <w:rPr>
          <w:rStyle w:val="simbol"/>
          <w:rFonts w:ascii="Times New Roman" w:eastAsiaTheme="majorEastAsia" w:hAnsi="Times New Roman" w:cs="Times New Roman"/>
          <w:color w:val="8000FF"/>
          <w:bdr w:val="none" w:sz="0" w:space="0" w:color="auto" w:frame="1"/>
        </w:rPr>
        <w:t>);</w:t>
      </w:r>
    </w:p>
    <w:p w:rsidR="00D05C7A" w:rsidRPr="008A0813" w:rsidRDefault="00D05C7A" w:rsidP="008A0813">
      <w:pPr>
        <w:pStyle w:val="HTML1"/>
        <w:textAlignment w:val="baseline"/>
        <w:rPr>
          <w:rFonts w:ascii="Times New Roman" w:hAnsi="Times New Roman" w:cs="Times New Roman"/>
          <w:color w:val="393939"/>
        </w:rPr>
      </w:pPr>
      <w:r w:rsidRPr="008A0813">
        <w:rPr>
          <w:rStyle w:val="simbol"/>
          <w:rFonts w:ascii="Times New Roman" w:eastAsiaTheme="majorEastAsia" w:hAnsi="Times New Roman" w:cs="Times New Roman"/>
          <w:color w:val="8000FF"/>
          <w:bdr w:val="none" w:sz="0" w:space="0" w:color="auto" w:frame="1"/>
        </w:rPr>
        <w:t>}</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rStyle w:val="a8"/>
          <w:color w:val="393939"/>
          <w:sz w:val="20"/>
          <w:szCs w:val="20"/>
          <w:bdr w:val="none" w:sz="0" w:space="0" w:color="auto" w:frame="1"/>
        </w:rPr>
        <w:t>Подробнее про finally читайте </w:t>
      </w:r>
      <w:hyperlink r:id="rId24" w:tgtFrame="_blank" w:history="1">
        <w:r w:rsidRPr="008A0813">
          <w:rPr>
            <w:rStyle w:val="a5"/>
            <w:i/>
            <w:iCs/>
            <w:color w:val="126FA7"/>
            <w:sz w:val="20"/>
            <w:szCs w:val="20"/>
            <w:bdr w:val="none" w:sz="0" w:space="0" w:color="auto" w:frame="1"/>
          </w:rPr>
          <w:t>статью на хабре</w:t>
        </w:r>
      </w:hyperlink>
      <w:r w:rsidRPr="008A0813">
        <w:rPr>
          <w:rStyle w:val="a8"/>
          <w:color w:val="393939"/>
          <w:sz w:val="20"/>
          <w:szCs w:val="20"/>
          <w:bdr w:val="none" w:sz="0" w:space="0" w:color="auto" w:frame="1"/>
        </w:rPr>
        <w:t>.</w:t>
      </w:r>
    </w:p>
    <w:p w:rsidR="00D05C7A" w:rsidRPr="008A0813" w:rsidRDefault="00D05C7A" w:rsidP="008A0813">
      <w:pPr>
        <w:spacing w:after="0" w:line="240" w:lineRule="auto"/>
        <w:rPr>
          <w:rFonts w:ascii="Times New Roman" w:hAnsi="Times New Roman" w:cs="Times New Roman"/>
          <w:sz w:val="20"/>
          <w:szCs w:val="20"/>
        </w:rPr>
      </w:pPr>
      <w:hyperlink r:id="rId25" w:anchor="kcmenu" w:history="1">
        <w:r w:rsidRPr="008A0813">
          <w:rPr>
            <w:rStyle w:val="a5"/>
            <w:rFonts w:ascii="Times New Roman" w:hAnsi="Times New Roman" w:cs="Times New Roman"/>
            <w:color w:val="126FA7"/>
            <w:sz w:val="20"/>
            <w:szCs w:val="20"/>
            <w:bdr w:val="none" w:sz="0" w:space="0" w:color="auto" w:frame="1"/>
            <w:shd w:val="clear" w:color="auto" w:fill="FFFFFF"/>
          </w:rPr>
          <w:t>к началу</w:t>
        </w:r>
      </w:hyperlink>
      <w:bookmarkStart w:id="26" w:name="class-class-dlya-poluchenie-imeni-klassa"/>
      <w:bookmarkEnd w:id="26"/>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r w:rsidRPr="008A0813">
        <w:rPr>
          <w:rStyle w:val="HTML0"/>
          <w:rFonts w:ascii="Times New Roman" w:hAnsi="Times New Roman" w:cs="Times New Roman"/>
          <w:b w:val="0"/>
          <w:bCs w:val="0"/>
          <w:color w:val="362053"/>
          <w:sz w:val="20"/>
          <w:szCs w:val="20"/>
          <w:bdr w:val="none" w:sz="0" w:space="0" w:color="auto" w:frame="1"/>
        </w:rPr>
        <w:t>Class::class</w:t>
      </w:r>
      <w:r w:rsidRPr="008A0813">
        <w:rPr>
          <w:rFonts w:ascii="Times New Roman" w:hAnsi="Times New Roman" w:cs="Times New Roman"/>
          <w:b w:val="0"/>
          <w:bCs w:val="0"/>
          <w:color w:val="362053"/>
          <w:sz w:val="20"/>
          <w:szCs w:val="20"/>
        </w:rPr>
        <w:t xml:space="preserve"> — </w:t>
      </w:r>
      <w:proofErr w:type="gramStart"/>
      <w:r w:rsidRPr="008A0813">
        <w:rPr>
          <w:rFonts w:ascii="Times New Roman" w:hAnsi="Times New Roman" w:cs="Times New Roman"/>
          <w:b w:val="0"/>
          <w:bCs w:val="0"/>
          <w:color w:val="362053"/>
          <w:sz w:val="20"/>
          <w:szCs w:val="20"/>
        </w:rPr>
        <w:t>для</w:t>
      </w:r>
      <w:proofErr w:type="gramEnd"/>
      <w:r w:rsidRPr="008A0813">
        <w:rPr>
          <w:rFonts w:ascii="Times New Roman" w:hAnsi="Times New Roman" w:cs="Times New Roman"/>
          <w:b w:val="0"/>
          <w:bCs w:val="0"/>
          <w:color w:val="362053"/>
          <w:sz w:val="20"/>
          <w:szCs w:val="20"/>
        </w:rPr>
        <w:t xml:space="preserve"> </w:t>
      </w:r>
      <w:proofErr w:type="gramStart"/>
      <w:r w:rsidRPr="008A0813">
        <w:rPr>
          <w:rFonts w:ascii="Times New Roman" w:hAnsi="Times New Roman" w:cs="Times New Roman"/>
          <w:b w:val="0"/>
          <w:bCs w:val="0"/>
          <w:color w:val="362053"/>
          <w:sz w:val="20"/>
          <w:szCs w:val="20"/>
        </w:rPr>
        <w:t>получение</w:t>
      </w:r>
      <w:proofErr w:type="gramEnd"/>
      <w:r w:rsidRPr="008A0813">
        <w:rPr>
          <w:rFonts w:ascii="Times New Roman" w:hAnsi="Times New Roman" w:cs="Times New Roman"/>
          <w:b w:val="0"/>
          <w:bCs w:val="0"/>
          <w:color w:val="362053"/>
          <w:sz w:val="20"/>
          <w:szCs w:val="20"/>
        </w:rPr>
        <w:t xml:space="preserve"> имени класса в пространствах</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Появилось ключевое слово </w:t>
      </w:r>
      <w:r w:rsidRPr="008A0813">
        <w:rPr>
          <w:rStyle w:val="HTML0"/>
          <w:color w:val="393939"/>
          <w:sz w:val="20"/>
          <w:szCs w:val="20"/>
          <w:bdr w:val="none" w:sz="0" w:space="0" w:color="auto" w:frame="1"/>
        </w:rPr>
        <w:t>class</w:t>
      </w:r>
      <w:r w:rsidRPr="008A0813">
        <w:rPr>
          <w:color w:val="393939"/>
          <w:sz w:val="20"/>
          <w:szCs w:val="20"/>
        </w:rPr>
        <w:t xml:space="preserve"> для классов, которое выводит название класса. В обычном </w:t>
      </w:r>
      <w:proofErr w:type="gramStart"/>
      <w:r w:rsidRPr="008A0813">
        <w:rPr>
          <w:color w:val="393939"/>
          <w:sz w:val="20"/>
          <w:szCs w:val="20"/>
        </w:rPr>
        <w:t>режиме</w:t>
      </w:r>
      <w:proofErr w:type="gramEnd"/>
      <w:r w:rsidRPr="008A0813">
        <w:rPr>
          <w:color w:val="393939"/>
          <w:sz w:val="20"/>
          <w:szCs w:val="20"/>
        </w:rPr>
        <w:t xml:space="preserve"> нам это не нужно, а вот при работе с пространствами (namespace) — это удобно:</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namespace</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test</w:t>
      </w:r>
      <w:r w:rsidRPr="008A0813">
        <w:rPr>
          <w:rStyle w:val="php"/>
          <w:rFonts w:ascii="Times New Roman" w:hAnsi="Times New Roman" w:cs="Times New Roman"/>
          <w:color w:val="000000"/>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class</w:t>
      </w:r>
      <w:proofErr w:type="gramEnd"/>
      <w:r w:rsidRPr="008A0813">
        <w:rPr>
          <w:rStyle w:val="php"/>
          <w:rFonts w:ascii="Times New Roman" w:hAnsi="Times New Roman" w:cs="Times New Roman"/>
          <w:color w:val="000000"/>
          <w:bdr w:val="none" w:sz="0" w:space="0" w:color="auto" w:frame="1"/>
          <w:lang w:val="en-US"/>
        </w:rPr>
        <w:t xml:space="preserve"> A </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Fonts w:ascii="Times New Roman" w:hAnsi="Times New Roman" w:cs="Times New Roman"/>
          <w:color w:val="393939"/>
          <w:lang w:val="en-US"/>
        </w:rPr>
      </w:pP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A::class</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//&gt; test\A</w:t>
      </w:r>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bookmarkStart w:id="27" w:name="yield-sozdanie-generatorov"/>
      <w:bookmarkEnd w:id="27"/>
      <w:r w:rsidRPr="008A0813">
        <w:rPr>
          <w:rStyle w:val="HTML0"/>
          <w:rFonts w:ascii="Times New Roman" w:hAnsi="Times New Roman" w:cs="Times New Roman"/>
          <w:b w:val="0"/>
          <w:bCs w:val="0"/>
          <w:color w:val="362053"/>
          <w:sz w:val="20"/>
          <w:szCs w:val="20"/>
          <w:bdr w:val="none" w:sz="0" w:space="0" w:color="auto" w:frame="1"/>
        </w:rPr>
        <w:t>yield</w:t>
      </w:r>
      <w:r w:rsidRPr="008A0813">
        <w:rPr>
          <w:rFonts w:ascii="Times New Roman" w:hAnsi="Times New Roman" w:cs="Times New Roman"/>
          <w:b w:val="0"/>
          <w:bCs w:val="0"/>
          <w:color w:val="362053"/>
          <w:sz w:val="20"/>
          <w:szCs w:val="20"/>
        </w:rPr>
        <w:t> — создание генераторов</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Если говорить простым языком: </w:t>
      </w:r>
      <w:r w:rsidRPr="008A0813">
        <w:rPr>
          <w:rStyle w:val="HTML0"/>
          <w:color w:val="393939"/>
          <w:sz w:val="20"/>
          <w:szCs w:val="20"/>
          <w:bdr w:val="none" w:sz="0" w:space="0" w:color="auto" w:frame="1"/>
        </w:rPr>
        <w:t>yield</w:t>
      </w:r>
      <w:r w:rsidRPr="008A0813">
        <w:rPr>
          <w:color w:val="393939"/>
          <w:sz w:val="20"/>
          <w:szCs w:val="20"/>
        </w:rPr>
        <w:t xml:space="preserve"> похожа на return, она также возвращает значение, но она не обрывает работу функции, а приостанавливает её до тех </w:t>
      </w:r>
      <w:proofErr w:type="gramStart"/>
      <w:r w:rsidRPr="008A0813">
        <w:rPr>
          <w:color w:val="393939"/>
          <w:sz w:val="20"/>
          <w:szCs w:val="20"/>
        </w:rPr>
        <w:t>пор</w:t>
      </w:r>
      <w:proofErr w:type="gramEnd"/>
      <w:r w:rsidRPr="008A0813">
        <w:rPr>
          <w:color w:val="393939"/>
          <w:sz w:val="20"/>
          <w:szCs w:val="20"/>
        </w:rPr>
        <w:t xml:space="preserve"> пока не будет запрошено следующее значение. Благодаря этому создавать генераторы стало удобнее.</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Пример генератора:</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roofErr w:type="gramStart"/>
      <w:r w:rsidRPr="008A0813">
        <w:rPr>
          <w:rStyle w:val="keyword"/>
          <w:rFonts w:ascii="Times New Roman" w:hAnsi="Times New Roman" w:cs="Times New Roman"/>
          <w:b/>
          <w:bCs/>
          <w:color w:val="1957FF"/>
          <w:bdr w:val="none" w:sz="0" w:space="0" w:color="auto" w:frame="1"/>
        </w:rPr>
        <w:t>function</w:t>
      </w:r>
      <w:r w:rsidRPr="008A0813">
        <w:rPr>
          <w:rStyle w:val="php"/>
          <w:rFonts w:ascii="Times New Roman" w:hAnsi="Times New Roman" w:cs="Times New Roman"/>
          <w:color w:val="000000"/>
          <w:bdr w:val="none" w:sz="0" w:space="0" w:color="auto" w:frame="1"/>
        </w:rPr>
        <w:t xml:space="preserve"> generator</w:t>
      </w:r>
      <w:r w:rsidRPr="008A0813">
        <w:rPr>
          <w:rStyle w:val="simbol"/>
          <w:rFonts w:ascii="Times New Roman" w:eastAsiaTheme="majorEastAsia"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eastAsiaTheme="majorEastAsia" w:hAnsi="Times New Roman" w:cs="Times New Roman"/>
          <w:color w:val="8000FF"/>
          <w:bdr w:val="none" w:sz="0" w:space="0" w:color="auto" w:frame="1"/>
        </w:rPr>
        <w:t>{</w:t>
      </w:r>
      <w:proofErr w:type="gramEnd"/>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rPr>
        <w:tab/>
      </w:r>
      <w:proofErr w:type="gramStart"/>
      <w:r w:rsidRPr="008A0813">
        <w:rPr>
          <w:rStyle w:val="keyword"/>
          <w:rFonts w:ascii="Times New Roman" w:hAnsi="Times New Roman" w:cs="Times New Roman"/>
          <w:b/>
          <w:bCs/>
          <w:color w:val="1957FF"/>
          <w:bdr w:val="none" w:sz="0" w:space="0" w:color="auto" w:frame="1"/>
          <w:lang w:val="en-US"/>
        </w:rPr>
        <w:t>for</w:t>
      </w:r>
      <w:r w:rsidRPr="008A0813">
        <w:rPr>
          <w:rStyle w:val="simbol"/>
          <w:rFonts w:ascii="Times New Roman" w:eastAsiaTheme="majorEastAsia"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$i</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eastAsiaTheme="majorEastAsia" w:hAnsi="Times New Roman" w:cs="Times New Roman"/>
          <w:color w:val="E0542A"/>
          <w:bdr w:val="none" w:sz="0" w:space="0" w:color="auto" w:frame="1"/>
          <w:lang w:val="en-US"/>
        </w:rPr>
        <w:t>1</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$i</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&lt;=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eastAsiaTheme="majorEastAsia" w:hAnsi="Times New Roman" w:cs="Times New Roman"/>
          <w:color w:val="E0542A"/>
          <w:bdr w:val="none" w:sz="0" w:space="0" w:color="auto" w:frame="1"/>
          <w:lang w:val="en-US"/>
        </w:rPr>
        <w:t>3</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$i</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yield</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$i</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 xml:space="preserve">// </w:t>
      </w:r>
      <w:r w:rsidRPr="008A0813">
        <w:rPr>
          <w:rStyle w:val="comment"/>
          <w:rFonts w:ascii="Times New Roman" w:hAnsi="Times New Roman" w:cs="Times New Roman"/>
          <w:color w:val="888895"/>
          <w:bdr w:val="none" w:sz="0" w:space="0" w:color="auto" w:frame="1"/>
        </w:rPr>
        <w:t>выброс</w:t>
      </w:r>
      <w:r w:rsidRPr="008A0813">
        <w:rPr>
          <w:rStyle w:val="comment"/>
          <w:rFonts w:ascii="Times New Roman" w:hAnsi="Times New Roman" w:cs="Times New Roman"/>
          <w:color w:val="888895"/>
          <w:bdr w:val="none" w:sz="0" w:space="0" w:color="auto" w:frame="1"/>
          <w:lang w:val="en-US"/>
        </w:rPr>
        <w:t xml:space="preserve"> </w:t>
      </w:r>
      <w:r w:rsidRPr="008A0813">
        <w:rPr>
          <w:rStyle w:val="comment"/>
          <w:rFonts w:ascii="Times New Roman" w:hAnsi="Times New Roman" w:cs="Times New Roman"/>
          <w:color w:val="888895"/>
          <w:bdr w:val="none" w:sz="0" w:space="0" w:color="auto" w:frame="1"/>
        </w:rPr>
        <w:t>значения</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foreach</w:t>
      </w:r>
      <w:r w:rsidRPr="008A0813">
        <w:rPr>
          <w:rStyle w:val="simbol"/>
          <w:rFonts w:ascii="Times New Roman" w:eastAsiaTheme="majorEastAsia"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generator</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as</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$value</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w:t>
      </w:r>
      <w:r w:rsidRPr="008A0813">
        <w:rPr>
          <w:rStyle w:val="subst"/>
          <w:rFonts w:ascii="Times New Roman" w:hAnsi="Times New Roman" w:cs="Times New Roman"/>
          <w:b/>
          <w:bCs/>
          <w:color w:val="267583"/>
          <w:bdr w:val="none" w:sz="0" w:space="0" w:color="auto" w:frame="1"/>
          <w:lang w:val="en-US"/>
        </w:rPr>
        <w:t>$value</w:t>
      </w:r>
      <w:r w:rsidRPr="008A0813">
        <w:rPr>
          <w:rStyle w:val="string"/>
          <w:rFonts w:ascii="Times New Roman" w:hAnsi="Times New Roman" w:cs="Times New Roman"/>
          <w:color w:val="267583"/>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simbol"/>
          <w:rFonts w:ascii="Times New Roman" w:eastAsiaTheme="majorEastAsia" w:hAnsi="Times New Roman" w:cs="Times New Roman"/>
          <w:color w:val="8000FF"/>
          <w:bdr w:val="none" w:sz="0" w:space="0" w:color="auto" w:frame="1"/>
        </w:rPr>
        <w:t>}</w:t>
      </w:r>
    </w:p>
    <w:p w:rsidR="00D05C7A" w:rsidRPr="008A0813" w:rsidRDefault="00D05C7A" w:rsidP="008A0813">
      <w:pPr>
        <w:pStyle w:val="HTML1"/>
        <w:textAlignment w:val="baseline"/>
        <w:rPr>
          <w:rFonts w:ascii="Times New Roman" w:hAnsi="Times New Roman" w:cs="Times New Roman"/>
          <w:color w:val="393939"/>
        </w:rPr>
      </w:pPr>
      <w:r w:rsidRPr="008A0813">
        <w:rPr>
          <w:rStyle w:val="comment"/>
          <w:rFonts w:ascii="Times New Roman" w:hAnsi="Times New Roman" w:cs="Times New Roman"/>
          <w:color w:val="888895"/>
          <w:bdr w:val="none" w:sz="0" w:space="0" w:color="auto" w:frame="1"/>
        </w:rPr>
        <w:t>// выведет: '1 2 3 '</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Как это работает на самом деле?</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rStyle w:val="HTML0"/>
          <w:color w:val="393939"/>
          <w:sz w:val="20"/>
          <w:szCs w:val="20"/>
          <w:bdr w:val="none" w:sz="0" w:space="0" w:color="auto" w:frame="1"/>
        </w:rPr>
        <w:t>yield</w:t>
      </w:r>
      <w:r w:rsidRPr="008A0813">
        <w:rPr>
          <w:color w:val="393939"/>
          <w:sz w:val="20"/>
          <w:szCs w:val="20"/>
        </w:rPr>
        <w:t> возвращает специальный объект — Generator. Когда функция </w:t>
      </w:r>
      <w:r w:rsidRPr="008A0813">
        <w:rPr>
          <w:rStyle w:val="HTML"/>
          <w:rFonts w:ascii="Times New Roman" w:hAnsi="Times New Roman" w:cs="Times New Roman"/>
          <w:color w:val="393939"/>
          <w:bdr w:val="none" w:sz="0" w:space="0" w:color="auto" w:frame="1"/>
        </w:rPr>
        <w:t>generator()</w:t>
      </w:r>
      <w:r w:rsidRPr="008A0813">
        <w:rPr>
          <w:color w:val="393939"/>
          <w:sz w:val="20"/>
          <w:szCs w:val="20"/>
        </w:rPr>
        <w:t> вызывается в цикле, например foreach, PHP выполнит код функции до первой встречи слова </w:t>
      </w:r>
      <w:r w:rsidRPr="008A0813">
        <w:rPr>
          <w:rStyle w:val="HTML"/>
          <w:rFonts w:ascii="Times New Roman" w:hAnsi="Times New Roman" w:cs="Times New Roman"/>
          <w:color w:val="393939"/>
          <w:bdr w:val="none" w:sz="0" w:space="0" w:color="auto" w:frame="1"/>
        </w:rPr>
        <w:t>yield</w:t>
      </w:r>
      <w:r w:rsidRPr="008A0813">
        <w:rPr>
          <w:color w:val="393939"/>
          <w:sz w:val="20"/>
          <w:szCs w:val="20"/>
        </w:rPr>
        <w:t>, на котором PHP прервет работу функции, запомнит позицию и выбросит значение (объект Generator). Затем, foreach обработает значение и вызовет метод </w:t>
      </w:r>
      <w:r w:rsidRPr="008A0813">
        <w:rPr>
          <w:rStyle w:val="HTML"/>
          <w:rFonts w:ascii="Times New Roman" w:hAnsi="Times New Roman" w:cs="Times New Roman"/>
          <w:color w:val="393939"/>
          <w:bdr w:val="none" w:sz="0" w:space="0" w:color="auto" w:frame="1"/>
        </w:rPr>
        <w:t>next()</w:t>
      </w:r>
      <w:r w:rsidRPr="008A0813">
        <w:rPr>
          <w:color w:val="393939"/>
          <w:sz w:val="20"/>
          <w:szCs w:val="20"/>
        </w:rPr>
        <w:t> у полученного объекта Generator. PHP снова выполнит код функции </w:t>
      </w:r>
      <w:r w:rsidRPr="008A0813">
        <w:rPr>
          <w:rStyle w:val="HTML"/>
          <w:rFonts w:ascii="Times New Roman" w:hAnsi="Times New Roman" w:cs="Times New Roman"/>
          <w:color w:val="393939"/>
          <w:bdr w:val="none" w:sz="0" w:space="0" w:color="auto" w:frame="1"/>
        </w:rPr>
        <w:t>generator()</w:t>
      </w:r>
      <w:r w:rsidRPr="008A0813">
        <w:rPr>
          <w:color w:val="393939"/>
          <w:sz w:val="20"/>
          <w:szCs w:val="20"/>
        </w:rPr>
        <w:t>, только начнет его не с начала, а с прошлой позиции, и опять, до слова yield, которое опять выбросит объект Generator. Работа цикла прервется тогда, когда функция </w:t>
      </w:r>
      <w:r w:rsidRPr="008A0813">
        <w:rPr>
          <w:rStyle w:val="HTML"/>
          <w:rFonts w:ascii="Times New Roman" w:hAnsi="Times New Roman" w:cs="Times New Roman"/>
          <w:color w:val="393939"/>
          <w:bdr w:val="none" w:sz="0" w:space="0" w:color="auto" w:frame="1"/>
        </w:rPr>
        <w:t>generator()</w:t>
      </w:r>
      <w:r w:rsidRPr="008A0813">
        <w:rPr>
          <w:color w:val="393939"/>
          <w:sz w:val="20"/>
          <w:szCs w:val="20"/>
        </w:rPr>
        <w:t> дойдет до конца (не вернет yield), или если она будет прервана с помощью </w:t>
      </w:r>
      <w:r w:rsidRPr="008A0813">
        <w:rPr>
          <w:rStyle w:val="HTML0"/>
          <w:color w:val="393939"/>
          <w:sz w:val="20"/>
          <w:szCs w:val="20"/>
          <w:bdr w:val="none" w:sz="0" w:space="0" w:color="auto" w:frame="1"/>
        </w:rPr>
        <w:t>return;</w:t>
      </w:r>
      <w:r w:rsidRPr="008A0813">
        <w:rPr>
          <w:color w:val="393939"/>
          <w:sz w:val="20"/>
          <w:szCs w:val="20"/>
        </w:rPr>
        <w:t>.</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 xml:space="preserve">Пример </w:t>
      </w:r>
      <w:proofErr w:type="gramStart"/>
      <w:r w:rsidRPr="008A0813">
        <w:rPr>
          <w:color w:val="393939"/>
          <w:sz w:val="20"/>
          <w:szCs w:val="20"/>
        </w:rPr>
        <w:t>генератора</w:t>
      </w:r>
      <w:proofErr w:type="gramEnd"/>
      <w:r w:rsidRPr="008A0813">
        <w:rPr>
          <w:color w:val="393939"/>
          <w:sz w:val="20"/>
          <w:szCs w:val="20"/>
        </w:rPr>
        <w:t xml:space="preserve"> который возвращает пару: ключ/значение:</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lastRenderedPageBreak/>
        <w:t>function</w:t>
      </w:r>
      <w:proofErr w:type="gramEnd"/>
      <w:r w:rsidRPr="008A0813">
        <w:rPr>
          <w:rStyle w:val="php"/>
          <w:rFonts w:ascii="Times New Roman" w:hAnsi="Times New Roman" w:cs="Times New Roman"/>
          <w:color w:val="000000"/>
          <w:bdr w:val="none" w:sz="0" w:space="0" w:color="auto" w:frame="1"/>
          <w:lang w:val="en-US"/>
        </w:rPr>
        <w:t xml:space="preserve"> generator</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$input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foreach</w:t>
      </w:r>
      <w:r w:rsidRPr="008A0813">
        <w:rPr>
          <w:rStyle w:val="simbol"/>
          <w:rFonts w:ascii="Times New Roman" w:eastAsiaTheme="majorEastAsia"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explode</w:t>
      </w:r>
      <w:r w:rsidRPr="008A0813">
        <w:rPr>
          <w:rStyle w:val="simbol"/>
          <w:rFonts w:ascii="Times New Roman" w:eastAsiaTheme="majorEastAsia"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$input</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as</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$part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list</w:t>
      </w:r>
      <w:r w:rsidRPr="008A0813">
        <w:rPr>
          <w:rStyle w:val="simbol"/>
          <w:rFonts w:ascii="Times New Roman" w:eastAsiaTheme="majorEastAsia"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$num</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$name</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explode</w:t>
      </w:r>
      <w:r w:rsidRPr="008A0813">
        <w:rPr>
          <w:rStyle w:val="simbol"/>
          <w:rFonts w:ascii="Times New Roman" w:eastAsiaTheme="majorEastAsia"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 -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$part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yield</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$num</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=&gt;</w:t>
      </w:r>
      <w:r w:rsidRPr="008A0813">
        <w:rPr>
          <w:rStyle w:val="php"/>
          <w:rFonts w:ascii="Times New Roman" w:hAnsi="Times New Roman" w:cs="Times New Roman"/>
          <w:color w:val="000000"/>
          <w:bdr w:val="none" w:sz="0" w:space="0" w:color="auto" w:frame="1"/>
          <w:lang w:val="en-US"/>
        </w:rPr>
        <w:t xml:space="preserve"> trim</w:t>
      </w:r>
      <w:r w:rsidRPr="008A0813">
        <w:rPr>
          <w:rStyle w:val="simbol"/>
          <w:rFonts w:ascii="Times New Roman" w:eastAsiaTheme="majorEastAsia" w:hAnsi="Times New Roman" w:cs="Times New Roman"/>
          <w:color w:val="8000FF"/>
          <w:bdr w:val="none" w:sz="0" w:space="0" w:color="auto" w:frame="1"/>
          <w:lang w:val="en-US"/>
        </w:rPr>
        <w:t>(</w:t>
      </w:r>
      <w:r w:rsidRPr="008A0813">
        <w:rPr>
          <w:rStyle w:val="variable"/>
          <w:rFonts w:ascii="Times New Roman" w:hAnsi="Times New Roman" w:cs="Times New Roman"/>
          <w:color w:val="292B80"/>
          <w:bdr w:val="none" w:sz="0" w:space="0" w:color="auto" w:frame="1"/>
          <w:lang w:val="en-US"/>
        </w:rPr>
        <w:t>$name</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hAnsi="Times New Roman" w:cs="Times New Roman"/>
          <w:color w:val="292B80"/>
          <w:bdr w:val="none" w:sz="0" w:space="0" w:color="auto" w:frame="1"/>
          <w:lang w:val="en-US"/>
        </w:rPr>
        <w:t>$input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 xml:space="preserve">'1 - </w:t>
      </w:r>
      <w:r w:rsidRPr="008A0813">
        <w:rPr>
          <w:rStyle w:val="string"/>
          <w:rFonts w:ascii="Times New Roman" w:hAnsi="Times New Roman" w:cs="Times New Roman"/>
          <w:color w:val="267583"/>
          <w:bdr w:val="none" w:sz="0" w:space="0" w:color="auto" w:frame="1"/>
        </w:rPr>
        <w:t>один</w:t>
      </w:r>
      <w:r w:rsidRPr="008A0813">
        <w:rPr>
          <w:rStyle w:val="string"/>
          <w:rFonts w:ascii="Times New Roman" w:hAnsi="Times New Roman" w:cs="Times New Roman"/>
          <w:color w:val="267583"/>
          <w:bdr w:val="none" w:sz="0" w:space="0" w:color="auto" w:frame="1"/>
          <w:lang w:val="en-US"/>
        </w:rPr>
        <w:t xml:space="preserve">. 2 - </w:t>
      </w:r>
      <w:proofErr w:type="gramStart"/>
      <w:r w:rsidRPr="008A0813">
        <w:rPr>
          <w:rStyle w:val="string"/>
          <w:rFonts w:ascii="Times New Roman" w:hAnsi="Times New Roman" w:cs="Times New Roman"/>
          <w:color w:val="267583"/>
          <w:bdr w:val="none" w:sz="0" w:space="0" w:color="auto" w:frame="1"/>
        </w:rPr>
        <w:t>два</w:t>
      </w:r>
      <w:proofErr w:type="gramEnd"/>
      <w:r w:rsidRPr="008A0813">
        <w:rPr>
          <w:rStyle w:val="string"/>
          <w:rFonts w:ascii="Times New Roman" w:hAnsi="Times New Roman" w:cs="Times New Roman"/>
          <w:color w:val="267583"/>
          <w:bdr w:val="none" w:sz="0" w:space="0" w:color="auto" w:frame="1"/>
          <w:lang w:val="en-US"/>
        </w:rPr>
        <w:t xml:space="preserve">. 3 - </w:t>
      </w:r>
      <w:proofErr w:type="gramStart"/>
      <w:r w:rsidRPr="008A0813">
        <w:rPr>
          <w:rStyle w:val="string"/>
          <w:rFonts w:ascii="Times New Roman" w:hAnsi="Times New Roman" w:cs="Times New Roman"/>
          <w:color w:val="267583"/>
          <w:bdr w:val="none" w:sz="0" w:space="0" w:color="auto" w:frame="1"/>
        </w:rPr>
        <w:t>три</w:t>
      </w:r>
      <w:proofErr w:type="gramEnd"/>
      <w:r w:rsidRPr="008A0813">
        <w:rPr>
          <w:rStyle w:val="string"/>
          <w:rFonts w:ascii="Times New Roman" w:hAnsi="Times New Roman" w:cs="Times New Roman"/>
          <w:color w:val="267583"/>
          <w:bdr w:val="none" w:sz="0" w:space="0" w:color="auto" w:frame="1"/>
          <w:lang w:val="en-US"/>
        </w:rPr>
        <w:t>'</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foreach</w:t>
      </w:r>
      <w:r w:rsidRPr="008A0813">
        <w:rPr>
          <w:rStyle w:val="simbol"/>
          <w:rFonts w:ascii="Times New Roman" w:eastAsiaTheme="majorEastAsia"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generator</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$input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as</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$num</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=&gt;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$name</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php"/>
          <w:rFonts w:ascii="Times New Roman" w:hAnsi="Times New Roman" w:cs="Times New Roman"/>
          <w:color w:val="000000"/>
          <w:bdr w:val="none" w:sz="0" w:space="0" w:color="auto" w:frame="1"/>
          <w:lang w:val="en-US"/>
        </w:rPr>
        <w:tab/>
      </w: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w:t>
      </w:r>
      <w:r w:rsidRPr="008A0813">
        <w:rPr>
          <w:rStyle w:val="string"/>
          <w:rFonts w:ascii="Times New Roman" w:hAnsi="Times New Roman" w:cs="Times New Roman"/>
          <w:color w:val="267583"/>
          <w:bdr w:val="none" w:sz="0" w:space="0" w:color="auto" w:frame="1"/>
        </w:rPr>
        <w:t>"</w:t>
      </w:r>
      <w:r w:rsidRPr="008A0813">
        <w:rPr>
          <w:rStyle w:val="subst"/>
          <w:rFonts w:ascii="Times New Roman" w:hAnsi="Times New Roman" w:cs="Times New Roman"/>
          <w:b/>
          <w:bCs/>
          <w:color w:val="267583"/>
          <w:bdr w:val="none" w:sz="0" w:space="0" w:color="auto" w:frame="1"/>
        </w:rPr>
        <w:t>$num</w:t>
      </w:r>
      <w:r w:rsidRPr="008A0813">
        <w:rPr>
          <w:rStyle w:val="string"/>
          <w:rFonts w:ascii="Times New Roman" w:hAnsi="Times New Roman" w:cs="Times New Roman"/>
          <w:color w:val="267583"/>
          <w:bdr w:val="none" w:sz="0" w:space="0" w:color="auto" w:frame="1"/>
        </w:rPr>
        <w:t xml:space="preserve"> (</w:t>
      </w:r>
      <w:r w:rsidRPr="008A0813">
        <w:rPr>
          <w:rStyle w:val="subst"/>
          <w:rFonts w:ascii="Times New Roman" w:hAnsi="Times New Roman" w:cs="Times New Roman"/>
          <w:b/>
          <w:bCs/>
          <w:color w:val="267583"/>
          <w:bdr w:val="none" w:sz="0" w:space="0" w:color="auto" w:frame="1"/>
        </w:rPr>
        <w:t>$name</w:t>
      </w:r>
      <w:r w:rsidRPr="008A0813">
        <w:rPr>
          <w:rStyle w:val="string"/>
          <w:rFonts w:ascii="Times New Roman" w:hAnsi="Times New Roman" w:cs="Times New Roman"/>
          <w:color w:val="267583"/>
          <w:bdr w:val="none" w:sz="0" w:space="0" w:color="auto" w:frame="1"/>
        </w:rPr>
        <w:t>) "</w:t>
      </w:r>
      <w:r w:rsidRPr="008A0813">
        <w:rPr>
          <w:rStyle w:val="simbol"/>
          <w:rFonts w:ascii="Times New Roman" w:eastAsiaTheme="majorEastAsia" w:hAnsi="Times New Roman" w:cs="Times New Roman"/>
          <w:color w:val="8000FF"/>
          <w:bdr w:val="none" w:sz="0" w:space="0" w:color="auto" w:frame="1"/>
        </w:rPr>
        <w:t>;</w:t>
      </w:r>
    </w:p>
    <w:p w:rsidR="00D05C7A" w:rsidRPr="008A0813" w:rsidRDefault="00D05C7A" w:rsidP="008A0813">
      <w:pPr>
        <w:pStyle w:val="HTML1"/>
        <w:textAlignment w:val="baseline"/>
        <w:rPr>
          <w:rFonts w:ascii="Times New Roman" w:hAnsi="Times New Roman" w:cs="Times New Roman"/>
          <w:color w:val="393939"/>
        </w:rPr>
      </w:pPr>
      <w:r w:rsidRPr="008A0813">
        <w:rPr>
          <w:rStyle w:val="simbol"/>
          <w:rFonts w:ascii="Times New Roman" w:eastAsiaTheme="majorEastAsia" w:hAnsi="Times New Roman" w:cs="Times New Roman"/>
          <w:color w:val="8000FF"/>
          <w:bdr w:val="none" w:sz="0" w:space="0" w:color="auto" w:frame="1"/>
        </w:rPr>
        <w:t>}</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Кратко о генераторах</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 Не добавляют нового функционала в язык</w:t>
      </w:r>
      <w:r w:rsidRPr="008A0813">
        <w:rPr>
          <w:color w:val="393939"/>
          <w:sz w:val="20"/>
          <w:szCs w:val="20"/>
        </w:rPr>
        <w:br/>
        <w:t>— Быстрее</w:t>
      </w:r>
      <w:r w:rsidRPr="008A0813">
        <w:rPr>
          <w:color w:val="393939"/>
          <w:sz w:val="20"/>
          <w:szCs w:val="20"/>
        </w:rPr>
        <w:br/>
        <w:t>— Возобновление работы генератора происходит с последнего «выброса» yield</w:t>
      </w:r>
      <w:r w:rsidRPr="008A0813">
        <w:rPr>
          <w:color w:val="393939"/>
          <w:sz w:val="20"/>
          <w:szCs w:val="20"/>
        </w:rPr>
        <w:br/>
        <w:t>— В генератор можно отправлять значения и исключения (через метод throw())</w:t>
      </w:r>
      <w:r w:rsidRPr="008A0813">
        <w:rPr>
          <w:color w:val="393939"/>
          <w:sz w:val="20"/>
          <w:szCs w:val="20"/>
        </w:rPr>
        <w:br/>
        <w:t>— Генераторы однонаправлены, т.е. нельзя вернуться назад</w:t>
      </w:r>
      <w:r w:rsidRPr="008A0813">
        <w:rPr>
          <w:color w:val="393939"/>
          <w:sz w:val="20"/>
          <w:szCs w:val="20"/>
        </w:rPr>
        <w:br/>
        <w:t>— Меньше кода в большинстве случаев, более простые для понимания конструкции</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Чтобы лучше понять генераторы прочитайте </w:t>
      </w:r>
      <w:hyperlink r:id="rId26" w:tgtFrame="_blank" w:history="1">
        <w:r w:rsidRPr="008A0813">
          <w:rPr>
            <w:rStyle w:val="a5"/>
            <w:color w:val="126FA7"/>
            <w:sz w:val="20"/>
            <w:szCs w:val="20"/>
            <w:bdr w:val="none" w:sz="0" w:space="0" w:color="auto" w:frame="1"/>
          </w:rPr>
          <w:t>эту статью на Хабре</w:t>
        </w:r>
      </w:hyperlink>
      <w:r w:rsidRPr="008A0813">
        <w:rPr>
          <w:color w:val="393939"/>
          <w:sz w:val="20"/>
          <w:szCs w:val="20"/>
        </w:rPr>
        <w:t>.</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hyperlink r:id="rId27" w:tgtFrame="_blank" w:history="1">
        <w:r w:rsidRPr="008A0813">
          <w:rPr>
            <w:rStyle w:val="a5"/>
            <w:color w:val="126FA7"/>
            <w:sz w:val="20"/>
            <w:szCs w:val="20"/>
            <w:bdr w:val="none" w:sz="0" w:space="0" w:color="auto" w:frame="1"/>
          </w:rPr>
          <w:t>Подробно о генераторах в документации (англ.)</w:t>
        </w:r>
      </w:hyperlink>
    </w:p>
    <w:p w:rsidR="00D05C7A" w:rsidRPr="008A0813" w:rsidRDefault="00D05C7A" w:rsidP="008A0813">
      <w:pPr>
        <w:spacing w:after="0" w:line="240" w:lineRule="auto"/>
        <w:rPr>
          <w:rFonts w:ascii="Times New Roman" w:hAnsi="Times New Roman" w:cs="Times New Roman"/>
          <w:sz w:val="20"/>
          <w:szCs w:val="20"/>
        </w:rPr>
      </w:pPr>
      <w:hyperlink r:id="rId28" w:anchor="kcmenu" w:history="1">
        <w:r w:rsidRPr="008A0813">
          <w:rPr>
            <w:rStyle w:val="a5"/>
            <w:rFonts w:ascii="Times New Roman" w:hAnsi="Times New Roman" w:cs="Times New Roman"/>
            <w:color w:val="126FA7"/>
            <w:sz w:val="20"/>
            <w:szCs w:val="20"/>
            <w:bdr w:val="none" w:sz="0" w:space="0" w:color="auto" w:frame="1"/>
            <w:shd w:val="clear" w:color="auto" w:fill="FFFFFF"/>
          </w:rPr>
          <w:t>к началу</w:t>
        </w:r>
      </w:hyperlink>
      <w:bookmarkStart w:id="28" w:name="api-dlya-heshirovaniya-parolej"/>
      <w:bookmarkEnd w:id="28"/>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r w:rsidRPr="008A0813">
        <w:rPr>
          <w:rFonts w:ascii="Times New Roman" w:hAnsi="Times New Roman" w:cs="Times New Roman"/>
          <w:b w:val="0"/>
          <w:bCs w:val="0"/>
          <w:color w:val="362053"/>
          <w:sz w:val="20"/>
          <w:szCs w:val="20"/>
        </w:rPr>
        <w:t>API для хэширования паролей</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 xml:space="preserve">Теперь PHP из коробки предлагает правильный способ хэшировать пароли. </w:t>
      </w:r>
      <w:proofErr w:type="gramStart"/>
      <w:r w:rsidRPr="008A0813">
        <w:rPr>
          <w:color w:val="393939"/>
          <w:sz w:val="20"/>
          <w:szCs w:val="20"/>
        </w:rPr>
        <w:t>Новый</w:t>
      </w:r>
      <w:proofErr w:type="gramEnd"/>
      <w:r w:rsidRPr="008A0813">
        <w:rPr>
          <w:color w:val="393939"/>
          <w:sz w:val="20"/>
          <w:szCs w:val="20"/>
        </w:rPr>
        <w:t xml:space="preserve"> API хэширования паролей предоставляет четыре функции:</w:t>
      </w:r>
    </w:p>
    <w:p w:rsidR="00D05C7A" w:rsidRPr="008A0813" w:rsidRDefault="00D05C7A" w:rsidP="008A0813">
      <w:pPr>
        <w:pStyle w:val="a4"/>
        <w:numPr>
          <w:ilvl w:val="0"/>
          <w:numId w:val="3"/>
        </w:numPr>
        <w:shd w:val="clear" w:color="auto" w:fill="FFFFFF"/>
        <w:spacing w:before="0" w:beforeAutospacing="0" w:after="0" w:afterAutospacing="0"/>
        <w:ind w:left="408"/>
        <w:textAlignment w:val="baseline"/>
        <w:rPr>
          <w:color w:val="393939"/>
          <w:sz w:val="20"/>
          <w:szCs w:val="20"/>
        </w:rPr>
      </w:pPr>
      <w:r w:rsidRPr="008A0813">
        <w:rPr>
          <w:rStyle w:val="HTML0"/>
          <w:color w:val="393939"/>
          <w:sz w:val="20"/>
          <w:szCs w:val="20"/>
          <w:bdr w:val="none" w:sz="0" w:space="0" w:color="auto" w:frame="1"/>
        </w:rPr>
        <w:t>password_hash()</w:t>
      </w:r>
      <w:r w:rsidRPr="008A0813">
        <w:rPr>
          <w:color w:val="393939"/>
          <w:sz w:val="20"/>
          <w:szCs w:val="20"/>
        </w:rPr>
        <w:t> — используется для хэширования пароля. В WP для этого есть своя функция </w:t>
      </w:r>
      <w:hyperlink r:id="rId29" w:history="1">
        <w:r w:rsidRPr="008A0813">
          <w:rPr>
            <w:rStyle w:val="a5"/>
            <w:color w:val="126FA7"/>
            <w:sz w:val="20"/>
            <w:szCs w:val="20"/>
            <w:bdr w:val="none" w:sz="0" w:space="0" w:color="auto" w:frame="1"/>
          </w:rPr>
          <w:t>wp_hash_password()</w:t>
        </w:r>
      </w:hyperlink>
      <w:r w:rsidRPr="008A0813">
        <w:rPr>
          <w:color w:val="393939"/>
          <w:sz w:val="20"/>
          <w:szCs w:val="20"/>
        </w:rPr>
        <w:t>.</w:t>
      </w:r>
    </w:p>
    <w:p w:rsidR="00D05C7A" w:rsidRPr="008A0813" w:rsidRDefault="00D05C7A" w:rsidP="008A0813">
      <w:pPr>
        <w:pStyle w:val="HTML1"/>
        <w:shd w:val="clear" w:color="auto" w:fill="FFFFFF"/>
        <w:ind w:left="408"/>
        <w:textAlignment w:val="baseline"/>
        <w:rPr>
          <w:rFonts w:ascii="Times New Roman" w:hAnsi="Times New Roman" w:cs="Times New Roman"/>
          <w:color w:val="393939"/>
          <w:lang w:val="en-US"/>
        </w:rPr>
      </w:pPr>
      <w:r w:rsidRPr="008A0813">
        <w:rPr>
          <w:rStyle w:val="variable"/>
          <w:rFonts w:ascii="Times New Roman" w:hAnsi="Times New Roman" w:cs="Times New Roman"/>
          <w:color w:val="292B80"/>
          <w:bdr w:val="none" w:sz="0" w:space="0" w:color="auto" w:frame="1"/>
          <w:lang w:val="en-US"/>
        </w:rPr>
        <w:t>$hash</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password_</w:t>
      </w:r>
      <w:proofErr w:type="gramStart"/>
      <w:r w:rsidRPr="008A0813">
        <w:rPr>
          <w:rStyle w:val="php"/>
          <w:rFonts w:ascii="Times New Roman" w:hAnsi="Times New Roman" w:cs="Times New Roman"/>
          <w:color w:val="000000"/>
          <w:bdr w:val="none" w:sz="0" w:space="0" w:color="auto" w:frame="1"/>
          <w:lang w:val="en-US"/>
        </w:rPr>
        <w:t>hash</w:t>
      </w:r>
      <w:r w:rsidRPr="008A0813">
        <w:rPr>
          <w:rStyle w:val="simbol"/>
          <w:rFonts w:ascii="Times New Roman" w:eastAsiaTheme="majorEastAsia"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$passwod</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PASSWORD_DEFAULT </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a4"/>
        <w:numPr>
          <w:ilvl w:val="0"/>
          <w:numId w:val="3"/>
        </w:numPr>
        <w:shd w:val="clear" w:color="auto" w:fill="FFFFFF"/>
        <w:spacing w:before="0" w:beforeAutospacing="0" w:after="0" w:afterAutospacing="0"/>
        <w:ind w:left="408"/>
        <w:textAlignment w:val="baseline"/>
        <w:rPr>
          <w:color w:val="393939"/>
          <w:sz w:val="20"/>
          <w:szCs w:val="20"/>
        </w:rPr>
      </w:pPr>
      <w:r w:rsidRPr="008A0813">
        <w:rPr>
          <w:rStyle w:val="HTML0"/>
          <w:color w:val="393939"/>
          <w:sz w:val="20"/>
          <w:szCs w:val="20"/>
          <w:bdr w:val="none" w:sz="0" w:space="0" w:color="auto" w:frame="1"/>
        </w:rPr>
        <w:t>password_verify()</w:t>
      </w:r>
      <w:r w:rsidRPr="008A0813">
        <w:rPr>
          <w:color w:val="393939"/>
          <w:sz w:val="20"/>
          <w:szCs w:val="20"/>
        </w:rPr>
        <w:t> — используется для проверки пароля на соответствие хэшу. В WP для этого есть своя функция </w:t>
      </w:r>
      <w:hyperlink r:id="rId30" w:history="1">
        <w:r w:rsidRPr="008A0813">
          <w:rPr>
            <w:rStyle w:val="a5"/>
            <w:color w:val="126FA7"/>
            <w:sz w:val="20"/>
            <w:szCs w:val="20"/>
            <w:bdr w:val="none" w:sz="0" w:space="0" w:color="auto" w:frame="1"/>
          </w:rPr>
          <w:t>wp_check_password()</w:t>
        </w:r>
      </w:hyperlink>
      <w:r w:rsidRPr="008A0813">
        <w:rPr>
          <w:color w:val="393939"/>
          <w:sz w:val="20"/>
          <w:szCs w:val="20"/>
        </w:rPr>
        <w:t>.</w:t>
      </w:r>
    </w:p>
    <w:p w:rsidR="00D05C7A" w:rsidRPr="008A0813" w:rsidRDefault="00D05C7A" w:rsidP="008A0813">
      <w:pPr>
        <w:pStyle w:val="HTML1"/>
        <w:numPr>
          <w:ilvl w:val="0"/>
          <w:numId w:val="3"/>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lang w:val="en-US"/>
        </w:rPr>
      </w:pPr>
      <w:r w:rsidRPr="008A0813">
        <w:rPr>
          <w:rStyle w:val="keyword"/>
          <w:rFonts w:ascii="Times New Roman" w:hAnsi="Times New Roman" w:cs="Times New Roman"/>
          <w:b/>
          <w:bCs/>
          <w:color w:val="1957FF"/>
          <w:bdr w:val="none" w:sz="0" w:space="0" w:color="auto" w:frame="1"/>
          <w:lang w:val="en-US"/>
        </w:rPr>
        <w:t>if</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password_verify</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$password</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$hash</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numPr>
          <w:ilvl w:val="0"/>
          <w:numId w:val="3"/>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rPr>
      </w:pPr>
      <w:r w:rsidRPr="008A0813">
        <w:rPr>
          <w:rStyle w:val="php"/>
          <w:rFonts w:ascii="Times New Roman" w:hAnsi="Times New Roman" w:cs="Times New Roman"/>
          <w:color w:val="000000"/>
          <w:bdr w:val="none" w:sz="0" w:space="0" w:color="auto" w:frame="1"/>
          <w:lang w:val="en-US"/>
        </w:rPr>
        <w:tab/>
      </w:r>
      <w:r w:rsidRPr="008A0813">
        <w:rPr>
          <w:rStyle w:val="comment"/>
          <w:rFonts w:ascii="Times New Roman" w:hAnsi="Times New Roman" w:cs="Times New Roman"/>
          <w:color w:val="888895"/>
          <w:bdr w:val="none" w:sz="0" w:space="0" w:color="auto" w:frame="1"/>
        </w:rPr>
        <w:t>// Success!</w:t>
      </w:r>
    </w:p>
    <w:p w:rsidR="00D05C7A" w:rsidRPr="008A0813" w:rsidRDefault="00D05C7A" w:rsidP="008A0813">
      <w:pPr>
        <w:pStyle w:val="HTML1"/>
        <w:shd w:val="clear" w:color="auto" w:fill="FFFFFF"/>
        <w:ind w:left="408"/>
        <w:textAlignment w:val="baseline"/>
        <w:rPr>
          <w:rFonts w:ascii="Times New Roman" w:hAnsi="Times New Roman" w:cs="Times New Roman"/>
          <w:color w:val="393939"/>
        </w:rPr>
      </w:pPr>
      <w:r w:rsidRPr="008A0813">
        <w:rPr>
          <w:rStyle w:val="simbol"/>
          <w:rFonts w:ascii="Times New Roman" w:eastAsiaTheme="majorEastAsia" w:hAnsi="Times New Roman" w:cs="Times New Roman"/>
          <w:color w:val="8000FF"/>
          <w:bdr w:val="none" w:sz="0" w:space="0" w:color="auto" w:frame="1"/>
        </w:rPr>
        <w:t>}</w:t>
      </w:r>
    </w:p>
    <w:p w:rsidR="00D05C7A" w:rsidRPr="008A0813" w:rsidRDefault="00D05C7A" w:rsidP="008A0813">
      <w:pPr>
        <w:pStyle w:val="a4"/>
        <w:numPr>
          <w:ilvl w:val="0"/>
          <w:numId w:val="3"/>
        </w:numPr>
        <w:shd w:val="clear" w:color="auto" w:fill="FFFFFF"/>
        <w:spacing w:before="0" w:beforeAutospacing="0" w:after="0" w:afterAutospacing="0"/>
        <w:ind w:left="408"/>
        <w:textAlignment w:val="baseline"/>
        <w:rPr>
          <w:color w:val="393939"/>
          <w:sz w:val="20"/>
          <w:szCs w:val="20"/>
        </w:rPr>
      </w:pPr>
      <w:r w:rsidRPr="008A0813">
        <w:rPr>
          <w:rStyle w:val="HTML0"/>
          <w:color w:val="393939"/>
          <w:sz w:val="20"/>
          <w:szCs w:val="20"/>
          <w:bdr w:val="none" w:sz="0" w:space="0" w:color="auto" w:frame="1"/>
        </w:rPr>
        <w:t>password_needs_rehash()</w:t>
      </w:r>
      <w:r w:rsidRPr="008A0813">
        <w:rPr>
          <w:color w:val="393939"/>
          <w:sz w:val="20"/>
          <w:szCs w:val="20"/>
        </w:rPr>
        <w:t xml:space="preserve"> — используется для проверки необходимости создать </w:t>
      </w:r>
      <w:proofErr w:type="gramStart"/>
      <w:r w:rsidRPr="008A0813">
        <w:rPr>
          <w:color w:val="393939"/>
          <w:sz w:val="20"/>
          <w:szCs w:val="20"/>
        </w:rPr>
        <w:t>новый</w:t>
      </w:r>
      <w:proofErr w:type="gramEnd"/>
      <w:r w:rsidRPr="008A0813">
        <w:rPr>
          <w:color w:val="393939"/>
          <w:sz w:val="20"/>
          <w:szCs w:val="20"/>
        </w:rPr>
        <w:t xml:space="preserve"> хэш.</w:t>
      </w:r>
    </w:p>
    <w:p w:rsidR="00D05C7A" w:rsidRPr="008A0813" w:rsidRDefault="00D05C7A" w:rsidP="008A0813">
      <w:pPr>
        <w:numPr>
          <w:ilvl w:val="0"/>
          <w:numId w:val="3"/>
        </w:numPr>
        <w:shd w:val="clear" w:color="auto" w:fill="FFFFFF"/>
        <w:spacing w:after="0" w:line="240" w:lineRule="auto"/>
        <w:ind w:left="408"/>
        <w:textAlignment w:val="baseline"/>
        <w:rPr>
          <w:rFonts w:ascii="Times New Roman" w:hAnsi="Times New Roman" w:cs="Times New Roman"/>
          <w:color w:val="393939"/>
          <w:sz w:val="20"/>
          <w:szCs w:val="20"/>
        </w:rPr>
      </w:pPr>
      <w:r w:rsidRPr="008A0813">
        <w:rPr>
          <w:rStyle w:val="HTML0"/>
          <w:rFonts w:ascii="Times New Roman" w:hAnsi="Times New Roman" w:cs="Times New Roman"/>
          <w:color w:val="393939"/>
          <w:sz w:val="20"/>
          <w:szCs w:val="20"/>
          <w:bdr w:val="none" w:sz="0" w:space="0" w:color="auto" w:frame="1"/>
        </w:rPr>
        <w:t>password_get_info()</w:t>
      </w:r>
      <w:r w:rsidRPr="008A0813">
        <w:rPr>
          <w:rFonts w:ascii="Times New Roman" w:hAnsi="Times New Roman" w:cs="Times New Roman"/>
          <w:color w:val="393939"/>
          <w:sz w:val="20"/>
          <w:szCs w:val="20"/>
        </w:rPr>
        <w:t> — возвращает имя алгоритма хеширования и различные параметры, используемые при хэшировании.</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rStyle w:val="a8"/>
          <w:color w:val="393939"/>
          <w:sz w:val="20"/>
          <w:szCs w:val="20"/>
          <w:bdr w:val="none" w:sz="0" w:space="0" w:color="auto" w:frame="1"/>
        </w:rPr>
        <w:t>Подробнее </w:t>
      </w:r>
      <w:hyperlink r:id="rId31" w:tgtFrame="_blank" w:history="1">
        <w:r w:rsidRPr="008A0813">
          <w:rPr>
            <w:rStyle w:val="a5"/>
            <w:i/>
            <w:iCs/>
            <w:color w:val="126FA7"/>
            <w:sz w:val="20"/>
            <w:szCs w:val="20"/>
            <w:bdr w:val="none" w:sz="0" w:space="0" w:color="auto" w:frame="1"/>
          </w:rPr>
          <w:t>читайте в статье на хабре</w:t>
        </w:r>
      </w:hyperlink>
      <w:r w:rsidRPr="008A0813">
        <w:rPr>
          <w:rStyle w:val="a8"/>
          <w:color w:val="393939"/>
          <w:sz w:val="20"/>
          <w:szCs w:val="20"/>
          <w:bdr w:val="none" w:sz="0" w:space="0" w:color="auto" w:frame="1"/>
        </w:rPr>
        <w:t>.</w:t>
      </w:r>
    </w:p>
    <w:p w:rsidR="00D05C7A" w:rsidRPr="008A0813" w:rsidRDefault="00D05C7A" w:rsidP="008A0813">
      <w:pPr>
        <w:spacing w:after="0" w:line="240" w:lineRule="auto"/>
        <w:rPr>
          <w:rFonts w:ascii="Times New Roman" w:hAnsi="Times New Roman" w:cs="Times New Roman"/>
          <w:sz w:val="20"/>
          <w:szCs w:val="20"/>
        </w:rPr>
      </w:pPr>
      <w:hyperlink r:id="rId32" w:anchor="kcmenu" w:history="1">
        <w:r w:rsidRPr="008A0813">
          <w:rPr>
            <w:rStyle w:val="a5"/>
            <w:rFonts w:ascii="Times New Roman" w:hAnsi="Times New Roman" w:cs="Times New Roman"/>
            <w:color w:val="126FA7"/>
            <w:sz w:val="20"/>
            <w:szCs w:val="20"/>
            <w:bdr w:val="none" w:sz="0" w:space="0" w:color="auto" w:frame="1"/>
            <w:shd w:val="clear" w:color="auto" w:fill="FFFFFF"/>
          </w:rPr>
          <w:t>к началу</w:t>
        </w:r>
      </w:hyperlink>
      <w:bookmarkStart w:id="29" w:name="php-5.6"/>
      <w:bookmarkEnd w:id="29"/>
    </w:p>
    <w:p w:rsidR="00D05C7A" w:rsidRPr="008A0813" w:rsidRDefault="00D05C7A" w:rsidP="008A0813">
      <w:pPr>
        <w:pStyle w:val="2"/>
        <w:shd w:val="clear" w:color="auto" w:fill="FFFFFF"/>
        <w:spacing w:before="0" w:line="240" w:lineRule="auto"/>
        <w:textAlignment w:val="baseline"/>
        <w:rPr>
          <w:rFonts w:ascii="Times New Roman" w:hAnsi="Times New Roman" w:cs="Times New Roman"/>
          <w:b w:val="0"/>
          <w:bCs w:val="0"/>
          <w:color w:val="362053"/>
          <w:sz w:val="20"/>
          <w:szCs w:val="20"/>
        </w:rPr>
      </w:pPr>
      <w:r w:rsidRPr="008A0813">
        <w:rPr>
          <w:rFonts w:ascii="Times New Roman" w:hAnsi="Times New Roman" w:cs="Times New Roman"/>
          <w:b w:val="0"/>
          <w:bCs w:val="0"/>
          <w:color w:val="362053"/>
          <w:sz w:val="20"/>
          <w:szCs w:val="20"/>
        </w:rPr>
        <w:t>PHP 5.6</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Новые возможности PHP 5.6. </w:t>
      </w:r>
      <w:hyperlink r:id="rId33" w:tgtFrame="_blank" w:history="1">
        <w:r w:rsidRPr="008A0813">
          <w:rPr>
            <w:rStyle w:val="a5"/>
            <w:color w:val="126FA7"/>
            <w:sz w:val="20"/>
            <w:szCs w:val="20"/>
            <w:bdr w:val="none" w:sz="0" w:space="0" w:color="auto" w:frame="1"/>
          </w:rPr>
          <w:t>Ссылка на офф</w:t>
        </w:r>
        <w:proofErr w:type="gramStart"/>
        <w:r w:rsidRPr="008A0813">
          <w:rPr>
            <w:rStyle w:val="a5"/>
            <w:color w:val="126FA7"/>
            <w:sz w:val="20"/>
            <w:szCs w:val="20"/>
            <w:bdr w:val="none" w:sz="0" w:space="0" w:color="auto" w:frame="1"/>
          </w:rPr>
          <w:t>.с</w:t>
        </w:r>
        <w:proofErr w:type="gramEnd"/>
        <w:r w:rsidRPr="008A0813">
          <w:rPr>
            <w:rStyle w:val="a5"/>
            <w:color w:val="126FA7"/>
            <w:sz w:val="20"/>
            <w:szCs w:val="20"/>
            <w:bdr w:val="none" w:sz="0" w:space="0" w:color="auto" w:frame="1"/>
          </w:rPr>
          <w:t>айт</w:t>
        </w:r>
      </w:hyperlink>
      <w:r w:rsidRPr="008A0813">
        <w:rPr>
          <w:color w:val="393939"/>
          <w:sz w:val="20"/>
          <w:szCs w:val="20"/>
        </w:rPr>
        <w:t>.</w:t>
      </w:r>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bookmarkStart w:id="30" w:name="const-plus-=-1-+-2-skalyarnye-vyrazheniy"/>
      <w:bookmarkEnd w:id="30"/>
      <w:r w:rsidRPr="008A0813">
        <w:rPr>
          <w:rStyle w:val="HTML0"/>
          <w:rFonts w:ascii="Times New Roman" w:hAnsi="Times New Roman" w:cs="Times New Roman"/>
          <w:b w:val="0"/>
          <w:bCs w:val="0"/>
          <w:color w:val="362053"/>
          <w:sz w:val="20"/>
          <w:szCs w:val="20"/>
          <w:bdr w:val="none" w:sz="0" w:space="0" w:color="auto" w:frame="1"/>
        </w:rPr>
        <w:t>const PLUS = 1 + 2;</w:t>
      </w:r>
      <w:r w:rsidRPr="008A0813">
        <w:rPr>
          <w:rFonts w:ascii="Times New Roman" w:hAnsi="Times New Roman" w:cs="Times New Roman"/>
          <w:b w:val="0"/>
          <w:bCs w:val="0"/>
          <w:color w:val="362053"/>
          <w:sz w:val="20"/>
          <w:szCs w:val="20"/>
        </w:rPr>
        <w:t> — скалярные выражения в константах/свойствах/аргументах функции</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Теперь стало возможным указывать в значения констант примитивные PHP выражения (выражения из скаляров).</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Точнее, новинка касается не только констант, а всего где раньше PHP ожидал статическое значение. Теперь вместо статики можно указать выражение из чисел/строк/констант. Если точнее, то PHP выражение можно указывать: в константах/свойствах класса и в значении аргумента функции по умолчанию.</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const</w:t>
      </w:r>
      <w:proofErr w:type="gramEnd"/>
      <w:r w:rsidRPr="008A0813">
        <w:rPr>
          <w:rStyle w:val="php"/>
          <w:rFonts w:ascii="Times New Roman" w:hAnsi="Times New Roman" w:cs="Times New Roman"/>
          <w:color w:val="000000"/>
          <w:bdr w:val="none" w:sz="0" w:space="0" w:color="auto" w:frame="1"/>
          <w:lang w:val="en-US"/>
        </w:rPr>
        <w:t xml:space="preserve"> ONE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eastAsiaTheme="majorEastAsia" w:hAnsi="Times New Roman" w:cs="Times New Roman"/>
          <w:color w:val="E0542A"/>
          <w:bdr w:val="none" w:sz="0" w:space="0" w:color="auto" w:frame="1"/>
          <w:lang w:val="en-US"/>
        </w:rPr>
        <w:t>1</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const</w:t>
      </w:r>
      <w:proofErr w:type="gramEnd"/>
      <w:r w:rsidRPr="008A0813">
        <w:rPr>
          <w:rStyle w:val="php"/>
          <w:rFonts w:ascii="Times New Roman" w:hAnsi="Times New Roman" w:cs="Times New Roman"/>
          <w:color w:val="000000"/>
          <w:bdr w:val="none" w:sz="0" w:space="0" w:color="auto" w:frame="1"/>
          <w:lang w:val="en-US"/>
        </w:rPr>
        <w:t xml:space="preserve"> TWO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ONE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eastAsiaTheme="majorEastAsia" w:hAnsi="Times New Roman" w:cs="Times New Roman"/>
          <w:color w:val="E0542A"/>
          <w:bdr w:val="none" w:sz="0" w:space="0" w:color="auto" w:frame="1"/>
          <w:lang w:val="en-US"/>
        </w:rPr>
        <w:t>2</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class</w:t>
      </w:r>
      <w:proofErr w:type="gramEnd"/>
      <w:r w:rsidRPr="008A0813">
        <w:rPr>
          <w:rStyle w:val="php"/>
          <w:rFonts w:ascii="Times New Roman" w:hAnsi="Times New Roman" w:cs="Times New Roman"/>
          <w:color w:val="000000"/>
          <w:bdr w:val="none" w:sz="0" w:space="0" w:color="auto" w:frame="1"/>
          <w:lang w:val="en-US"/>
        </w:rPr>
        <w:t xml:space="preserve"> C </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const</w:t>
      </w:r>
      <w:proofErr w:type="gramEnd"/>
      <w:r w:rsidRPr="008A0813">
        <w:rPr>
          <w:rStyle w:val="php"/>
          <w:rFonts w:ascii="Times New Roman" w:hAnsi="Times New Roman" w:cs="Times New Roman"/>
          <w:color w:val="000000"/>
          <w:bdr w:val="none" w:sz="0" w:space="0" w:color="auto" w:frame="1"/>
          <w:lang w:val="en-US"/>
        </w:rPr>
        <w:t xml:space="preserve"> THREE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TWO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eastAsiaTheme="majorEastAsia" w:hAnsi="Times New Roman" w:cs="Times New Roman"/>
          <w:color w:val="E0542A"/>
          <w:bdr w:val="none" w:sz="0" w:space="0" w:color="auto" w:frame="1"/>
          <w:lang w:val="en-US"/>
        </w:rPr>
        <w:t>1</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const</w:t>
      </w:r>
      <w:proofErr w:type="gramEnd"/>
      <w:r w:rsidRPr="008A0813">
        <w:rPr>
          <w:rStyle w:val="php"/>
          <w:rFonts w:ascii="Times New Roman" w:hAnsi="Times New Roman" w:cs="Times New Roman"/>
          <w:color w:val="000000"/>
          <w:bdr w:val="none" w:sz="0" w:space="0" w:color="auto" w:frame="1"/>
          <w:lang w:val="en-US"/>
        </w:rPr>
        <w:t xml:space="preserve"> ONE_THIRD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ONE / </w:t>
      </w:r>
      <w:r w:rsidRPr="008A0813">
        <w:rPr>
          <w:rStyle w:val="keyword"/>
          <w:rFonts w:ascii="Times New Roman" w:hAnsi="Times New Roman" w:cs="Times New Roman"/>
          <w:b/>
          <w:bCs/>
          <w:color w:val="1957FF"/>
          <w:bdr w:val="none" w:sz="0" w:space="0" w:color="auto" w:frame="1"/>
          <w:lang w:val="en-US"/>
        </w:rPr>
        <w:t>self</w:t>
      </w:r>
      <w:r w:rsidRPr="008A0813">
        <w:rPr>
          <w:rStyle w:val="php"/>
          <w:rFonts w:ascii="Times New Roman" w:hAnsi="Times New Roman" w:cs="Times New Roman"/>
          <w:color w:val="000000"/>
          <w:bdr w:val="none" w:sz="0" w:space="0" w:color="auto" w:frame="1"/>
          <w:lang w:val="en-US"/>
        </w:rPr>
        <w:t>::THREE</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const</w:t>
      </w:r>
      <w:proofErr w:type="gramEnd"/>
      <w:r w:rsidRPr="008A0813">
        <w:rPr>
          <w:rStyle w:val="php"/>
          <w:rFonts w:ascii="Times New Roman" w:hAnsi="Times New Roman" w:cs="Times New Roman"/>
          <w:color w:val="000000"/>
          <w:bdr w:val="none" w:sz="0" w:space="0" w:color="auto" w:frame="1"/>
          <w:lang w:val="en-US"/>
        </w:rPr>
        <w:t xml:space="preserve"> SENTENCE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w:t>
      </w:r>
      <w:r w:rsidRPr="008A0813">
        <w:rPr>
          <w:rStyle w:val="string"/>
          <w:rFonts w:ascii="Times New Roman" w:hAnsi="Times New Roman" w:cs="Times New Roman"/>
          <w:color w:val="267583"/>
          <w:bdr w:val="none" w:sz="0" w:space="0" w:color="auto" w:frame="1"/>
        </w:rPr>
        <w:t>Значение</w:t>
      </w:r>
      <w:r w:rsidRPr="008A0813">
        <w:rPr>
          <w:rStyle w:val="string"/>
          <w:rFonts w:ascii="Times New Roman" w:hAnsi="Times New Roman" w:cs="Times New Roman"/>
          <w:color w:val="267583"/>
          <w:bdr w:val="none" w:sz="0" w:space="0" w:color="auto" w:frame="1"/>
          <w:lang w:val="en-US"/>
        </w:rPr>
        <w:t xml:space="preserve"> THREE </w:t>
      </w:r>
      <w:r w:rsidRPr="008A0813">
        <w:rPr>
          <w:rStyle w:val="string"/>
          <w:rFonts w:ascii="Times New Roman" w:hAnsi="Times New Roman" w:cs="Times New Roman"/>
          <w:color w:val="267583"/>
          <w:bdr w:val="none" w:sz="0" w:space="0" w:color="auto" w:frame="1"/>
        </w:rPr>
        <w:t>равно</w:t>
      </w:r>
      <w:r w:rsidRPr="008A0813">
        <w:rPr>
          <w:rStyle w:val="string"/>
          <w:rFonts w:ascii="Times New Roman" w:hAnsi="Times New Roman" w:cs="Times New Roman"/>
          <w:color w:val="267583"/>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self</w:t>
      </w:r>
      <w:r w:rsidRPr="008A0813">
        <w:rPr>
          <w:rStyle w:val="php"/>
          <w:rFonts w:ascii="Times New Roman" w:hAnsi="Times New Roman" w:cs="Times New Roman"/>
          <w:color w:val="000000"/>
          <w:bdr w:val="none" w:sz="0" w:space="0" w:color="auto" w:frame="1"/>
          <w:lang w:val="en-US"/>
        </w:rPr>
        <w:t>::THREE</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public</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function</w:t>
      </w:r>
      <w:r w:rsidRPr="008A0813">
        <w:rPr>
          <w:rStyle w:val="php"/>
          <w:rFonts w:ascii="Times New Roman" w:hAnsi="Times New Roman" w:cs="Times New Roman"/>
          <w:color w:val="000000"/>
          <w:bdr w:val="none" w:sz="0" w:space="0" w:color="auto" w:frame="1"/>
          <w:lang w:val="en-US"/>
        </w:rPr>
        <w:t xml:space="preserve"> f</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$a</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ONE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self</w:t>
      </w:r>
      <w:r w:rsidRPr="008A0813">
        <w:rPr>
          <w:rStyle w:val="php"/>
          <w:rFonts w:ascii="Times New Roman" w:hAnsi="Times New Roman" w:cs="Times New Roman"/>
          <w:color w:val="000000"/>
          <w:bdr w:val="none" w:sz="0" w:space="0" w:color="auto" w:frame="1"/>
          <w:lang w:val="en-US"/>
        </w:rPr>
        <w:t xml:space="preserve">::THREE </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return</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$a</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Fonts w:ascii="Times New Roman" w:hAnsi="Times New Roman" w:cs="Times New Roman"/>
          <w:color w:val="393939"/>
        </w:rPr>
      </w:pP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keyword"/>
          <w:rFonts w:ascii="Times New Roman" w:hAnsi="Times New Roman" w:cs="Times New Roman"/>
          <w:b/>
          <w:bCs/>
          <w:color w:val="1957FF"/>
          <w:bdr w:val="none" w:sz="0" w:space="0" w:color="auto" w:frame="1"/>
          <w:lang w:val="en-US"/>
        </w:rPr>
        <w:t>new</w:t>
      </w:r>
      <w:r w:rsidRPr="008A0813">
        <w:rPr>
          <w:rStyle w:val="php"/>
          <w:rFonts w:ascii="Times New Roman" w:hAnsi="Times New Roman" w:cs="Times New Roman"/>
          <w:color w:val="000000"/>
          <w:bdr w:val="none" w:sz="0" w:space="0" w:color="auto" w:frame="1"/>
          <w:lang w:val="en-US"/>
        </w:rPr>
        <w:t xml:space="preserve"> C</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-&gt;f</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 -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php"/>
          <w:rFonts w:ascii="Times New Roman" w:hAnsi="Times New Roman" w:cs="Times New Roman"/>
          <w:color w:val="000000"/>
          <w:bdr w:val="none" w:sz="0" w:space="0" w:color="auto" w:frame="1"/>
        </w:rPr>
        <w:t>C::SENTENCE</w:t>
      </w:r>
      <w:r w:rsidRPr="008A0813">
        <w:rPr>
          <w:rStyle w:val="simbol"/>
          <w:rFonts w:ascii="Times New Roman" w:eastAsiaTheme="majorEastAsia"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hAnsi="Times New Roman" w:cs="Times New Roman"/>
          <w:color w:val="888895"/>
          <w:bdr w:val="none" w:sz="0" w:space="0" w:color="auto" w:frame="1"/>
        </w:rPr>
        <w:t>//&gt; 4 - Значение THREE равно 3</w:t>
      </w:r>
    </w:p>
    <w:p w:rsidR="00D05C7A" w:rsidRPr="008A0813" w:rsidRDefault="00D05C7A" w:rsidP="008A0813">
      <w:pPr>
        <w:spacing w:after="0" w:line="240" w:lineRule="auto"/>
        <w:rPr>
          <w:rFonts w:ascii="Times New Roman" w:hAnsi="Times New Roman" w:cs="Times New Roman"/>
          <w:sz w:val="20"/>
          <w:szCs w:val="20"/>
        </w:rPr>
      </w:pPr>
      <w:hyperlink r:id="rId34" w:anchor="kcmenu" w:history="1">
        <w:r w:rsidRPr="008A0813">
          <w:rPr>
            <w:rStyle w:val="a5"/>
            <w:rFonts w:ascii="Times New Roman" w:hAnsi="Times New Roman" w:cs="Times New Roman"/>
            <w:color w:val="126FA7"/>
            <w:sz w:val="20"/>
            <w:szCs w:val="20"/>
            <w:bdr w:val="none" w:sz="0" w:space="0" w:color="auto" w:frame="1"/>
            <w:shd w:val="clear" w:color="auto" w:fill="FFFFFF"/>
          </w:rPr>
          <w:t>к началу</w:t>
        </w:r>
      </w:hyperlink>
      <w:bookmarkStart w:id="31" w:name="const-arr-=-'a'-'b'-konstanta-mozhet-hra"/>
      <w:bookmarkEnd w:id="31"/>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r w:rsidRPr="008A0813">
        <w:rPr>
          <w:rStyle w:val="HTML0"/>
          <w:rFonts w:ascii="Times New Roman" w:hAnsi="Times New Roman" w:cs="Times New Roman"/>
          <w:b w:val="0"/>
          <w:bCs w:val="0"/>
          <w:color w:val="362053"/>
          <w:sz w:val="20"/>
          <w:szCs w:val="20"/>
          <w:bdr w:val="none" w:sz="0" w:space="0" w:color="auto" w:frame="1"/>
        </w:rPr>
        <w:t>const ARR = ['a', 'b'];</w:t>
      </w:r>
      <w:r w:rsidRPr="008A0813">
        <w:rPr>
          <w:rFonts w:ascii="Times New Roman" w:hAnsi="Times New Roman" w:cs="Times New Roman"/>
          <w:b w:val="0"/>
          <w:bCs w:val="0"/>
          <w:color w:val="362053"/>
          <w:sz w:val="20"/>
          <w:szCs w:val="20"/>
        </w:rPr>
        <w:t> — константа может хранить массив</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Стало возможным держать в константе массивы:</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const</w:t>
      </w:r>
      <w:proofErr w:type="gramEnd"/>
      <w:r w:rsidRPr="008A0813">
        <w:rPr>
          <w:rStyle w:val="php"/>
          <w:rFonts w:ascii="Times New Roman" w:hAnsi="Times New Roman" w:cs="Times New Roman"/>
          <w:color w:val="000000"/>
          <w:bdr w:val="none" w:sz="0" w:space="0" w:color="auto" w:frame="1"/>
          <w:lang w:val="en-US"/>
        </w:rPr>
        <w:t xml:space="preserve"> ARR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'a'</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'b'</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Fonts w:ascii="Times New Roman" w:hAnsi="Times New Roman" w:cs="Times New Roman"/>
          <w:color w:val="393939"/>
          <w:lang w:val="en-US"/>
        </w:rPr>
      </w:pP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ARR</w:t>
      </w:r>
      <w:r w:rsidRPr="008A0813">
        <w:rPr>
          <w:rStyle w:val="simbol"/>
          <w:rFonts w:ascii="Times New Roman" w:eastAsiaTheme="majorEastAsia" w:hAnsi="Times New Roman" w:cs="Times New Roman"/>
          <w:color w:val="8000FF"/>
          <w:bdr w:val="none" w:sz="0" w:space="0" w:color="auto" w:frame="1"/>
          <w:lang w:val="en-US"/>
        </w:rPr>
        <w:t>[</w:t>
      </w:r>
      <w:r w:rsidRPr="008A0813">
        <w:rPr>
          <w:rStyle w:val="number"/>
          <w:rFonts w:ascii="Times New Roman" w:eastAsiaTheme="majorEastAsia" w:hAnsi="Times New Roman" w:cs="Times New Roman"/>
          <w:color w:val="E0542A"/>
          <w:bdr w:val="none" w:sz="0" w:space="0" w:color="auto" w:frame="1"/>
          <w:lang w:val="en-US"/>
        </w:rPr>
        <w:t>0</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//&gt; a</w:t>
      </w:r>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bookmarkStart w:id="32" w:name="func-...$args-ili-func-...-2-3-neizvestn"/>
      <w:bookmarkEnd w:id="32"/>
      <w:r w:rsidRPr="008A0813">
        <w:rPr>
          <w:rStyle w:val="HTML0"/>
          <w:rFonts w:ascii="Times New Roman" w:hAnsi="Times New Roman" w:cs="Times New Roman"/>
          <w:b w:val="0"/>
          <w:bCs w:val="0"/>
          <w:color w:val="362053"/>
          <w:sz w:val="20"/>
          <w:szCs w:val="20"/>
          <w:bdr w:val="none" w:sz="0" w:space="0" w:color="auto" w:frame="1"/>
        </w:rPr>
        <w:lastRenderedPageBreak/>
        <w:t>func</w:t>
      </w:r>
      <w:proofErr w:type="gramStart"/>
      <w:r w:rsidRPr="008A0813">
        <w:rPr>
          <w:rStyle w:val="HTML0"/>
          <w:rFonts w:ascii="Times New Roman" w:hAnsi="Times New Roman" w:cs="Times New Roman"/>
          <w:b w:val="0"/>
          <w:bCs w:val="0"/>
          <w:color w:val="362053"/>
          <w:sz w:val="20"/>
          <w:szCs w:val="20"/>
          <w:bdr w:val="none" w:sz="0" w:space="0" w:color="auto" w:frame="1"/>
        </w:rPr>
        <w:t xml:space="preserve">( </w:t>
      </w:r>
      <w:proofErr w:type="gramEnd"/>
      <w:r w:rsidRPr="008A0813">
        <w:rPr>
          <w:rStyle w:val="HTML0"/>
          <w:rFonts w:ascii="Times New Roman" w:hAnsi="Times New Roman" w:cs="Times New Roman"/>
          <w:b w:val="0"/>
          <w:bCs w:val="0"/>
          <w:color w:val="362053"/>
          <w:sz w:val="20"/>
          <w:szCs w:val="20"/>
          <w:bdr w:val="none" w:sz="0" w:space="0" w:color="auto" w:frame="1"/>
        </w:rPr>
        <w:t>...$args )</w:t>
      </w:r>
      <w:r w:rsidRPr="008A0813">
        <w:rPr>
          <w:rFonts w:ascii="Times New Roman" w:hAnsi="Times New Roman" w:cs="Times New Roman"/>
          <w:b w:val="0"/>
          <w:bCs w:val="0"/>
          <w:color w:val="362053"/>
          <w:sz w:val="20"/>
          <w:szCs w:val="20"/>
        </w:rPr>
        <w:t> или </w:t>
      </w:r>
      <w:r w:rsidRPr="008A0813">
        <w:rPr>
          <w:rStyle w:val="HTML0"/>
          <w:rFonts w:ascii="Times New Roman" w:hAnsi="Times New Roman" w:cs="Times New Roman"/>
          <w:b w:val="0"/>
          <w:bCs w:val="0"/>
          <w:color w:val="362053"/>
          <w:sz w:val="20"/>
          <w:szCs w:val="20"/>
          <w:bdr w:val="none" w:sz="0" w:space="0" w:color="auto" w:frame="1"/>
        </w:rPr>
        <w:t>func( ...[2, 3] )</w:t>
      </w:r>
      <w:r w:rsidRPr="008A0813">
        <w:rPr>
          <w:rFonts w:ascii="Times New Roman" w:hAnsi="Times New Roman" w:cs="Times New Roman"/>
          <w:b w:val="0"/>
          <w:bCs w:val="0"/>
          <w:color w:val="362053"/>
          <w:sz w:val="20"/>
          <w:szCs w:val="20"/>
        </w:rPr>
        <w:t> — неизвестное число аргументов функции или распаковка массива с помощью '...' (splat оператор)</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Когда мы не знали заранее, сколько параметров может получить функция, нам приходилось внутри функции обрабатывать переданные параметры с помощью специальных функций: func_num_args(), func_get_arg(), func_get_args().</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Теперь они не нужны и мы можем получить все параметры в одной переменной, для этого перед этой переменной нужно указать оператор </w:t>
      </w:r>
      <w:r w:rsidRPr="008A0813">
        <w:rPr>
          <w:rStyle w:val="HTML0"/>
          <w:color w:val="393939"/>
          <w:sz w:val="20"/>
          <w:szCs w:val="20"/>
          <w:bdr w:val="none" w:sz="0" w:space="0" w:color="auto" w:frame="1"/>
        </w:rPr>
        <w:t>...</w:t>
      </w:r>
      <w:r w:rsidRPr="008A0813">
        <w:rPr>
          <w:color w:val="393939"/>
          <w:sz w:val="20"/>
          <w:szCs w:val="20"/>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function</w:t>
      </w:r>
      <w:proofErr w:type="gramEnd"/>
      <w:r w:rsidRPr="008A0813">
        <w:rPr>
          <w:rStyle w:val="php"/>
          <w:rFonts w:ascii="Times New Roman" w:hAnsi="Times New Roman" w:cs="Times New Roman"/>
          <w:color w:val="000000"/>
          <w:bdr w:val="none" w:sz="0" w:space="0" w:color="auto" w:frame="1"/>
          <w:lang w:val="en-US"/>
        </w:rPr>
        <w:t xml:space="preserve"> sum</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variable"/>
          <w:rFonts w:ascii="Times New Roman" w:hAnsi="Times New Roman" w:cs="Times New Roman"/>
          <w:color w:val="292B80"/>
          <w:bdr w:val="none" w:sz="0" w:space="0" w:color="auto" w:frame="1"/>
          <w:lang w:val="en-US"/>
        </w:rPr>
        <w:t>$numbers</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variable"/>
          <w:rFonts w:ascii="Times New Roman" w:hAnsi="Times New Roman" w:cs="Times New Roman"/>
          <w:color w:val="292B80"/>
          <w:bdr w:val="none" w:sz="0" w:space="0" w:color="auto" w:frame="1"/>
          <w:lang w:val="en-US"/>
        </w:rPr>
        <w:t>$plus</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eastAsiaTheme="majorEastAsia" w:hAnsi="Times New Roman" w:cs="Times New Roman"/>
          <w:color w:val="E0542A"/>
          <w:bdr w:val="none" w:sz="0" w:space="0" w:color="auto" w:frame="1"/>
          <w:lang w:val="en-US"/>
        </w:rPr>
        <w:t>0</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foreach</w:t>
      </w:r>
      <w:r w:rsidRPr="008A0813">
        <w:rPr>
          <w:rStyle w:val="simbol"/>
          <w:rFonts w:ascii="Times New Roman" w:eastAsiaTheme="majorEastAsia"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$numbers</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as</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$n</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php"/>
          <w:rFonts w:ascii="Times New Roman" w:hAnsi="Times New Roman" w:cs="Times New Roman"/>
          <w:color w:val="000000"/>
          <w:bdr w:val="none" w:sz="0" w:space="0" w:color="auto" w:frame="1"/>
          <w:lang w:val="en-US"/>
        </w:rPr>
        <w:tab/>
      </w:r>
      <w:r w:rsidRPr="008A0813">
        <w:rPr>
          <w:rStyle w:val="variable"/>
          <w:rFonts w:ascii="Times New Roman" w:hAnsi="Times New Roman" w:cs="Times New Roman"/>
          <w:color w:val="292B80"/>
          <w:bdr w:val="none" w:sz="0" w:space="0" w:color="auto" w:frame="1"/>
          <w:lang w:val="en-US"/>
        </w:rPr>
        <w:t>$plus</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$n</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return</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$plus</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Fonts w:ascii="Times New Roman" w:hAnsi="Times New Roman" w:cs="Times New Roman"/>
          <w:color w:val="393939"/>
          <w:lang w:val="en-US"/>
        </w:rPr>
      </w:pP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sum</w:t>
      </w:r>
      <w:r w:rsidRPr="008A0813">
        <w:rPr>
          <w:rStyle w:val="simbol"/>
          <w:rFonts w:ascii="Times New Roman" w:eastAsiaTheme="majorEastAsia" w:hAnsi="Times New Roman" w:cs="Times New Roman"/>
          <w:color w:val="8000FF"/>
          <w:bdr w:val="none" w:sz="0" w:space="0" w:color="auto" w:frame="1"/>
          <w:lang w:val="en-US"/>
        </w:rPr>
        <w:t>(</w:t>
      </w:r>
      <w:r w:rsidRPr="008A0813">
        <w:rPr>
          <w:rStyle w:val="number"/>
          <w:rFonts w:ascii="Times New Roman" w:eastAsiaTheme="majorEastAsia" w:hAnsi="Times New Roman" w:cs="Times New Roman"/>
          <w:color w:val="E0542A"/>
          <w:bdr w:val="none" w:sz="0" w:space="0" w:color="auto" w:frame="1"/>
          <w:lang w:val="en-US"/>
        </w:rPr>
        <w:t>1</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eastAsiaTheme="majorEastAsia" w:hAnsi="Times New Roman" w:cs="Times New Roman"/>
          <w:color w:val="E0542A"/>
          <w:bdr w:val="none" w:sz="0" w:space="0" w:color="auto" w:frame="1"/>
          <w:lang w:val="en-US"/>
        </w:rPr>
        <w:t>2</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eastAsiaTheme="majorEastAsia" w:hAnsi="Times New Roman" w:cs="Times New Roman"/>
          <w:color w:val="E0542A"/>
          <w:bdr w:val="none" w:sz="0" w:space="0" w:color="auto" w:frame="1"/>
          <w:lang w:val="en-US"/>
        </w:rPr>
        <w:t>3</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//&gt; 6</w:t>
      </w:r>
    </w:p>
    <w:p w:rsidR="00D05C7A" w:rsidRPr="008A0813" w:rsidRDefault="00D05C7A" w:rsidP="008A0813">
      <w:pPr>
        <w:pStyle w:val="a4"/>
        <w:shd w:val="clear" w:color="auto" w:fill="EEF2F3"/>
        <w:spacing w:before="0" w:beforeAutospacing="0" w:after="0" w:afterAutospacing="0"/>
        <w:textAlignment w:val="baseline"/>
        <w:rPr>
          <w:color w:val="393939"/>
          <w:sz w:val="20"/>
          <w:szCs w:val="20"/>
        </w:rPr>
      </w:pPr>
      <w:r w:rsidRPr="008A0813">
        <w:rPr>
          <w:color w:val="393939"/>
          <w:sz w:val="20"/>
          <w:szCs w:val="20"/>
        </w:rPr>
        <w:t>Оператор </w:t>
      </w:r>
      <w:r w:rsidRPr="008A0813">
        <w:rPr>
          <w:rStyle w:val="HTML0"/>
          <w:color w:val="393939"/>
          <w:sz w:val="20"/>
          <w:szCs w:val="20"/>
          <w:bdr w:val="none" w:sz="0" w:space="0" w:color="auto" w:frame="1"/>
        </w:rPr>
        <w:t>...</w:t>
      </w:r>
      <w:r w:rsidRPr="008A0813">
        <w:rPr>
          <w:color w:val="393939"/>
          <w:sz w:val="20"/>
          <w:szCs w:val="20"/>
        </w:rPr>
        <w:t> еще называют «Splat Оператор», например в языке Ruby</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lang w:val="en-US"/>
        </w:rPr>
      </w:pPr>
      <w:r w:rsidRPr="008A0813">
        <w:rPr>
          <w:color w:val="393939"/>
          <w:sz w:val="20"/>
          <w:szCs w:val="20"/>
        </w:rPr>
        <w:t>Еще</w:t>
      </w:r>
      <w:r w:rsidRPr="008A0813">
        <w:rPr>
          <w:color w:val="393939"/>
          <w:sz w:val="20"/>
          <w:szCs w:val="20"/>
          <w:lang w:val="en-US"/>
        </w:rPr>
        <w:t xml:space="preserve"> </w:t>
      </w:r>
      <w:r w:rsidRPr="008A0813">
        <w:rPr>
          <w:color w:val="393939"/>
          <w:sz w:val="20"/>
          <w:szCs w:val="20"/>
        </w:rPr>
        <w:t>пример</w:t>
      </w:r>
      <w:r w:rsidRPr="008A0813">
        <w:rPr>
          <w:color w:val="393939"/>
          <w:sz w:val="20"/>
          <w:szCs w:val="20"/>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function</w:t>
      </w:r>
      <w:proofErr w:type="gramEnd"/>
      <w:r w:rsidRPr="008A0813">
        <w:rPr>
          <w:rStyle w:val="php"/>
          <w:rFonts w:ascii="Times New Roman" w:hAnsi="Times New Roman" w:cs="Times New Roman"/>
          <w:color w:val="000000"/>
          <w:bdr w:val="none" w:sz="0" w:space="0" w:color="auto" w:frame="1"/>
          <w:lang w:val="en-US"/>
        </w:rPr>
        <w:t xml:space="preserve"> func</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variable"/>
          <w:rFonts w:ascii="Times New Roman" w:hAnsi="Times New Roman" w:cs="Times New Roman"/>
          <w:color w:val="292B80"/>
          <w:bdr w:val="none" w:sz="0" w:space="0" w:color="auto" w:frame="1"/>
          <w:lang w:val="en-US"/>
        </w:rPr>
        <w:t>$numbers</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return</w:t>
      </w:r>
      <w:proofErr w:type="gramEnd"/>
      <w:r w:rsidRPr="008A0813">
        <w:rPr>
          <w:rStyle w:val="php"/>
          <w:rFonts w:ascii="Times New Roman" w:hAnsi="Times New Roman" w:cs="Times New Roman"/>
          <w:color w:val="000000"/>
          <w:bdr w:val="none" w:sz="0" w:space="0" w:color="auto" w:frame="1"/>
          <w:lang w:val="en-US"/>
        </w:rPr>
        <w:t xml:space="preserve"> print_r</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$numbers</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eastAsiaTheme="majorEastAsia" w:hAnsi="Times New Roman" w:cs="Times New Roman"/>
          <w:color w:val="E0542A"/>
          <w:bdr w:val="none" w:sz="0" w:space="0" w:color="auto" w:frame="1"/>
          <w:lang w:val="en-US"/>
        </w:rPr>
        <w:t>1</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func</w:t>
      </w:r>
      <w:r w:rsidRPr="008A0813">
        <w:rPr>
          <w:rStyle w:val="simbol"/>
          <w:rFonts w:ascii="Times New Roman" w:eastAsiaTheme="majorEastAsia" w:hAnsi="Times New Roman" w:cs="Times New Roman"/>
          <w:color w:val="8000FF"/>
          <w:bdr w:val="none" w:sz="0" w:space="0" w:color="auto" w:frame="1"/>
          <w:lang w:val="en-US"/>
        </w:rPr>
        <w:t>(</w:t>
      </w:r>
      <w:r w:rsidRPr="008A0813">
        <w:rPr>
          <w:rStyle w:val="number"/>
          <w:rFonts w:ascii="Times New Roman" w:eastAsiaTheme="majorEastAsia" w:hAnsi="Times New Roman" w:cs="Times New Roman"/>
          <w:color w:val="E0542A"/>
          <w:bdr w:val="none" w:sz="0" w:space="0" w:color="auto" w:frame="1"/>
          <w:lang w:val="en-US"/>
        </w:rPr>
        <w:t>1</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eastAsiaTheme="majorEastAsia" w:hAnsi="Times New Roman" w:cs="Times New Roman"/>
          <w:color w:val="E0542A"/>
          <w:bdr w:val="none" w:sz="0" w:space="0" w:color="auto" w:frame="1"/>
          <w:lang w:val="en-US"/>
        </w:rPr>
        <w:t>2</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eastAsiaTheme="majorEastAsia" w:hAnsi="Times New Roman" w:cs="Times New Roman"/>
          <w:color w:val="E0542A"/>
          <w:bdr w:val="none" w:sz="0" w:space="0" w:color="auto" w:frame="1"/>
          <w:lang w:val="en-US"/>
        </w:rPr>
        <w:t>3</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comment"/>
          <w:rFonts w:ascii="Times New Roman" w:hAnsi="Times New Roman" w:cs="Times New Roman"/>
          <w:color w:val="888895"/>
          <w:bdr w:val="none" w:sz="0" w:space="0" w:color="auto" w:frame="1"/>
        </w:rPr>
      </w:pPr>
      <w:r w:rsidRPr="008A0813">
        <w:rPr>
          <w:rStyle w:val="comment"/>
          <w:rFonts w:ascii="Times New Roman" w:hAnsi="Times New Roman" w:cs="Times New Roman"/>
          <w:color w:val="888895"/>
          <w:bdr w:val="none" w:sz="0" w:space="0" w:color="auto" w:frame="1"/>
        </w:rPr>
        <w:t>/*</w:t>
      </w:r>
    </w:p>
    <w:p w:rsidR="00D05C7A" w:rsidRPr="008A0813" w:rsidRDefault="00D05C7A" w:rsidP="008A0813">
      <w:pPr>
        <w:pStyle w:val="HTML1"/>
        <w:textAlignment w:val="baseline"/>
        <w:rPr>
          <w:rStyle w:val="comment"/>
          <w:rFonts w:ascii="Times New Roman" w:hAnsi="Times New Roman" w:cs="Times New Roman"/>
          <w:color w:val="888895"/>
          <w:bdr w:val="none" w:sz="0" w:space="0" w:color="auto" w:frame="1"/>
        </w:rPr>
      </w:pPr>
      <w:r w:rsidRPr="008A0813">
        <w:rPr>
          <w:rStyle w:val="comment"/>
          <w:rFonts w:ascii="Times New Roman" w:hAnsi="Times New Roman" w:cs="Times New Roman"/>
          <w:color w:val="888895"/>
          <w:bdr w:val="none" w:sz="0" w:space="0" w:color="auto" w:frame="1"/>
        </w:rPr>
        <w:t>Получим:</w:t>
      </w:r>
    </w:p>
    <w:p w:rsidR="00D05C7A" w:rsidRPr="008A0813" w:rsidRDefault="00D05C7A" w:rsidP="008A0813">
      <w:pPr>
        <w:pStyle w:val="HTML1"/>
        <w:textAlignment w:val="baseline"/>
        <w:rPr>
          <w:rStyle w:val="comment"/>
          <w:rFonts w:ascii="Times New Roman" w:hAnsi="Times New Roman" w:cs="Times New Roman"/>
          <w:color w:val="888895"/>
          <w:bdr w:val="none" w:sz="0" w:space="0" w:color="auto" w:frame="1"/>
        </w:rPr>
      </w:pPr>
      <w:r w:rsidRPr="008A0813">
        <w:rPr>
          <w:rStyle w:val="comment"/>
          <w:rFonts w:ascii="Times New Roman" w:hAnsi="Times New Roman" w:cs="Times New Roman"/>
          <w:color w:val="888895"/>
          <w:bdr w:val="none" w:sz="0" w:space="0" w:color="auto" w:frame="1"/>
        </w:rPr>
        <w:t>Array</w:t>
      </w:r>
    </w:p>
    <w:p w:rsidR="00D05C7A" w:rsidRPr="008A0813" w:rsidRDefault="00D05C7A" w:rsidP="008A0813">
      <w:pPr>
        <w:pStyle w:val="HTML1"/>
        <w:textAlignment w:val="baseline"/>
        <w:rPr>
          <w:rStyle w:val="comment"/>
          <w:rFonts w:ascii="Times New Roman" w:hAnsi="Times New Roman" w:cs="Times New Roman"/>
          <w:color w:val="888895"/>
          <w:bdr w:val="none" w:sz="0" w:space="0" w:color="auto" w:frame="1"/>
        </w:rPr>
      </w:pPr>
      <w:r w:rsidRPr="008A0813">
        <w:rPr>
          <w:rStyle w:val="comment"/>
          <w:rFonts w:ascii="Times New Roman" w:hAnsi="Times New Roman" w:cs="Times New Roman"/>
          <w:color w:val="888895"/>
          <w:bdr w:val="none" w:sz="0" w:space="0" w:color="auto" w:frame="1"/>
        </w:rPr>
        <w:t>(</w:t>
      </w:r>
    </w:p>
    <w:p w:rsidR="00D05C7A" w:rsidRPr="008A0813" w:rsidRDefault="00D05C7A" w:rsidP="008A0813">
      <w:pPr>
        <w:pStyle w:val="HTML1"/>
        <w:textAlignment w:val="baseline"/>
        <w:rPr>
          <w:rStyle w:val="comment"/>
          <w:rFonts w:ascii="Times New Roman" w:hAnsi="Times New Roman" w:cs="Times New Roman"/>
          <w:color w:val="888895"/>
          <w:bdr w:val="none" w:sz="0" w:space="0" w:color="auto" w:frame="1"/>
        </w:rPr>
      </w:pPr>
      <w:r w:rsidRPr="008A0813">
        <w:rPr>
          <w:rStyle w:val="comment"/>
          <w:rFonts w:ascii="Times New Roman" w:hAnsi="Times New Roman" w:cs="Times New Roman"/>
          <w:color w:val="888895"/>
          <w:bdr w:val="none" w:sz="0" w:space="0" w:color="auto" w:frame="1"/>
        </w:rPr>
        <w:tab/>
        <w:t>[0] =&gt; 1</w:t>
      </w:r>
    </w:p>
    <w:p w:rsidR="00D05C7A" w:rsidRPr="008A0813" w:rsidRDefault="00D05C7A" w:rsidP="008A0813">
      <w:pPr>
        <w:pStyle w:val="HTML1"/>
        <w:textAlignment w:val="baseline"/>
        <w:rPr>
          <w:rStyle w:val="comment"/>
          <w:rFonts w:ascii="Times New Roman" w:hAnsi="Times New Roman" w:cs="Times New Roman"/>
          <w:color w:val="888895"/>
          <w:bdr w:val="none" w:sz="0" w:space="0" w:color="auto" w:frame="1"/>
        </w:rPr>
      </w:pPr>
      <w:r w:rsidRPr="008A0813">
        <w:rPr>
          <w:rStyle w:val="comment"/>
          <w:rFonts w:ascii="Times New Roman" w:hAnsi="Times New Roman" w:cs="Times New Roman"/>
          <w:color w:val="888895"/>
          <w:bdr w:val="none" w:sz="0" w:space="0" w:color="auto" w:frame="1"/>
        </w:rPr>
        <w:tab/>
        <w:t>[1] =&gt; 2</w:t>
      </w:r>
    </w:p>
    <w:p w:rsidR="00D05C7A" w:rsidRPr="008A0813" w:rsidRDefault="00D05C7A" w:rsidP="008A0813">
      <w:pPr>
        <w:pStyle w:val="HTML1"/>
        <w:textAlignment w:val="baseline"/>
        <w:rPr>
          <w:rStyle w:val="comment"/>
          <w:rFonts w:ascii="Times New Roman" w:hAnsi="Times New Roman" w:cs="Times New Roman"/>
          <w:color w:val="888895"/>
          <w:bdr w:val="none" w:sz="0" w:space="0" w:color="auto" w:frame="1"/>
        </w:rPr>
      </w:pPr>
      <w:r w:rsidRPr="008A0813">
        <w:rPr>
          <w:rStyle w:val="comment"/>
          <w:rFonts w:ascii="Times New Roman" w:hAnsi="Times New Roman" w:cs="Times New Roman"/>
          <w:color w:val="888895"/>
          <w:bdr w:val="none" w:sz="0" w:space="0" w:color="auto" w:frame="1"/>
        </w:rPr>
        <w:tab/>
        <w:t>[2] =&gt; 3</w:t>
      </w:r>
    </w:p>
    <w:p w:rsidR="00D05C7A" w:rsidRPr="008A0813" w:rsidRDefault="00D05C7A" w:rsidP="008A0813">
      <w:pPr>
        <w:pStyle w:val="HTML1"/>
        <w:textAlignment w:val="baseline"/>
        <w:rPr>
          <w:rStyle w:val="comment"/>
          <w:rFonts w:ascii="Times New Roman" w:hAnsi="Times New Roman" w:cs="Times New Roman"/>
          <w:color w:val="888895"/>
          <w:bdr w:val="none" w:sz="0" w:space="0" w:color="auto" w:frame="1"/>
        </w:rPr>
      </w:pPr>
      <w:r w:rsidRPr="008A0813">
        <w:rPr>
          <w:rStyle w:val="comment"/>
          <w:rFonts w:ascii="Times New Roman" w:hAnsi="Times New Roman" w:cs="Times New Roman"/>
          <w:color w:val="888895"/>
          <w:bdr w:val="none" w:sz="0" w:space="0" w:color="auto" w:frame="1"/>
        </w:rPr>
        <w:t>)</w:t>
      </w:r>
    </w:p>
    <w:p w:rsidR="00D05C7A" w:rsidRPr="008A0813" w:rsidRDefault="00D05C7A" w:rsidP="008A0813">
      <w:pPr>
        <w:pStyle w:val="HTML1"/>
        <w:textAlignment w:val="baseline"/>
        <w:rPr>
          <w:rFonts w:ascii="Times New Roman" w:hAnsi="Times New Roman" w:cs="Times New Roman"/>
          <w:color w:val="393939"/>
        </w:rPr>
      </w:pPr>
      <w:r w:rsidRPr="008A0813">
        <w:rPr>
          <w:rStyle w:val="comment"/>
          <w:rFonts w:ascii="Times New Roman" w:hAnsi="Times New Roman" w:cs="Times New Roman"/>
          <w:color w:val="888895"/>
          <w:bdr w:val="none" w:sz="0" w:space="0" w:color="auto" w:frame="1"/>
        </w:rPr>
        <w:t>*/</w:t>
      </w:r>
    </w:p>
    <w:p w:rsidR="00D05C7A" w:rsidRPr="008A0813" w:rsidRDefault="00D05C7A" w:rsidP="008A0813">
      <w:pPr>
        <w:pStyle w:val="5"/>
        <w:shd w:val="clear" w:color="auto" w:fill="FFFFFF"/>
        <w:spacing w:before="0" w:line="240" w:lineRule="auto"/>
        <w:textAlignment w:val="baseline"/>
        <w:rPr>
          <w:rFonts w:ascii="Times New Roman" w:hAnsi="Times New Roman" w:cs="Times New Roman"/>
          <w:color w:val="362053"/>
          <w:sz w:val="20"/>
          <w:szCs w:val="20"/>
        </w:rPr>
      </w:pPr>
      <w:r w:rsidRPr="008A0813">
        <w:rPr>
          <w:rFonts w:ascii="Times New Roman" w:hAnsi="Times New Roman" w:cs="Times New Roman"/>
          <w:b/>
          <w:bCs/>
          <w:color w:val="362053"/>
          <w:sz w:val="20"/>
          <w:szCs w:val="20"/>
        </w:rPr>
        <w:t>Быстрая распаковка передаваемых параметров функции</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Теперь с помощью splat оператора </w:t>
      </w:r>
      <w:r w:rsidRPr="008A0813">
        <w:rPr>
          <w:rStyle w:val="HTML0"/>
          <w:color w:val="393939"/>
          <w:sz w:val="20"/>
          <w:szCs w:val="20"/>
          <w:bdr w:val="none" w:sz="0" w:space="0" w:color="auto" w:frame="1"/>
        </w:rPr>
        <w:t>...</w:t>
      </w:r>
      <w:r w:rsidRPr="008A0813">
        <w:rPr>
          <w:color w:val="393939"/>
          <w:sz w:val="20"/>
          <w:szCs w:val="20"/>
        </w:rPr>
        <w:t>, можно указать параметры функции сразу из значений массива:</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function</w:t>
      </w:r>
      <w:proofErr w:type="gramEnd"/>
      <w:r w:rsidRPr="008A0813">
        <w:rPr>
          <w:rStyle w:val="php"/>
          <w:rFonts w:ascii="Times New Roman" w:hAnsi="Times New Roman" w:cs="Times New Roman"/>
          <w:color w:val="000000"/>
          <w:bdr w:val="none" w:sz="0" w:space="0" w:color="auto" w:frame="1"/>
          <w:lang w:val="en-US"/>
        </w:rPr>
        <w:t xml:space="preserve"> plus</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$a</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$b</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$c</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return</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$a</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$b</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$c</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hAnsi="Times New Roman" w:cs="Times New Roman"/>
          <w:color w:val="292B80"/>
          <w:bdr w:val="none" w:sz="0" w:space="0" w:color="auto" w:frame="1"/>
          <w:lang w:val="en-US"/>
        </w:rPr>
        <w:t>$array</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number"/>
          <w:rFonts w:ascii="Times New Roman" w:eastAsiaTheme="majorEastAsia" w:hAnsi="Times New Roman" w:cs="Times New Roman"/>
          <w:color w:val="E0542A"/>
          <w:bdr w:val="none" w:sz="0" w:space="0" w:color="auto" w:frame="1"/>
          <w:lang w:val="en-US"/>
        </w:rPr>
        <w:t>2</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eastAsiaTheme="majorEastAsia" w:hAnsi="Times New Roman" w:cs="Times New Roman"/>
          <w:color w:val="E0542A"/>
          <w:bdr w:val="none" w:sz="0" w:space="0" w:color="auto" w:frame="1"/>
          <w:lang w:val="en-US"/>
        </w:rPr>
        <w:t>3</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plus</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eastAsiaTheme="majorEastAsia" w:hAnsi="Times New Roman" w:cs="Times New Roman"/>
          <w:color w:val="E0542A"/>
          <w:bdr w:val="none" w:sz="0" w:space="0" w:color="auto" w:frame="1"/>
          <w:lang w:val="en-US"/>
        </w:rPr>
        <w:t>1</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variable"/>
          <w:rFonts w:ascii="Times New Roman" w:hAnsi="Times New Roman" w:cs="Times New Roman"/>
          <w:color w:val="292B80"/>
          <w:bdr w:val="none" w:sz="0" w:space="0" w:color="auto" w:frame="1"/>
          <w:lang w:val="en-US"/>
        </w:rPr>
        <w:t>$array</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//&gt; 6</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comment"/>
          <w:rFonts w:ascii="Times New Roman" w:hAnsi="Times New Roman" w:cs="Times New Roman"/>
          <w:color w:val="888895"/>
          <w:bdr w:val="none" w:sz="0" w:space="0" w:color="auto" w:frame="1"/>
          <w:lang w:val="en-US"/>
        </w:rPr>
        <w:t xml:space="preserve">// </w:t>
      </w:r>
      <w:r w:rsidRPr="008A0813">
        <w:rPr>
          <w:rStyle w:val="comment"/>
          <w:rFonts w:ascii="Times New Roman" w:hAnsi="Times New Roman" w:cs="Times New Roman"/>
          <w:color w:val="888895"/>
          <w:bdr w:val="none" w:sz="0" w:space="0" w:color="auto" w:frame="1"/>
        </w:rPr>
        <w:t>или</w:t>
      </w:r>
      <w:r w:rsidRPr="008A0813">
        <w:rPr>
          <w:rStyle w:val="comment"/>
          <w:rFonts w:ascii="Times New Roman" w:hAnsi="Times New Roman" w:cs="Times New Roman"/>
          <w:color w:val="888895"/>
          <w:bdr w:val="none" w:sz="0" w:space="0" w:color="auto" w:frame="1"/>
          <w:lang w:val="en-US"/>
        </w:rPr>
        <w:t xml:space="preserve"> </w:t>
      </w:r>
      <w:r w:rsidRPr="008A0813">
        <w:rPr>
          <w:rStyle w:val="comment"/>
          <w:rFonts w:ascii="Times New Roman" w:hAnsi="Times New Roman" w:cs="Times New Roman"/>
          <w:color w:val="888895"/>
          <w:bdr w:val="none" w:sz="0" w:space="0" w:color="auto" w:frame="1"/>
        </w:rPr>
        <w:t>так</w:t>
      </w:r>
    </w:p>
    <w:p w:rsidR="00D05C7A" w:rsidRPr="008A0813" w:rsidRDefault="00D05C7A" w:rsidP="008A0813">
      <w:pPr>
        <w:pStyle w:val="HTML1"/>
        <w:textAlignment w:val="baseline"/>
        <w:rPr>
          <w:rFonts w:ascii="Times New Roman" w:hAnsi="Times New Roman" w:cs="Times New Roman"/>
          <w:color w:val="393939"/>
          <w:lang w:val="en-US"/>
        </w:rPr>
      </w:pP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plus</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eastAsiaTheme="majorEastAsia" w:hAnsi="Times New Roman" w:cs="Times New Roman"/>
          <w:color w:val="E0542A"/>
          <w:bdr w:val="none" w:sz="0" w:space="0" w:color="auto" w:frame="1"/>
          <w:lang w:val="en-US"/>
        </w:rPr>
        <w:t>1</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number"/>
          <w:rFonts w:ascii="Times New Roman" w:eastAsiaTheme="majorEastAsia" w:hAnsi="Times New Roman" w:cs="Times New Roman"/>
          <w:color w:val="E0542A"/>
          <w:bdr w:val="none" w:sz="0" w:space="0" w:color="auto" w:frame="1"/>
          <w:lang w:val="en-US"/>
        </w:rPr>
        <w:t>2</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eastAsiaTheme="majorEastAsia" w:hAnsi="Times New Roman" w:cs="Times New Roman"/>
          <w:color w:val="E0542A"/>
          <w:bdr w:val="none" w:sz="0" w:space="0" w:color="auto" w:frame="1"/>
          <w:lang w:val="en-US"/>
        </w:rPr>
        <w:t>3</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//&gt; 6</w:t>
      </w:r>
    </w:p>
    <w:p w:rsidR="00D05C7A" w:rsidRPr="008A0813" w:rsidRDefault="00D05C7A" w:rsidP="008A0813">
      <w:pPr>
        <w:pStyle w:val="5"/>
        <w:shd w:val="clear" w:color="auto" w:fill="FFFFFF"/>
        <w:spacing w:before="0" w:line="240" w:lineRule="auto"/>
        <w:textAlignment w:val="baseline"/>
        <w:rPr>
          <w:rFonts w:ascii="Times New Roman" w:hAnsi="Times New Roman" w:cs="Times New Roman"/>
          <w:color w:val="362053"/>
          <w:sz w:val="20"/>
          <w:szCs w:val="20"/>
        </w:rPr>
      </w:pPr>
      <w:r w:rsidRPr="008A0813">
        <w:rPr>
          <w:rFonts w:ascii="Times New Roman" w:hAnsi="Times New Roman" w:cs="Times New Roman"/>
          <w:b/>
          <w:bCs/>
          <w:color w:val="362053"/>
          <w:sz w:val="20"/>
          <w:szCs w:val="20"/>
        </w:rPr>
        <w:t>Замена медленной функции call_user_func_array()</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Теперь </w:t>
      </w:r>
      <w:r w:rsidRPr="008A0813">
        <w:rPr>
          <w:rStyle w:val="HTML0"/>
          <w:color w:val="393939"/>
          <w:sz w:val="20"/>
          <w:szCs w:val="20"/>
          <w:bdr w:val="none" w:sz="0" w:space="0" w:color="auto" w:frame="1"/>
        </w:rPr>
        <w:t>call_user_func_array(callable $callback, array $param_arr)</w:t>
      </w:r>
      <w:r w:rsidRPr="008A0813">
        <w:rPr>
          <w:color w:val="393939"/>
          <w:sz w:val="20"/>
          <w:szCs w:val="20"/>
        </w:rPr>
        <w:t xml:space="preserve">, </w:t>
      </w:r>
      <w:proofErr w:type="gramStart"/>
      <w:r w:rsidRPr="008A0813">
        <w:rPr>
          <w:color w:val="393939"/>
          <w:sz w:val="20"/>
          <w:szCs w:val="20"/>
        </w:rPr>
        <w:t>которая</w:t>
      </w:r>
      <w:proofErr w:type="gramEnd"/>
      <w:r w:rsidRPr="008A0813">
        <w:rPr>
          <w:color w:val="393939"/>
          <w:sz w:val="20"/>
          <w:szCs w:val="20"/>
        </w:rPr>
        <w:t xml:space="preserve"> обычно не самая быстрая, можно заменить так:</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variable"/>
          <w:rFonts w:ascii="Times New Roman" w:hAnsi="Times New Roman" w:cs="Times New Roman"/>
          <w:color w:val="292B80"/>
          <w:bdr w:val="none" w:sz="0" w:space="0" w:color="auto" w:frame="1"/>
        </w:rPr>
        <w:t>$params</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eastAsiaTheme="majorEastAsia"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eastAsiaTheme="majorEastAsia" w:hAnsi="Times New Roman" w:cs="Times New Roman"/>
          <w:color w:val="8000FF"/>
          <w:bdr w:val="none" w:sz="0" w:space="0" w:color="auto" w:frame="1"/>
        </w:rPr>
        <w:t>[</w:t>
      </w:r>
      <w:r w:rsidRPr="008A0813">
        <w:rPr>
          <w:rStyle w:val="number"/>
          <w:rFonts w:ascii="Times New Roman" w:eastAsiaTheme="majorEastAsia" w:hAnsi="Times New Roman" w:cs="Times New Roman"/>
          <w:color w:val="E0542A"/>
          <w:bdr w:val="none" w:sz="0" w:space="0" w:color="auto" w:frame="1"/>
        </w:rPr>
        <w:t>1</w:t>
      </w:r>
      <w:r w:rsidRPr="008A0813">
        <w:rPr>
          <w:rStyle w:val="simbol"/>
          <w:rFonts w:ascii="Times New Roman" w:eastAsiaTheme="majorEastAsia"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number"/>
          <w:rFonts w:ascii="Times New Roman" w:eastAsiaTheme="majorEastAsia" w:hAnsi="Times New Roman" w:cs="Times New Roman"/>
          <w:color w:val="E0542A"/>
          <w:bdr w:val="none" w:sz="0" w:space="0" w:color="auto" w:frame="1"/>
        </w:rPr>
        <w:t>2</w:t>
      </w:r>
      <w:r w:rsidRPr="008A0813">
        <w:rPr>
          <w:rStyle w:val="simbol"/>
          <w:rFonts w:ascii="Times New Roman" w:eastAsiaTheme="majorEastAsia"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number"/>
          <w:rFonts w:ascii="Times New Roman" w:eastAsiaTheme="majorEastAsia" w:hAnsi="Times New Roman" w:cs="Times New Roman"/>
          <w:color w:val="E0542A"/>
          <w:bdr w:val="none" w:sz="0" w:space="0" w:color="auto" w:frame="1"/>
        </w:rPr>
        <w:t>3</w:t>
      </w:r>
      <w:r w:rsidRPr="008A0813">
        <w:rPr>
          <w:rStyle w:val="simbol"/>
          <w:rFonts w:ascii="Times New Roman" w:eastAsiaTheme="majorEastAsia" w:hAnsi="Times New Roman" w:cs="Times New Roman"/>
          <w:color w:val="8000FF"/>
          <w:bdr w:val="none" w:sz="0" w:space="0" w:color="auto" w:frame="1"/>
        </w:rPr>
        <w:t>];</w:t>
      </w:r>
    </w:p>
    <w:p w:rsidR="00D05C7A" w:rsidRPr="008A0813" w:rsidRDefault="00D05C7A" w:rsidP="008A0813">
      <w:pPr>
        <w:pStyle w:val="HTML1"/>
        <w:textAlignment w:val="baseline"/>
        <w:rPr>
          <w:rFonts w:ascii="Times New Roman" w:hAnsi="Times New Roman" w:cs="Times New Roman"/>
          <w:color w:val="393939"/>
        </w:rPr>
      </w:pPr>
      <w:r w:rsidRPr="008A0813">
        <w:rPr>
          <w:rStyle w:val="variable"/>
          <w:rFonts w:ascii="Times New Roman" w:hAnsi="Times New Roman" w:cs="Times New Roman"/>
          <w:color w:val="292B80"/>
          <w:bdr w:val="none" w:sz="0" w:space="0" w:color="auto" w:frame="1"/>
        </w:rPr>
        <w:t>$callback</w:t>
      </w:r>
      <w:proofErr w:type="gramStart"/>
      <w:r w:rsidRPr="008A0813">
        <w:rPr>
          <w:rStyle w:val="simbol"/>
          <w:rFonts w:ascii="Times New Roman" w:eastAsiaTheme="majorEastAsia"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proofErr w:type="gramEnd"/>
      <w:r w:rsidRPr="008A0813">
        <w:rPr>
          <w:rStyle w:val="simbol"/>
          <w:rFonts w:ascii="Times New Roman" w:eastAsiaTheme="majorEastAsia" w:hAnsi="Times New Roman" w:cs="Times New Roman"/>
          <w:color w:val="8000FF"/>
          <w:bdr w:val="none" w:sz="0" w:space="0" w:color="auto" w:frame="1"/>
        </w:rPr>
        <w:t>...</w:t>
      </w:r>
      <w:r w:rsidRPr="008A0813">
        <w:rPr>
          <w:rStyle w:val="variable"/>
          <w:rFonts w:ascii="Times New Roman" w:hAnsi="Times New Roman" w:cs="Times New Roman"/>
          <w:color w:val="292B80"/>
          <w:bdr w:val="none" w:sz="0" w:space="0" w:color="auto" w:frame="1"/>
        </w:rPr>
        <w:t>$params</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eastAsiaTheme="majorEastAsia" w:hAnsi="Times New Roman" w:cs="Times New Roman"/>
          <w:color w:val="8000FF"/>
          <w:bdr w:val="none" w:sz="0" w:space="0" w:color="auto" w:frame="1"/>
        </w:rPr>
        <w:t>);</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Пример: известная своим неторопливым временем исполнения функция</w:t>
      </w:r>
      <w:r w:rsidRPr="008A0813">
        <w:rPr>
          <w:color w:val="393939"/>
          <w:sz w:val="20"/>
          <w:szCs w:val="20"/>
        </w:rPr>
        <w:br/>
        <w:t>call_user_func_array(callable $callback, array $param_arr)</w:t>
      </w:r>
      <w:r w:rsidRPr="008A0813">
        <w:rPr>
          <w:color w:val="393939"/>
          <w:sz w:val="20"/>
          <w:szCs w:val="20"/>
        </w:rPr>
        <w:br/>
        <w:t xml:space="preserve">может быть заменена </w:t>
      </w:r>
      <w:proofErr w:type="gramStart"/>
      <w:r w:rsidRPr="008A0813">
        <w:rPr>
          <w:color w:val="393939"/>
          <w:sz w:val="20"/>
          <w:szCs w:val="20"/>
        </w:rPr>
        <w:t>на</w:t>
      </w:r>
      <w:proofErr w:type="gramEnd"/>
    </w:p>
    <w:p w:rsidR="00D05C7A" w:rsidRPr="008A0813" w:rsidRDefault="00D05C7A" w:rsidP="008A0813">
      <w:pPr>
        <w:spacing w:after="0" w:line="240" w:lineRule="auto"/>
        <w:rPr>
          <w:rFonts w:ascii="Times New Roman" w:hAnsi="Times New Roman" w:cs="Times New Roman"/>
          <w:sz w:val="20"/>
          <w:szCs w:val="20"/>
        </w:rPr>
      </w:pPr>
      <w:hyperlink r:id="rId35" w:anchor="kcmenu" w:history="1">
        <w:r w:rsidRPr="008A0813">
          <w:rPr>
            <w:rStyle w:val="a5"/>
            <w:rFonts w:ascii="Times New Roman" w:hAnsi="Times New Roman" w:cs="Times New Roman"/>
            <w:color w:val="126FA7"/>
            <w:sz w:val="20"/>
            <w:szCs w:val="20"/>
            <w:bdr w:val="none" w:sz="0" w:space="0" w:color="auto" w:frame="1"/>
            <w:shd w:val="clear" w:color="auto" w:fill="FFFFFF"/>
          </w:rPr>
          <w:t>к началу</w:t>
        </w:r>
      </w:hyperlink>
      <w:bookmarkStart w:id="33" w:name="**-operator-vozvedeniya-v-stepen"/>
      <w:bookmarkEnd w:id="33"/>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r w:rsidRPr="008A0813">
        <w:rPr>
          <w:rStyle w:val="HTML0"/>
          <w:rFonts w:ascii="Times New Roman" w:hAnsi="Times New Roman" w:cs="Times New Roman"/>
          <w:b w:val="0"/>
          <w:bCs w:val="0"/>
          <w:color w:val="362053"/>
          <w:sz w:val="20"/>
          <w:szCs w:val="20"/>
          <w:bdr w:val="none" w:sz="0" w:space="0" w:color="auto" w:frame="1"/>
        </w:rPr>
        <w:t>**</w:t>
      </w:r>
      <w:r w:rsidRPr="008A0813">
        <w:rPr>
          <w:rFonts w:ascii="Times New Roman" w:hAnsi="Times New Roman" w:cs="Times New Roman"/>
          <w:b w:val="0"/>
          <w:bCs w:val="0"/>
          <w:color w:val="362053"/>
          <w:sz w:val="20"/>
          <w:szCs w:val="20"/>
        </w:rPr>
        <w:t> — оператор возведения в степень</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 xml:space="preserve">До php 5.6, чтобы </w:t>
      </w:r>
      <w:proofErr w:type="gramStart"/>
      <w:r w:rsidRPr="008A0813">
        <w:rPr>
          <w:color w:val="393939"/>
          <w:sz w:val="20"/>
          <w:szCs w:val="20"/>
        </w:rPr>
        <w:t>возвести число в степень нужно было использовать</w:t>
      </w:r>
      <w:proofErr w:type="gramEnd"/>
      <w:r w:rsidRPr="008A0813">
        <w:rPr>
          <w:color w:val="393939"/>
          <w:sz w:val="20"/>
          <w:szCs w:val="20"/>
        </w:rPr>
        <w:t xml:space="preserve"> функцию </w:t>
      </w:r>
      <w:r w:rsidRPr="008A0813">
        <w:rPr>
          <w:rStyle w:val="HTML0"/>
          <w:color w:val="393939"/>
          <w:sz w:val="20"/>
          <w:szCs w:val="20"/>
          <w:bdr w:val="none" w:sz="0" w:space="0" w:color="auto" w:frame="1"/>
        </w:rPr>
        <w:t>pow(2,2);</w:t>
      </w:r>
      <w:r w:rsidRPr="008A0813">
        <w:rPr>
          <w:color w:val="393939"/>
          <w:sz w:val="20"/>
          <w:szCs w:val="20"/>
        </w:rPr>
        <w:t>, а теперь есть оператор </w:t>
      </w:r>
      <w:r w:rsidRPr="008A0813">
        <w:rPr>
          <w:rStyle w:val="HTML0"/>
          <w:color w:val="393939"/>
          <w:sz w:val="20"/>
          <w:szCs w:val="20"/>
          <w:bdr w:val="none" w:sz="0" w:space="0" w:color="auto" w:frame="1"/>
        </w:rPr>
        <w:t>**</w:t>
      </w:r>
      <w:r w:rsidRPr="008A0813">
        <w:rPr>
          <w:color w:val="393939"/>
          <w:sz w:val="20"/>
          <w:szCs w:val="20"/>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hAnsi="Times New Roman" w:cs="Times New Roman"/>
          <w:color w:val="888895"/>
          <w:bdr w:val="none" w:sz="0" w:space="0" w:color="auto" w:frame="1"/>
        </w:rPr>
        <w:t>// пример 1</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w:t>
      </w:r>
      <w:r w:rsidRPr="008A0813">
        <w:rPr>
          <w:rStyle w:val="variable"/>
          <w:rFonts w:ascii="Times New Roman" w:hAnsi="Times New Roman" w:cs="Times New Roman"/>
          <w:color w:val="292B80"/>
          <w:bdr w:val="none" w:sz="0" w:space="0" w:color="auto" w:frame="1"/>
        </w:rPr>
        <w:t>$a</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eastAsiaTheme="majorEastAsia"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number"/>
          <w:rFonts w:ascii="Times New Roman" w:eastAsiaTheme="majorEastAsia" w:hAnsi="Times New Roman" w:cs="Times New Roman"/>
          <w:color w:val="E0542A"/>
          <w:bdr w:val="none" w:sz="0" w:space="0" w:color="auto" w:frame="1"/>
        </w:rPr>
        <w:t>2</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eastAsiaTheme="majorEastAsia"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number"/>
          <w:rFonts w:ascii="Times New Roman" w:eastAsiaTheme="majorEastAsia" w:hAnsi="Times New Roman" w:cs="Times New Roman"/>
          <w:color w:val="E0542A"/>
          <w:bdr w:val="none" w:sz="0" w:space="0" w:color="auto" w:frame="1"/>
        </w:rPr>
        <w:t>2</w:t>
      </w:r>
      <w:r w:rsidRPr="008A0813">
        <w:rPr>
          <w:rStyle w:val="simbol"/>
          <w:rFonts w:ascii="Times New Roman" w:eastAsiaTheme="majorEastAsia"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hAnsi="Times New Roman" w:cs="Times New Roman"/>
          <w:color w:val="888895"/>
          <w:bdr w:val="none" w:sz="0" w:space="0" w:color="auto" w:frame="1"/>
        </w:rPr>
        <w:t>//&gt; 4</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hAnsi="Times New Roman" w:cs="Times New Roman"/>
          <w:color w:val="888895"/>
          <w:bdr w:val="none" w:sz="0" w:space="0" w:color="auto" w:frame="1"/>
        </w:rPr>
        <w:t>// пример 2</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hAnsi="Times New Roman" w:cs="Times New Roman"/>
          <w:color w:val="292B80"/>
          <w:bdr w:val="none" w:sz="0" w:space="0" w:color="auto" w:frame="1"/>
          <w:lang w:val="en-US"/>
        </w:rPr>
        <w:t>$a</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eastAsiaTheme="majorEastAsia" w:hAnsi="Times New Roman" w:cs="Times New Roman"/>
          <w:color w:val="E0542A"/>
          <w:bdr w:val="none" w:sz="0" w:space="0" w:color="auto" w:frame="1"/>
          <w:lang w:val="en-US"/>
        </w:rPr>
        <w:t>2</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$a</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eastAsiaTheme="majorEastAsia" w:hAnsi="Times New Roman" w:cs="Times New Roman"/>
          <w:color w:val="E0542A"/>
          <w:bdr w:val="none" w:sz="0" w:space="0" w:color="auto" w:frame="1"/>
          <w:lang w:val="en-US"/>
        </w:rPr>
        <w:t>2</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//&gt; 8</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comment"/>
          <w:rFonts w:ascii="Times New Roman" w:hAnsi="Times New Roman" w:cs="Times New Roman"/>
          <w:color w:val="888895"/>
          <w:bdr w:val="none" w:sz="0" w:space="0" w:color="auto" w:frame="1"/>
          <w:lang w:val="en-US"/>
        </w:rPr>
        <w:t xml:space="preserve">// </w:t>
      </w:r>
      <w:r w:rsidRPr="008A0813">
        <w:rPr>
          <w:rStyle w:val="comment"/>
          <w:rFonts w:ascii="Times New Roman" w:hAnsi="Times New Roman" w:cs="Times New Roman"/>
          <w:color w:val="888895"/>
          <w:bdr w:val="none" w:sz="0" w:space="0" w:color="auto" w:frame="1"/>
        </w:rPr>
        <w:t>пример</w:t>
      </w:r>
      <w:r w:rsidRPr="008A0813">
        <w:rPr>
          <w:rStyle w:val="comment"/>
          <w:rFonts w:ascii="Times New Roman" w:hAnsi="Times New Roman" w:cs="Times New Roman"/>
          <w:color w:val="888895"/>
          <w:bdr w:val="none" w:sz="0" w:space="0" w:color="auto" w:frame="1"/>
          <w:lang w:val="en-US"/>
        </w:rPr>
        <w:t xml:space="preserve"> 3</w:t>
      </w:r>
    </w:p>
    <w:p w:rsidR="00D05C7A" w:rsidRPr="008A0813" w:rsidRDefault="00D05C7A" w:rsidP="008A0813">
      <w:pPr>
        <w:pStyle w:val="HTML1"/>
        <w:textAlignment w:val="baseline"/>
        <w:rPr>
          <w:rFonts w:ascii="Times New Roman" w:hAnsi="Times New Roman" w:cs="Times New Roman"/>
          <w:color w:val="393939"/>
          <w:lang w:val="en-US"/>
        </w:rPr>
      </w:pP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$a</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eastAsiaTheme="majorEastAsia" w:hAnsi="Times New Roman" w:cs="Times New Roman"/>
          <w:color w:val="E0542A"/>
          <w:bdr w:val="none" w:sz="0" w:space="0" w:color="auto" w:frame="1"/>
          <w:lang w:val="en-US"/>
        </w:rPr>
        <w:t>2</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eastAsiaTheme="majorEastAsia" w:hAnsi="Times New Roman" w:cs="Times New Roman"/>
          <w:color w:val="E0542A"/>
          <w:bdr w:val="none" w:sz="0" w:space="0" w:color="auto" w:frame="1"/>
          <w:lang w:val="en-US"/>
        </w:rPr>
        <w:t>3</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eastAsiaTheme="majorEastAsia" w:hAnsi="Times New Roman" w:cs="Times New Roman"/>
          <w:color w:val="E0542A"/>
          <w:bdr w:val="none" w:sz="0" w:space="0" w:color="auto" w:frame="1"/>
          <w:lang w:val="en-US"/>
        </w:rPr>
        <w:t>2</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//&gt; 512 = 2^9</w:t>
      </w:r>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bookmarkStart w:id="34" w:name="use-function-i-use-const-import-funktsij"/>
      <w:bookmarkEnd w:id="34"/>
      <w:r w:rsidRPr="008A0813">
        <w:rPr>
          <w:rStyle w:val="HTML0"/>
          <w:rFonts w:ascii="Times New Roman" w:hAnsi="Times New Roman" w:cs="Times New Roman"/>
          <w:b w:val="0"/>
          <w:bCs w:val="0"/>
          <w:color w:val="362053"/>
          <w:sz w:val="20"/>
          <w:szCs w:val="20"/>
          <w:bdr w:val="none" w:sz="0" w:space="0" w:color="auto" w:frame="1"/>
        </w:rPr>
        <w:t>use function</w:t>
      </w:r>
      <w:r w:rsidRPr="008A0813">
        <w:rPr>
          <w:rFonts w:ascii="Times New Roman" w:hAnsi="Times New Roman" w:cs="Times New Roman"/>
          <w:b w:val="0"/>
          <w:bCs w:val="0"/>
          <w:color w:val="362053"/>
          <w:sz w:val="20"/>
          <w:szCs w:val="20"/>
        </w:rPr>
        <w:t> и </w:t>
      </w:r>
      <w:r w:rsidRPr="008A0813">
        <w:rPr>
          <w:rStyle w:val="HTML0"/>
          <w:rFonts w:ascii="Times New Roman" w:hAnsi="Times New Roman" w:cs="Times New Roman"/>
          <w:b w:val="0"/>
          <w:bCs w:val="0"/>
          <w:color w:val="362053"/>
          <w:sz w:val="20"/>
          <w:szCs w:val="20"/>
          <w:bdr w:val="none" w:sz="0" w:space="0" w:color="auto" w:frame="1"/>
        </w:rPr>
        <w:t>use const</w:t>
      </w:r>
      <w:r w:rsidRPr="008A0813">
        <w:rPr>
          <w:rFonts w:ascii="Times New Roman" w:hAnsi="Times New Roman" w:cs="Times New Roman"/>
          <w:b w:val="0"/>
          <w:bCs w:val="0"/>
          <w:color w:val="362053"/>
          <w:sz w:val="20"/>
          <w:szCs w:val="20"/>
        </w:rPr>
        <w:t> — импорт функций и констант в пространство</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Теперь стало возможным при помощью ключевого слова </w:t>
      </w:r>
      <w:r w:rsidRPr="008A0813">
        <w:rPr>
          <w:rStyle w:val="HTML0"/>
          <w:color w:val="393939"/>
          <w:sz w:val="20"/>
          <w:szCs w:val="20"/>
          <w:bdr w:val="none" w:sz="0" w:space="0" w:color="auto" w:frame="1"/>
        </w:rPr>
        <w:t>use</w:t>
      </w:r>
      <w:r w:rsidRPr="008A0813">
        <w:rPr>
          <w:color w:val="393939"/>
          <w:sz w:val="20"/>
          <w:szCs w:val="20"/>
        </w:rPr>
        <w:t xml:space="preserve"> подключать функции или константы другого пространства </w:t>
      </w:r>
      <w:proofErr w:type="gramStart"/>
      <w:r w:rsidRPr="008A0813">
        <w:rPr>
          <w:color w:val="393939"/>
          <w:sz w:val="20"/>
          <w:szCs w:val="20"/>
        </w:rPr>
        <w:t>в</w:t>
      </w:r>
      <w:proofErr w:type="gramEnd"/>
      <w:r w:rsidRPr="008A0813">
        <w:rPr>
          <w:color w:val="393939"/>
          <w:sz w:val="20"/>
          <w:szCs w:val="20"/>
        </w:rPr>
        <w:t xml:space="preserve"> наше:</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namespace</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our</w:t>
      </w:r>
      <w:r w:rsidRPr="008A0813">
        <w:rPr>
          <w:rStyle w:val="php"/>
          <w:rFonts w:ascii="Times New Roman" w:hAnsi="Times New Roman" w:cs="Times New Roman"/>
          <w:color w:val="000000"/>
          <w:bdr w:val="none" w:sz="0" w:space="0" w:color="auto" w:frame="1"/>
          <w:lang w:val="en-US"/>
        </w:rPr>
        <w:t>\</w:t>
      </w:r>
      <w:r w:rsidRPr="008A0813">
        <w:rPr>
          <w:rStyle w:val="title"/>
          <w:rFonts w:ascii="Times New Roman" w:hAnsi="Times New Roman" w:cs="Times New Roman"/>
          <w:color w:val="000000"/>
          <w:bdr w:val="none" w:sz="0" w:space="0" w:color="auto" w:frame="1"/>
          <w:lang w:val="en-US"/>
        </w:rPr>
        <w:t>space</w:t>
      </w:r>
      <w:r w:rsidRPr="008A0813">
        <w:rPr>
          <w:rStyle w:val="php"/>
          <w:rFonts w:ascii="Times New Roman" w:hAnsi="Times New Roman" w:cs="Times New Roman"/>
          <w:color w:val="000000"/>
          <w:bdr w:val="none" w:sz="0" w:space="0" w:color="auto" w:frame="1"/>
          <w:lang w:val="en-US"/>
        </w:rPr>
        <w:t xml:space="preserve"> {</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title"/>
          <w:rFonts w:ascii="Times New Roman" w:hAnsi="Times New Roman" w:cs="Times New Roman"/>
          <w:color w:val="000000"/>
          <w:bdr w:val="none" w:sz="0" w:space="0" w:color="auto" w:frame="1"/>
          <w:lang w:val="en-US"/>
        </w:rPr>
        <w:t>const</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FOO</w:t>
      </w:r>
      <w:r w:rsidRPr="008A0813">
        <w:rPr>
          <w:rStyle w:val="php"/>
          <w:rFonts w:ascii="Times New Roman" w:hAnsi="Times New Roman" w:cs="Times New Roman"/>
          <w:color w:val="000000"/>
          <w:bdr w:val="none" w:sz="0" w:space="0" w:color="auto" w:frame="1"/>
          <w:lang w:val="en-US"/>
        </w:rPr>
        <w:t xml:space="preserve"> = 42;</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lastRenderedPageBreak/>
        <w:tab/>
      </w:r>
      <w:proofErr w:type="gramStart"/>
      <w:r w:rsidRPr="008A0813">
        <w:rPr>
          <w:rStyle w:val="keyword"/>
          <w:rFonts w:ascii="Times New Roman" w:hAnsi="Times New Roman" w:cs="Times New Roman"/>
          <w:b/>
          <w:bCs/>
          <w:color w:val="1957FF"/>
          <w:bdr w:val="none" w:sz="0" w:space="0" w:color="auto" w:frame="1"/>
          <w:lang w:val="en-US"/>
        </w:rPr>
        <w:t>function</w:t>
      </w:r>
      <w:proofErr w:type="gramEnd"/>
      <w:r w:rsidRPr="008A0813">
        <w:rPr>
          <w:rStyle w:val="php"/>
          <w:rFonts w:ascii="Times New Roman" w:hAnsi="Times New Roman" w:cs="Times New Roman"/>
          <w:color w:val="000000"/>
          <w:bdr w:val="none" w:sz="0" w:space="0" w:color="auto" w:frame="1"/>
          <w:lang w:val="en-US"/>
        </w:rPr>
        <w:t xml:space="preserve"> func</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echo</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__FUNCTION__</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eastAsiaTheme="majorEastAsia"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namespace</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my</w:t>
      </w:r>
      <w:r w:rsidRPr="008A0813">
        <w:rPr>
          <w:rStyle w:val="php"/>
          <w:rFonts w:ascii="Times New Roman" w:hAnsi="Times New Roman" w:cs="Times New Roman"/>
          <w:color w:val="000000"/>
          <w:bdr w:val="none" w:sz="0" w:space="0" w:color="auto" w:frame="1"/>
          <w:lang w:val="en-US"/>
        </w:rPr>
        <w:t>\</w:t>
      </w:r>
      <w:r w:rsidRPr="008A0813">
        <w:rPr>
          <w:rStyle w:val="title"/>
          <w:rFonts w:ascii="Times New Roman" w:hAnsi="Times New Roman" w:cs="Times New Roman"/>
          <w:color w:val="000000"/>
          <w:bdr w:val="none" w:sz="0" w:space="0" w:color="auto" w:frame="1"/>
          <w:lang w:val="en-US"/>
        </w:rPr>
        <w:t>space</w:t>
      </w:r>
      <w:r w:rsidRPr="008A0813">
        <w:rPr>
          <w:rStyle w:val="php"/>
          <w:rFonts w:ascii="Times New Roman" w:hAnsi="Times New Roman" w:cs="Times New Roman"/>
          <w:color w:val="000000"/>
          <w:bdr w:val="none" w:sz="0" w:space="0" w:color="auto" w:frame="1"/>
          <w:lang w:val="en-US"/>
        </w:rPr>
        <w:t xml:space="preserve"> {</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title"/>
          <w:rFonts w:ascii="Times New Roman" w:hAnsi="Times New Roman" w:cs="Times New Roman"/>
          <w:color w:val="000000"/>
          <w:bdr w:val="none" w:sz="0" w:space="0" w:color="auto" w:frame="1"/>
          <w:lang w:val="en-US"/>
        </w:rPr>
        <w:t>use</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const</w:t>
      </w:r>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our</w:t>
      </w:r>
      <w:r w:rsidRPr="008A0813">
        <w:rPr>
          <w:rStyle w:val="php"/>
          <w:rFonts w:ascii="Times New Roman" w:hAnsi="Times New Roman" w:cs="Times New Roman"/>
          <w:color w:val="000000"/>
          <w:bdr w:val="none" w:sz="0" w:space="0" w:color="auto" w:frame="1"/>
          <w:lang w:val="en-US"/>
        </w:rPr>
        <w:t>\</w:t>
      </w:r>
      <w:r w:rsidRPr="008A0813">
        <w:rPr>
          <w:rStyle w:val="title"/>
          <w:rFonts w:ascii="Times New Roman" w:hAnsi="Times New Roman" w:cs="Times New Roman"/>
          <w:color w:val="000000"/>
          <w:bdr w:val="none" w:sz="0" w:space="0" w:color="auto" w:frame="1"/>
          <w:lang w:val="en-US"/>
        </w:rPr>
        <w:t>space</w:t>
      </w:r>
      <w:r w:rsidRPr="008A0813">
        <w:rPr>
          <w:rStyle w:val="php"/>
          <w:rFonts w:ascii="Times New Roman" w:hAnsi="Times New Roman" w:cs="Times New Roman"/>
          <w:color w:val="000000"/>
          <w:bdr w:val="none" w:sz="0" w:space="0" w:color="auto" w:frame="1"/>
          <w:lang w:val="en-US"/>
        </w:rPr>
        <w:t>\</w:t>
      </w:r>
      <w:r w:rsidRPr="008A0813">
        <w:rPr>
          <w:rStyle w:val="title"/>
          <w:rFonts w:ascii="Times New Roman" w:hAnsi="Times New Roman" w:cs="Times New Roman"/>
          <w:color w:val="000000"/>
          <w:bdr w:val="none" w:sz="0" w:space="0" w:color="auto" w:frame="1"/>
          <w:lang w:val="en-US"/>
        </w:rPr>
        <w:t>FOO</w:t>
      </w:r>
      <w:r w:rsidRPr="008A0813">
        <w:rPr>
          <w:rStyle w:val="php"/>
          <w:rFonts w:ascii="Times New Roman" w:hAnsi="Times New Roman" w:cs="Times New Roman"/>
          <w:color w:val="000000"/>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use</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function</w:t>
      </w:r>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our</w:t>
      </w:r>
      <w:r w:rsidRPr="008A0813">
        <w:rPr>
          <w:rStyle w:val="php"/>
          <w:rFonts w:ascii="Times New Roman" w:hAnsi="Times New Roman" w:cs="Times New Roman"/>
          <w:color w:val="000000"/>
          <w:bdr w:val="none" w:sz="0" w:space="0" w:color="auto" w:frame="1"/>
          <w:lang w:val="en-US"/>
        </w:rPr>
        <w:t>\</w:t>
      </w:r>
      <w:r w:rsidRPr="008A0813">
        <w:rPr>
          <w:rStyle w:val="title"/>
          <w:rFonts w:ascii="Times New Roman" w:hAnsi="Times New Roman" w:cs="Times New Roman"/>
          <w:color w:val="000000"/>
          <w:bdr w:val="none" w:sz="0" w:space="0" w:color="auto" w:frame="1"/>
          <w:lang w:val="en-US"/>
        </w:rPr>
        <w:t>space</w:t>
      </w:r>
      <w:r w:rsidRPr="008A0813">
        <w:rPr>
          <w:rStyle w:val="php"/>
          <w:rFonts w:ascii="Times New Roman" w:hAnsi="Times New Roman" w:cs="Times New Roman"/>
          <w:color w:val="000000"/>
          <w:bdr w:val="none" w:sz="0" w:space="0" w:color="auto" w:frame="1"/>
          <w:lang w:val="en-US"/>
        </w:rPr>
        <w:t>\</w:t>
      </w:r>
      <w:r w:rsidRPr="008A0813">
        <w:rPr>
          <w:rStyle w:val="title"/>
          <w:rFonts w:ascii="Times New Roman" w:hAnsi="Times New Roman" w:cs="Times New Roman"/>
          <w:color w:val="000000"/>
          <w:bdr w:val="none" w:sz="0" w:space="0" w:color="auto" w:frame="1"/>
          <w:lang w:val="en-US"/>
        </w:rPr>
        <w:t>func</w:t>
      </w:r>
      <w:r w:rsidRPr="008A0813">
        <w:rPr>
          <w:rStyle w:val="php"/>
          <w:rFonts w:ascii="Times New Roman" w:hAnsi="Times New Roman" w:cs="Times New Roman"/>
          <w:color w:val="000000"/>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FOO </w:t>
      </w:r>
      <w:r w:rsidRPr="008A0813">
        <w:rPr>
          <w:rStyle w:val="simbol"/>
          <w:rFonts w:ascii="Times New Roman" w:eastAsiaTheme="majorEastAsia"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 - '</w:t>
      </w:r>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proofErr w:type="gramStart"/>
      <w:r w:rsidRPr="008A0813">
        <w:rPr>
          <w:rStyle w:val="php"/>
          <w:rFonts w:ascii="Times New Roman" w:hAnsi="Times New Roman" w:cs="Times New Roman"/>
          <w:color w:val="000000"/>
          <w:bdr w:val="none" w:sz="0" w:space="0" w:color="auto" w:frame="1"/>
          <w:lang w:val="en-US"/>
        </w:rPr>
        <w:t>func</w:t>
      </w:r>
      <w:r w:rsidRPr="008A0813">
        <w:rPr>
          <w:rStyle w:val="simbol"/>
          <w:rFonts w:ascii="Times New Roman" w:eastAsiaTheme="majorEastAsia" w:hAnsi="Times New Roman" w:cs="Times New Roman"/>
          <w:color w:val="8000FF"/>
          <w:bdr w:val="none" w:sz="0" w:space="0" w:color="auto" w:frame="1"/>
          <w:lang w:val="en-US"/>
        </w:rPr>
        <w:t>(</w:t>
      </w:r>
      <w:proofErr w:type="gramEnd"/>
      <w:r w:rsidRPr="008A0813">
        <w:rPr>
          <w:rStyle w:val="simbol"/>
          <w:rFonts w:ascii="Times New Roman" w:eastAsiaTheme="majorEastAsia"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//&gt; 42 - our\space\func</w:t>
      </w:r>
    </w:p>
    <w:p w:rsidR="00D05C7A" w:rsidRPr="008A0813" w:rsidRDefault="00D05C7A" w:rsidP="008A0813">
      <w:pPr>
        <w:pStyle w:val="HTML1"/>
        <w:textAlignment w:val="baseline"/>
        <w:rPr>
          <w:rFonts w:ascii="Times New Roman" w:hAnsi="Times New Roman" w:cs="Times New Roman"/>
          <w:color w:val="393939"/>
        </w:rPr>
      </w:pPr>
      <w:r w:rsidRPr="008A0813">
        <w:rPr>
          <w:rStyle w:val="simbol"/>
          <w:rFonts w:ascii="Times New Roman" w:eastAsiaTheme="majorEastAsia" w:hAnsi="Times New Roman" w:cs="Times New Roman"/>
          <w:color w:val="8000FF"/>
          <w:bdr w:val="none" w:sz="0" w:space="0" w:color="auto" w:frame="1"/>
        </w:rPr>
        <w:t>}</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Остальные новинки PHP 5.6 не связанные с синтаксисом, смотрите </w:t>
      </w:r>
      <w:hyperlink r:id="rId36" w:tgtFrame="_blank" w:history="1">
        <w:r w:rsidRPr="008A0813">
          <w:rPr>
            <w:rStyle w:val="a5"/>
            <w:color w:val="126FA7"/>
            <w:sz w:val="20"/>
            <w:szCs w:val="20"/>
            <w:bdr w:val="none" w:sz="0" w:space="0" w:color="auto" w:frame="1"/>
          </w:rPr>
          <w:t>в статье на Хабре</w:t>
        </w:r>
      </w:hyperlink>
      <w:r w:rsidRPr="008A0813">
        <w:rPr>
          <w:color w:val="393939"/>
          <w:sz w:val="20"/>
          <w:szCs w:val="20"/>
        </w:rPr>
        <w:t>.</w:t>
      </w:r>
    </w:p>
    <w:p w:rsidR="00D05C7A" w:rsidRPr="008A0813" w:rsidRDefault="00D05C7A" w:rsidP="008A0813">
      <w:pPr>
        <w:pStyle w:val="2"/>
        <w:shd w:val="clear" w:color="auto" w:fill="FFFFFF"/>
        <w:spacing w:before="0" w:line="240" w:lineRule="auto"/>
        <w:textAlignment w:val="baseline"/>
        <w:rPr>
          <w:rFonts w:ascii="Times New Roman" w:hAnsi="Times New Roman" w:cs="Times New Roman"/>
          <w:b w:val="0"/>
          <w:bCs w:val="0"/>
          <w:color w:val="362053"/>
          <w:sz w:val="20"/>
          <w:szCs w:val="20"/>
        </w:rPr>
      </w:pPr>
      <w:bookmarkStart w:id="35" w:name="kuda-delsya-php-6"/>
      <w:bookmarkEnd w:id="35"/>
      <w:r w:rsidRPr="008A0813">
        <w:rPr>
          <w:rFonts w:ascii="Times New Roman" w:hAnsi="Times New Roman" w:cs="Times New Roman"/>
          <w:b w:val="0"/>
          <w:bCs w:val="0"/>
          <w:color w:val="362053"/>
          <w:sz w:val="20"/>
          <w:szCs w:val="20"/>
        </w:rPr>
        <w:t>Куда делся PHP 6?</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 xml:space="preserve">Умер не родившись... В ядро PHP 6 планировали внедрить полную поддержку юникода, но затея оказалась слишком </w:t>
      </w:r>
      <w:proofErr w:type="gramStart"/>
      <w:r w:rsidRPr="008A0813">
        <w:rPr>
          <w:color w:val="393939"/>
          <w:sz w:val="20"/>
          <w:szCs w:val="20"/>
        </w:rPr>
        <w:t>амбициозной</w:t>
      </w:r>
      <w:proofErr w:type="gramEnd"/>
      <w:r w:rsidRPr="008A0813">
        <w:rPr>
          <w:color w:val="393939"/>
          <w:sz w:val="20"/>
          <w:szCs w:val="20"/>
        </w:rPr>
        <w:t xml:space="preserve">, а объем работ слишком велик. К тому моменту, когда это стало понятно, о PHP 6 уже было написано </w:t>
      </w:r>
      <w:proofErr w:type="gramStart"/>
      <w:r w:rsidRPr="008A0813">
        <w:rPr>
          <w:color w:val="393939"/>
          <w:sz w:val="20"/>
          <w:szCs w:val="20"/>
        </w:rPr>
        <w:t>не мало</w:t>
      </w:r>
      <w:proofErr w:type="gramEnd"/>
      <w:r w:rsidRPr="008A0813">
        <w:rPr>
          <w:color w:val="393939"/>
          <w:sz w:val="20"/>
          <w:szCs w:val="20"/>
        </w:rPr>
        <w:t xml:space="preserve"> статей. Чтобы не было путаницы, из-за того что новая версия стала преследовать совсем другие цели (производительность) и сильно отличалась по концепции от PHP 6, было решено пропустить PHP 6. Еще одной причиной стало наличие весомого количества недоделанного кода в репозитории PHP, который решили не трогать, чтобы тот в ответ тоже никого не трогал...</w:t>
      </w:r>
    </w:p>
    <w:p w:rsidR="00D05C7A" w:rsidRPr="008A0813" w:rsidRDefault="00D05C7A" w:rsidP="008A0813">
      <w:pPr>
        <w:pStyle w:val="2"/>
        <w:shd w:val="clear" w:color="auto" w:fill="FFFFFF"/>
        <w:spacing w:before="0" w:line="240" w:lineRule="auto"/>
        <w:textAlignment w:val="baseline"/>
        <w:rPr>
          <w:rFonts w:ascii="Times New Roman" w:hAnsi="Times New Roman" w:cs="Times New Roman"/>
          <w:b w:val="0"/>
          <w:bCs w:val="0"/>
          <w:color w:val="362053"/>
          <w:sz w:val="20"/>
          <w:szCs w:val="20"/>
        </w:rPr>
      </w:pPr>
      <w:r w:rsidRPr="008A0813">
        <w:rPr>
          <w:rFonts w:ascii="Times New Roman" w:hAnsi="Times New Roman" w:cs="Times New Roman"/>
          <w:b w:val="0"/>
          <w:bCs w:val="0"/>
          <w:color w:val="362053"/>
          <w:sz w:val="20"/>
          <w:szCs w:val="20"/>
        </w:rPr>
        <w:t>PHP 7</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Что нового в PHP 7. </w:t>
      </w:r>
      <w:hyperlink r:id="rId37" w:tgtFrame="_blank" w:history="1">
        <w:r w:rsidRPr="008A0813">
          <w:rPr>
            <w:rStyle w:val="a5"/>
            <w:color w:val="126FA7"/>
            <w:sz w:val="20"/>
            <w:szCs w:val="20"/>
            <w:bdr w:val="none" w:sz="0" w:space="0" w:color="auto" w:frame="1"/>
          </w:rPr>
          <w:t>Ссылка на офф</w:t>
        </w:r>
        <w:proofErr w:type="gramStart"/>
        <w:r w:rsidRPr="008A0813">
          <w:rPr>
            <w:rStyle w:val="a5"/>
            <w:color w:val="126FA7"/>
            <w:sz w:val="20"/>
            <w:szCs w:val="20"/>
            <w:bdr w:val="none" w:sz="0" w:space="0" w:color="auto" w:frame="1"/>
          </w:rPr>
          <w:t>.с</w:t>
        </w:r>
        <w:proofErr w:type="gramEnd"/>
        <w:r w:rsidRPr="008A0813">
          <w:rPr>
            <w:rStyle w:val="a5"/>
            <w:color w:val="126FA7"/>
            <w:sz w:val="20"/>
            <w:szCs w:val="20"/>
            <w:bdr w:val="none" w:sz="0" w:space="0" w:color="auto" w:frame="1"/>
          </w:rPr>
          <w:t>айт</w:t>
        </w:r>
      </w:hyperlink>
      <w:r w:rsidRPr="008A0813">
        <w:rPr>
          <w:color w:val="393939"/>
          <w:sz w:val="20"/>
          <w:szCs w:val="20"/>
        </w:rPr>
        <w:t>.</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3 декабря 2015 года было объявлено о выходе PHP 7. Новая версия основывается на экспериментальной ветке PHP, которая изначально называлась phpng (PHPNextGeneration - следующее поколение), и разрабатывалась с упором на увеличение производительности и уменьшение потребления памяти.</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 xml:space="preserve">Самой важной новинкой стало изменение ядра интерпретатора: теперь он называется PHPNG (Next Generation). Благодаря PHPNG удалось увеличить скорость обработки скриптов почти </w:t>
      </w:r>
      <w:proofErr w:type="gramStart"/>
      <w:r w:rsidRPr="008A0813">
        <w:rPr>
          <w:color w:val="393939"/>
          <w:sz w:val="20"/>
          <w:szCs w:val="20"/>
        </w:rPr>
        <w:t>в двое</w:t>
      </w:r>
      <w:proofErr w:type="gramEnd"/>
      <w:r w:rsidRPr="008A0813">
        <w:rPr>
          <w:color w:val="393939"/>
          <w:sz w:val="20"/>
          <w:szCs w:val="20"/>
        </w:rPr>
        <w:t xml:space="preserve"> по сравнению с PHP 5.x. Так же появился более эффективный менеджер памяти.</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Приро</w:t>
      </w:r>
      <w:proofErr w:type="gramStart"/>
      <w:r w:rsidRPr="008A0813">
        <w:rPr>
          <w:color w:val="393939"/>
          <w:sz w:val="20"/>
          <w:szCs w:val="20"/>
        </w:rPr>
        <w:t>ст в ск</w:t>
      </w:r>
      <w:proofErr w:type="gramEnd"/>
      <w:r w:rsidRPr="008A0813">
        <w:rPr>
          <w:color w:val="393939"/>
          <w:sz w:val="20"/>
          <w:szCs w:val="20"/>
        </w:rPr>
        <w:t>орости на практике хорошо виден </w:t>
      </w:r>
      <w:hyperlink r:id="rId38" w:history="1">
        <w:r w:rsidRPr="008A0813">
          <w:rPr>
            <w:rStyle w:val="a5"/>
            <w:color w:val="126FA7"/>
            <w:sz w:val="20"/>
            <w:szCs w:val="20"/>
            <w:bdr w:val="none" w:sz="0" w:space="0" w:color="auto" w:frame="1"/>
          </w:rPr>
          <w:t>на этой картинке</w:t>
        </w:r>
      </w:hyperlink>
      <w:r w:rsidRPr="008A0813">
        <w:rPr>
          <w:color w:val="393939"/>
          <w:sz w:val="20"/>
          <w:szCs w:val="20"/>
        </w:rPr>
        <w:t>. А для WordPress прирост в скорости выглядит так:</w:t>
      </w:r>
    </w:p>
    <w:p w:rsidR="00D05C7A" w:rsidRPr="008A0813" w:rsidRDefault="00D05C7A" w:rsidP="008A0813">
      <w:pPr>
        <w:spacing w:after="0" w:line="240" w:lineRule="auto"/>
        <w:rPr>
          <w:rFonts w:ascii="Times New Roman" w:hAnsi="Times New Roman" w:cs="Times New Roman"/>
          <w:sz w:val="20"/>
          <w:szCs w:val="20"/>
        </w:rPr>
      </w:pP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hyperlink r:id="rId39" w:anchor="/wpbench" w:tgtFrame="_blank" w:history="1">
        <w:r w:rsidRPr="008A0813">
          <w:rPr>
            <w:rStyle w:val="a5"/>
            <w:color w:val="126FA7"/>
            <w:sz w:val="20"/>
            <w:szCs w:val="20"/>
            <w:bdr w:val="none" w:sz="0" w:space="0" w:color="auto" w:frame="1"/>
          </w:rPr>
          <w:t>Подробнее смотрите в тестах PHP 7</w:t>
        </w:r>
      </w:hyperlink>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Синтаксические новинки PHP 7:</w:t>
      </w:r>
    </w:p>
    <w:p w:rsidR="00D05C7A" w:rsidRPr="008A0813" w:rsidRDefault="00D05C7A" w:rsidP="008A0813">
      <w:pPr>
        <w:spacing w:after="0" w:line="240" w:lineRule="auto"/>
        <w:rPr>
          <w:rFonts w:ascii="Times New Roman" w:hAnsi="Times New Roman" w:cs="Times New Roman"/>
          <w:sz w:val="20"/>
          <w:szCs w:val="20"/>
        </w:rPr>
      </w:pPr>
      <w:hyperlink r:id="rId40" w:anchor="kcmenu" w:history="1">
        <w:r w:rsidRPr="008A0813">
          <w:rPr>
            <w:rStyle w:val="a5"/>
            <w:rFonts w:ascii="Times New Roman" w:hAnsi="Times New Roman" w:cs="Times New Roman"/>
            <w:color w:val="126FA7"/>
            <w:sz w:val="20"/>
            <w:szCs w:val="20"/>
            <w:bdr w:val="none" w:sz="0" w:space="0" w:color="auto" w:frame="1"/>
            <w:shd w:val="clear" w:color="auto" w:fill="FFFFFF"/>
          </w:rPr>
          <w:t>к началу</w:t>
        </w:r>
      </w:hyperlink>
      <w:bookmarkStart w:id="36" w:name="$a-''-odnovremennaya-proverka-isset-i-po"/>
      <w:bookmarkEnd w:id="36"/>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r w:rsidRPr="008A0813">
        <w:rPr>
          <w:rStyle w:val="HTML0"/>
          <w:rFonts w:ascii="Times New Roman" w:hAnsi="Times New Roman" w:cs="Times New Roman"/>
          <w:b w:val="0"/>
          <w:bCs w:val="0"/>
          <w:color w:val="362053"/>
          <w:sz w:val="20"/>
          <w:szCs w:val="20"/>
          <w:bdr w:val="none" w:sz="0" w:space="0" w:color="auto" w:frame="1"/>
        </w:rPr>
        <w:t>$a</w:t>
      </w:r>
      <w:proofErr w:type="gramStart"/>
      <w:r w:rsidRPr="008A0813">
        <w:rPr>
          <w:rStyle w:val="HTML0"/>
          <w:rFonts w:ascii="Times New Roman" w:hAnsi="Times New Roman" w:cs="Times New Roman"/>
          <w:b w:val="0"/>
          <w:bCs w:val="0"/>
          <w:color w:val="362053"/>
          <w:sz w:val="20"/>
          <w:szCs w:val="20"/>
          <w:bdr w:val="none" w:sz="0" w:space="0" w:color="auto" w:frame="1"/>
        </w:rPr>
        <w:t xml:space="preserve"> ?</w:t>
      </w:r>
      <w:proofErr w:type="gramEnd"/>
      <w:r w:rsidRPr="008A0813">
        <w:rPr>
          <w:rStyle w:val="HTML0"/>
          <w:rFonts w:ascii="Times New Roman" w:hAnsi="Times New Roman" w:cs="Times New Roman"/>
          <w:b w:val="0"/>
          <w:bCs w:val="0"/>
          <w:color w:val="362053"/>
          <w:sz w:val="20"/>
          <w:szCs w:val="20"/>
          <w:bdr w:val="none" w:sz="0" w:space="0" w:color="auto" w:frame="1"/>
        </w:rPr>
        <w:t>? ''</w:t>
      </w:r>
      <w:r w:rsidRPr="008A0813">
        <w:rPr>
          <w:rFonts w:ascii="Times New Roman" w:hAnsi="Times New Roman" w:cs="Times New Roman"/>
          <w:b w:val="0"/>
          <w:bCs w:val="0"/>
          <w:color w:val="362053"/>
          <w:sz w:val="20"/>
          <w:szCs w:val="20"/>
        </w:rPr>
        <w:t> — одновременная проверка isset и получение значения</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Новый оператор слияния с NULL (NULL coalescing operator)</w:t>
      </w:r>
      <w:proofErr w:type="gramStart"/>
      <w:r w:rsidRPr="008A0813">
        <w:rPr>
          <w:color w:val="393939"/>
          <w:sz w:val="20"/>
          <w:szCs w:val="20"/>
        </w:rPr>
        <w:t> </w:t>
      </w:r>
      <w:r w:rsidRPr="008A0813">
        <w:rPr>
          <w:rStyle w:val="HTML0"/>
          <w:color w:val="393939"/>
          <w:sz w:val="20"/>
          <w:szCs w:val="20"/>
          <w:bdr w:val="none" w:sz="0" w:space="0" w:color="auto" w:frame="1"/>
        </w:rPr>
        <w:t>?</w:t>
      </w:r>
      <w:proofErr w:type="gramEnd"/>
      <w:r w:rsidRPr="008A0813">
        <w:rPr>
          <w:rStyle w:val="HTML0"/>
          <w:color w:val="393939"/>
          <w:sz w:val="20"/>
          <w:szCs w:val="20"/>
          <w:bdr w:val="none" w:sz="0" w:space="0" w:color="auto" w:frame="1"/>
        </w:rPr>
        <w:t>?</w:t>
      </w:r>
      <w:r w:rsidRPr="008A0813">
        <w:rPr>
          <w:color w:val="393939"/>
          <w:sz w:val="20"/>
          <w:szCs w:val="20"/>
        </w:rPr>
        <w:t> — это сокращение проверки isset и получения значения, если проверка пройдена.</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Такая проверка часто была нужна в тернарном операторе</w:t>
      </w:r>
      <w:proofErr w:type="gramStart"/>
      <w:r w:rsidRPr="008A0813">
        <w:rPr>
          <w:color w:val="393939"/>
          <w:sz w:val="20"/>
          <w:szCs w:val="20"/>
        </w:rPr>
        <w:t> </w:t>
      </w:r>
      <w:r w:rsidRPr="008A0813">
        <w:rPr>
          <w:rStyle w:val="HTML0"/>
          <w:color w:val="393939"/>
          <w:sz w:val="20"/>
          <w:szCs w:val="20"/>
          <w:bdr w:val="none" w:sz="0" w:space="0" w:color="auto" w:frame="1"/>
        </w:rPr>
        <w:t>?:</w:t>
      </w:r>
      <w:r w:rsidRPr="008A0813">
        <w:rPr>
          <w:color w:val="393939"/>
          <w:sz w:val="20"/>
          <w:szCs w:val="20"/>
        </w:rPr>
        <w:t>:</w:t>
      </w:r>
      <w:proofErr w:type="gramEnd"/>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eastAsiaTheme="majorEastAsia" w:hAnsi="Times New Roman" w:cs="Times New Roman"/>
          <w:color w:val="888895"/>
          <w:bdr w:val="none" w:sz="0" w:space="0" w:color="auto" w:frame="1"/>
        </w:rPr>
        <w:t>// Получит значение $_GET['foo'], если переменная установлена или не пустая, иначе получит 'default'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variable"/>
          <w:rFonts w:ascii="Times New Roman" w:eastAsiaTheme="majorEastAsia" w:hAnsi="Times New Roman" w:cs="Times New Roman"/>
          <w:color w:val="292B80"/>
          <w:bdr w:val="none" w:sz="0" w:space="0" w:color="auto" w:frame="1"/>
        </w:rPr>
        <w:t>$foo</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variable"/>
          <w:rFonts w:ascii="Times New Roman" w:eastAsiaTheme="majorEastAsia" w:hAnsi="Times New Roman" w:cs="Times New Roman"/>
          <w:color w:val="292B80"/>
          <w:bdr w:val="none" w:sz="0" w:space="0" w:color="auto" w:frame="1"/>
        </w:rPr>
        <w:t>$_GET</w:t>
      </w:r>
      <w:r w:rsidRPr="008A0813">
        <w:rPr>
          <w:rStyle w:val="simbol"/>
          <w:rFonts w:ascii="Times New Roman" w:hAnsi="Times New Roman" w:cs="Times New Roman"/>
          <w:color w:val="8000FF"/>
          <w:bdr w:val="none" w:sz="0" w:space="0" w:color="auto" w:frame="1"/>
        </w:rPr>
        <w:t>[</w:t>
      </w:r>
      <w:r w:rsidRPr="008A0813">
        <w:rPr>
          <w:rStyle w:val="string"/>
          <w:rFonts w:ascii="Times New Roman" w:hAnsi="Times New Roman" w:cs="Times New Roman"/>
          <w:color w:val="267583"/>
          <w:bdr w:val="none" w:sz="0" w:space="0" w:color="auto" w:frame="1"/>
        </w:rPr>
        <w:t>'foo'</w:t>
      </w:r>
      <w:r w:rsidRPr="008A0813">
        <w:rPr>
          <w:rStyle w:val="simbol"/>
          <w:rFonts w:ascii="Times New Roman" w:hAnsi="Times New Roman" w:cs="Times New Roman"/>
          <w:color w:val="8000FF"/>
          <w:bdr w:val="none" w:sz="0" w:space="0" w:color="auto" w:frame="1"/>
        </w:rPr>
        <w:t>]</w:t>
      </w:r>
      <w:proofErr w:type="gramStart"/>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proofErr w:type="gramEnd"/>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tring"/>
          <w:rFonts w:ascii="Times New Roman" w:hAnsi="Times New Roman" w:cs="Times New Roman"/>
          <w:color w:val="267583"/>
          <w:bdr w:val="none" w:sz="0" w:space="0" w:color="auto" w:frame="1"/>
        </w:rPr>
        <w:t>'default'</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eastAsiaTheme="majorEastAsia" w:hAnsi="Times New Roman" w:cs="Times New Roman"/>
          <w:color w:val="888895"/>
          <w:bdr w:val="none" w:sz="0" w:space="0" w:color="auto" w:frame="1"/>
        </w:rPr>
        <w:t>// Запись равносильна этой</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eastAsiaTheme="majorEastAsia" w:hAnsi="Times New Roman" w:cs="Times New Roman"/>
          <w:color w:val="292B80"/>
          <w:bdr w:val="none" w:sz="0" w:space="0" w:color="auto" w:frame="1"/>
          <w:lang w:val="en-US"/>
        </w:rPr>
        <w:t>$foo</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proofErr w:type="gramStart"/>
      <w:r w:rsidRPr="008A0813">
        <w:rPr>
          <w:rStyle w:val="keyword"/>
          <w:rFonts w:ascii="Times New Roman" w:hAnsi="Times New Roman" w:cs="Times New Roman"/>
          <w:b/>
          <w:bCs/>
          <w:color w:val="1957FF"/>
          <w:bdr w:val="none" w:sz="0" w:space="0" w:color="auto" w:frame="1"/>
          <w:lang w:val="en-US"/>
        </w:rPr>
        <w:t>isset</w:t>
      </w:r>
      <w:r w:rsidRPr="008A0813">
        <w:rPr>
          <w:rStyle w:val="simbol"/>
          <w:rFonts w:ascii="Times New Roman" w:hAnsi="Times New Roman" w:cs="Times New Roman"/>
          <w:color w:val="8000FF"/>
          <w:bdr w:val="none" w:sz="0" w:space="0" w:color="auto" w:frame="1"/>
          <w:lang w:val="en-US"/>
        </w:rPr>
        <w:t>(</w:t>
      </w:r>
      <w:proofErr w:type="gramEnd"/>
      <w:r w:rsidRPr="008A0813">
        <w:rPr>
          <w:rStyle w:val="variable"/>
          <w:rFonts w:ascii="Times New Roman" w:eastAsiaTheme="majorEastAsia" w:hAnsi="Times New Roman" w:cs="Times New Roman"/>
          <w:color w:val="292B80"/>
          <w:bdr w:val="none" w:sz="0" w:space="0" w:color="auto" w:frame="1"/>
          <w:lang w:val="en-US"/>
        </w:rPr>
        <w:t>$_GET</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'foo'</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$_</w:t>
      </w:r>
      <w:proofErr w:type="gramStart"/>
      <w:r w:rsidRPr="008A0813">
        <w:rPr>
          <w:rStyle w:val="variable"/>
          <w:rFonts w:ascii="Times New Roman" w:eastAsiaTheme="majorEastAsia" w:hAnsi="Times New Roman" w:cs="Times New Roman"/>
          <w:color w:val="292B80"/>
          <w:bdr w:val="none" w:sz="0" w:space="0" w:color="auto" w:frame="1"/>
          <w:lang w:val="en-US"/>
        </w:rPr>
        <w:t>GET</w:t>
      </w:r>
      <w:r w:rsidRPr="008A0813">
        <w:rPr>
          <w:rStyle w:val="simbol"/>
          <w:rFonts w:ascii="Times New Roman" w:hAnsi="Times New Roman" w:cs="Times New Roman"/>
          <w:color w:val="8000FF"/>
          <w:bdr w:val="none" w:sz="0" w:space="0" w:color="auto" w:frame="1"/>
          <w:lang w:val="en-US"/>
        </w:rPr>
        <w:t>[</w:t>
      </w:r>
      <w:proofErr w:type="gramEnd"/>
      <w:r w:rsidRPr="008A0813">
        <w:rPr>
          <w:rStyle w:val="string"/>
          <w:rFonts w:ascii="Times New Roman" w:hAnsi="Times New Roman" w:cs="Times New Roman"/>
          <w:color w:val="267583"/>
          <w:bdr w:val="none" w:sz="0" w:space="0" w:color="auto" w:frame="1"/>
          <w:lang w:val="en-US"/>
        </w:rPr>
        <w:t>'foo'</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'default'</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comment"/>
          <w:rFonts w:ascii="Times New Roman" w:eastAsiaTheme="majorEastAsia" w:hAnsi="Times New Roman" w:cs="Times New Roman"/>
          <w:color w:val="888895"/>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rPr>
        <w:t>или</w:t>
      </w:r>
      <w:r w:rsidRPr="008A0813">
        <w:rPr>
          <w:rStyle w:val="comment"/>
          <w:rFonts w:ascii="Times New Roman" w:eastAsiaTheme="majorEastAsia" w:hAnsi="Times New Roman" w:cs="Times New Roman"/>
          <w:color w:val="888895"/>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rPr>
        <w:t>этой</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eastAsiaTheme="majorEastAsia" w:hAnsi="Times New Roman" w:cs="Times New Roman"/>
          <w:color w:val="292B80"/>
          <w:bdr w:val="none" w:sz="0" w:space="0" w:color="auto" w:frame="1"/>
          <w:lang w:val="en-US"/>
        </w:rPr>
        <w:t>$foo</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 </w:t>
      </w:r>
      <w:r w:rsidRPr="008A0813">
        <w:rPr>
          <w:rStyle w:val="variable"/>
          <w:rFonts w:ascii="Times New Roman" w:eastAsiaTheme="majorEastAsia" w:hAnsi="Times New Roman" w:cs="Times New Roman"/>
          <w:color w:val="292B80"/>
          <w:bdr w:val="none" w:sz="0" w:space="0" w:color="auto" w:frame="1"/>
          <w:lang w:val="en-US"/>
        </w:rPr>
        <w:t>$_</w:t>
      </w:r>
      <w:proofErr w:type="gramStart"/>
      <w:r w:rsidRPr="008A0813">
        <w:rPr>
          <w:rStyle w:val="variable"/>
          <w:rFonts w:ascii="Times New Roman" w:eastAsiaTheme="majorEastAsia" w:hAnsi="Times New Roman" w:cs="Times New Roman"/>
          <w:color w:val="292B80"/>
          <w:bdr w:val="none" w:sz="0" w:space="0" w:color="auto" w:frame="1"/>
          <w:lang w:val="en-US"/>
        </w:rPr>
        <w:t>GET</w:t>
      </w:r>
      <w:r w:rsidRPr="008A0813">
        <w:rPr>
          <w:rStyle w:val="simbol"/>
          <w:rFonts w:ascii="Times New Roman" w:hAnsi="Times New Roman" w:cs="Times New Roman"/>
          <w:color w:val="8000FF"/>
          <w:bdr w:val="none" w:sz="0" w:space="0" w:color="auto" w:frame="1"/>
          <w:lang w:val="en-US"/>
        </w:rPr>
        <w:t>[</w:t>
      </w:r>
      <w:proofErr w:type="gramEnd"/>
      <w:r w:rsidRPr="008A0813">
        <w:rPr>
          <w:rStyle w:val="string"/>
          <w:rFonts w:ascii="Times New Roman" w:hAnsi="Times New Roman" w:cs="Times New Roman"/>
          <w:color w:val="267583"/>
          <w:bdr w:val="none" w:sz="0" w:space="0" w:color="auto" w:frame="1"/>
          <w:lang w:val="en-US"/>
        </w:rPr>
        <w:t>'foo'</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'default'</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eastAsiaTheme="majorEastAsia" w:hAnsi="Times New Roman" w:cs="Times New Roman"/>
          <w:color w:val="888895"/>
          <w:bdr w:val="none" w:sz="0" w:space="0" w:color="auto" w:frame="1"/>
        </w:rPr>
        <w:t xml:space="preserve">// удобная проверка при получении $_GET параметра </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keyword"/>
          <w:rFonts w:ascii="Times New Roman" w:hAnsi="Times New Roman" w:cs="Times New Roman"/>
          <w:b/>
          <w:bCs/>
          <w:color w:val="1957FF"/>
          <w:bdr w:val="none" w:sz="0" w:space="0" w:color="auto" w:frame="1"/>
        </w:rPr>
        <w:t>if</w:t>
      </w:r>
      <w:proofErr w:type="gramStart"/>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proofErr w:type="gramEnd"/>
      <w:r w:rsidRPr="008A0813">
        <w:rPr>
          <w:rStyle w:val="variable"/>
          <w:rFonts w:ascii="Times New Roman" w:eastAsiaTheme="majorEastAsia" w:hAnsi="Times New Roman" w:cs="Times New Roman"/>
          <w:color w:val="292B80"/>
          <w:bdr w:val="none" w:sz="0" w:space="0" w:color="auto" w:frame="1"/>
        </w:rPr>
        <w:t>$_GET</w:t>
      </w:r>
      <w:r w:rsidRPr="008A0813">
        <w:rPr>
          <w:rStyle w:val="simbol"/>
          <w:rFonts w:ascii="Times New Roman" w:hAnsi="Times New Roman" w:cs="Times New Roman"/>
          <w:color w:val="8000FF"/>
          <w:bdr w:val="none" w:sz="0" w:space="0" w:color="auto" w:frame="1"/>
        </w:rPr>
        <w:t>[</w:t>
      </w:r>
      <w:r w:rsidRPr="008A0813">
        <w:rPr>
          <w:rStyle w:val="string"/>
          <w:rFonts w:ascii="Times New Roman" w:hAnsi="Times New Roman" w:cs="Times New Roman"/>
          <w:color w:val="267583"/>
          <w:bdr w:val="none" w:sz="0" w:space="0" w:color="auto" w:frame="1"/>
        </w:rPr>
        <w:t>'foo'</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number"/>
          <w:rFonts w:ascii="Times New Roman" w:hAnsi="Times New Roman" w:cs="Times New Roman"/>
          <w:color w:val="E0542A"/>
          <w:bdr w:val="none" w:sz="0" w:space="0" w:color="auto" w:frame="1"/>
        </w:rPr>
        <w:t>0</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eastAsiaTheme="majorEastAsia" w:hAnsi="Times New Roman" w:cs="Times New Roman"/>
          <w:color w:val="888895"/>
          <w:bdr w:val="none" w:sz="0" w:space="0" w:color="auto" w:frame="1"/>
        </w:rPr>
        <w:t>// раньше писали так</w:t>
      </w:r>
    </w:p>
    <w:p w:rsidR="00D05C7A" w:rsidRPr="008A0813" w:rsidRDefault="00D05C7A" w:rsidP="008A0813">
      <w:pPr>
        <w:pStyle w:val="HTML1"/>
        <w:textAlignment w:val="baseline"/>
        <w:rPr>
          <w:rFonts w:ascii="Times New Roman" w:hAnsi="Times New Roman" w:cs="Times New Roman"/>
          <w:color w:val="393939"/>
          <w:lang w:val="en-US"/>
        </w:rPr>
      </w:pPr>
      <w:proofErr w:type="gramStart"/>
      <w:r w:rsidRPr="008A0813">
        <w:rPr>
          <w:rStyle w:val="keyword"/>
          <w:rFonts w:ascii="Times New Roman" w:hAnsi="Times New Roman" w:cs="Times New Roman"/>
          <w:b/>
          <w:bCs/>
          <w:color w:val="1957FF"/>
          <w:bdr w:val="none" w:sz="0" w:space="0" w:color="auto" w:frame="1"/>
          <w:lang w:val="en-US"/>
        </w:rPr>
        <w:t>if</w:t>
      </w:r>
      <w:r w:rsidRPr="008A0813">
        <w:rPr>
          <w:rStyle w:val="simbol"/>
          <w:rFonts w:ascii="Times New Roman"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isset</w:t>
      </w: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eastAsiaTheme="majorEastAsia" w:hAnsi="Times New Roman" w:cs="Times New Roman"/>
          <w:color w:val="292B80"/>
          <w:bdr w:val="none" w:sz="0" w:space="0" w:color="auto" w:frame="1"/>
          <w:lang w:val="en-US"/>
        </w:rPr>
        <w:t>$_GET</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'foo'</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&amp;&amp;</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$_GET</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'foo'</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Так же, проверять можно по цепочке:</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variable"/>
          <w:rFonts w:ascii="Times New Roman" w:eastAsiaTheme="majorEastAsia" w:hAnsi="Times New Roman" w:cs="Times New Roman"/>
          <w:color w:val="292B80"/>
          <w:bdr w:val="none" w:sz="0" w:space="0" w:color="auto" w:frame="1"/>
          <w:lang w:val="en-US"/>
        </w:rPr>
        <w:t>$foo</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$_</w:t>
      </w:r>
      <w:proofErr w:type="gramStart"/>
      <w:r w:rsidRPr="008A0813">
        <w:rPr>
          <w:rStyle w:val="variable"/>
          <w:rFonts w:ascii="Times New Roman" w:eastAsiaTheme="majorEastAsia" w:hAnsi="Times New Roman" w:cs="Times New Roman"/>
          <w:color w:val="292B80"/>
          <w:bdr w:val="none" w:sz="0" w:space="0" w:color="auto" w:frame="1"/>
          <w:lang w:val="en-US"/>
        </w:rPr>
        <w:t>GET</w:t>
      </w:r>
      <w:r w:rsidRPr="008A0813">
        <w:rPr>
          <w:rStyle w:val="simbol"/>
          <w:rFonts w:ascii="Times New Roman" w:hAnsi="Times New Roman" w:cs="Times New Roman"/>
          <w:color w:val="8000FF"/>
          <w:bdr w:val="none" w:sz="0" w:space="0" w:color="auto" w:frame="1"/>
          <w:lang w:val="en-US"/>
        </w:rPr>
        <w:t>[</w:t>
      </w:r>
      <w:proofErr w:type="gramEnd"/>
      <w:r w:rsidRPr="008A0813">
        <w:rPr>
          <w:rStyle w:val="string"/>
          <w:rFonts w:ascii="Times New Roman" w:hAnsi="Times New Roman" w:cs="Times New Roman"/>
          <w:color w:val="267583"/>
          <w:bdr w:val="none" w:sz="0" w:space="0" w:color="auto" w:frame="1"/>
          <w:lang w:val="en-US"/>
        </w:rPr>
        <w:t>'foo'</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$_</w:t>
      </w:r>
      <w:proofErr w:type="gramStart"/>
      <w:r w:rsidRPr="008A0813">
        <w:rPr>
          <w:rStyle w:val="variable"/>
          <w:rFonts w:ascii="Times New Roman" w:eastAsiaTheme="majorEastAsia" w:hAnsi="Times New Roman" w:cs="Times New Roman"/>
          <w:color w:val="292B80"/>
          <w:bdr w:val="none" w:sz="0" w:space="0" w:color="auto" w:frame="1"/>
          <w:lang w:val="en-US"/>
        </w:rPr>
        <w:t>POST</w:t>
      </w:r>
      <w:r w:rsidRPr="008A0813">
        <w:rPr>
          <w:rStyle w:val="simbol"/>
          <w:rFonts w:ascii="Times New Roman" w:hAnsi="Times New Roman" w:cs="Times New Roman"/>
          <w:color w:val="8000FF"/>
          <w:bdr w:val="none" w:sz="0" w:space="0" w:color="auto" w:frame="1"/>
          <w:lang w:val="en-US"/>
        </w:rPr>
        <w:t>[</w:t>
      </w:r>
      <w:proofErr w:type="gramEnd"/>
      <w:r w:rsidRPr="008A0813">
        <w:rPr>
          <w:rStyle w:val="string"/>
          <w:rFonts w:ascii="Times New Roman" w:hAnsi="Times New Roman" w:cs="Times New Roman"/>
          <w:color w:val="267583"/>
          <w:bdr w:val="none" w:sz="0" w:space="0" w:color="auto" w:frame="1"/>
          <w:lang w:val="en-US"/>
        </w:rPr>
        <w:t>'foo'</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rPr>
        <w:t>'default'</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Fonts w:ascii="Times New Roman" w:hAnsi="Times New Roman" w:cs="Times New Roman"/>
          <w:color w:val="393939"/>
        </w:rPr>
      </w:pPr>
      <w:r w:rsidRPr="008A0813">
        <w:rPr>
          <w:rStyle w:val="comment"/>
          <w:rFonts w:ascii="Times New Roman" w:eastAsiaTheme="majorEastAsia" w:hAnsi="Times New Roman" w:cs="Times New Roman"/>
          <w:color w:val="888895"/>
          <w:bdr w:val="none" w:sz="0" w:space="0" w:color="auto" w:frame="1"/>
        </w:rPr>
        <w:t>// вернет: $_GET['foo'], если его нет, то $_POST['foo'], если нет, то 'default'</w:t>
      </w:r>
    </w:p>
    <w:p w:rsidR="00D05C7A" w:rsidRPr="008A0813" w:rsidRDefault="00D05C7A" w:rsidP="008A0813">
      <w:pPr>
        <w:spacing w:after="0" w:line="240" w:lineRule="auto"/>
        <w:rPr>
          <w:rFonts w:ascii="Times New Roman" w:hAnsi="Times New Roman" w:cs="Times New Roman"/>
          <w:sz w:val="20"/>
          <w:szCs w:val="20"/>
        </w:rPr>
      </w:pPr>
      <w:hyperlink r:id="rId41" w:anchor="kcmenu" w:history="1">
        <w:r w:rsidRPr="008A0813">
          <w:rPr>
            <w:rStyle w:val="a5"/>
            <w:rFonts w:ascii="Times New Roman" w:hAnsi="Times New Roman" w:cs="Times New Roman"/>
            <w:color w:val="126FA7"/>
            <w:sz w:val="20"/>
            <w:szCs w:val="20"/>
            <w:bdr w:val="none" w:sz="0" w:space="0" w:color="auto" w:frame="1"/>
            <w:shd w:val="clear" w:color="auto" w:fill="FFFFFF"/>
          </w:rPr>
          <w:t>к началу</w:t>
        </w:r>
      </w:hyperlink>
      <w:bookmarkStart w:id="37" w:name="$a-lt-=-$b-odnovremennoe-vypolnenie-treh"/>
      <w:bookmarkEnd w:id="37"/>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r w:rsidRPr="008A0813">
        <w:rPr>
          <w:rStyle w:val="HTML0"/>
          <w:rFonts w:ascii="Times New Roman" w:hAnsi="Times New Roman" w:cs="Times New Roman"/>
          <w:b w:val="0"/>
          <w:bCs w:val="0"/>
          <w:color w:val="362053"/>
          <w:sz w:val="20"/>
          <w:szCs w:val="20"/>
          <w:bdr w:val="none" w:sz="0" w:space="0" w:color="auto" w:frame="1"/>
        </w:rPr>
        <w:t>$a &lt;=&gt; $b</w:t>
      </w:r>
      <w:r w:rsidRPr="008A0813">
        <w:rPr>
          <w:rFonts w:ascii="Times New Roman" w:hAnsi="Times New Roman" w:cs="Times New Roman"/>
          <w:b w:val="0"/>
          <w:bCs w:val="0"/>
          <w:color w:val="362053"/>
          <w:sz w:val="20"/>
          <w:szCs w:val="20"/>
        </w:rPr>
        <w:t> — одновременное выполнение трех сравнений: больше, равно или меньше.</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Новый оператор сравнения </w:t>
      </w:r>
      <w:r w:rsidRPr="008A0813">
        <w:rPr>
          <w:rStyle w:val="HTML0"/>
          <w:color w:val="393939"/>
          <w:sz w:val="20"/>
          <w:szCs w:val="20"/>
          <w:bdr w:val="none" w:sz="0" w:space="0" w:color="auto" w:frame="1"/>
        </w:rPr>
        <w:t>&lt;=&gt;</w:t>
      </w:r>
      <w:r w:rsidRPr="008A0813">
        <w:rPr>
          <w:color w:val="393939"/>
          <w:sz w:val="20"/>
          <w:szCs w:val="20"/>
        </w:rPr>
        <w:t> — «spaceship operator». Сравнивает 2 переменные и возвращает результат сравнения в виде числа:</w:t>
      </w:r>
    </w:p>
    <w:p w:rsidR="00D05C7A" w:rsidRPr="008A0813" w:rsidRDefault="00D05C7A" w:rsidP="008A0813">
      <w:pPr>
        <w:numPr>
          <w:ilvl w:val="0"/>
          <w:numId w:val="4"/>
        </w:numPr>
        <w:shd w:val="clear" w:color="auto" w:fill="FFFFFF"/>
        <w:spacing w:after="0" w:line="240" w:lineRule="auto"/>
        <w:ind w:left="0"/>
        <w:textAlignment w:val="baseline"/>
        <w:rPr>
          <w:rFonts w:ascii="Times New Roman" w:hAnsi="Times New Roman" w:cs="Times New Roman"/>
          <w:color w:val="393939"/>
          <w:sz w:val="20"/>
          <w:szCs w:val="20"/>
        </w:rPr>
      </w:pPr>
      <w:r w:rsidRPr="008A0813">
        <w:rPr>
          <w:rStyle w:val="HTML0"/>
          <w:rFonts w:ascii="Times New Roman" w:hAnsi="Times New Roman" w:cs="Times New Roman"/>
          <w:color w:val="393939"/>
          <w:sz w:val="20"/>
          <w:szCs w:val="20"/>
          <w:bdr w:val="none" w:sz="0" w:space="0" w:color="auto" w:frame="1"/>
        </w:rPr>
        <w:t>-1</w:t>
      </w:r>
      <w:r w:rsidRPr="008A0813">
        <w:rPr>
          <w:rFonts w:ascii="Times New Roman" w:hAnsi="Times New Roman" w:cs="Times New Roman"/>
          <w:color w:val="393939"/>
          <w:sz w:val="20"/>
          <w:szCs w:val="20"/>
        </w:rPr>
        <w:t> — если в сравнении подходит первый символ оператора </w:t>
      </w:r>
      <w:r w:rsidRPr="008A0813">
        <w:rPr>
          <w:rStyle w:val="HTML0"/>
          <w:rFonts w:ascii="Times New Roman" w:hAnsi="Times New Roman" w:cs="Times New Roman"/>
          <w:color w:val="393939"/>
          <w:sz w:val="20"/>
          <w:szCs w:val="20"/>
          <w:bdr w:val="none" w:sz="0" w:space="0" w:color="auto" w:frame="1"/>
        </w:rPr>
        <w:t>&lt;</w:t>
      </w:r>
    </w:p>
    <w:p w:rsidR="00D05C7A" w:rsidRPr="008A0813" w:rsidRDefault="00D05C7A" w:rsidP="008A0813">
      <w:pPr>
        <w:numPr>
          <w:ilvl w:val="0"/>
          <w:numId w:val="4"/>
        </w:numPr>
        <w:shd w:val="clear" w:color="auto" w:fill="FFFFFF"/>
        <w:spacing w:after="0" w:line="240" w:lineRule="auto"/>
        <w:ind w:left="0"/>
        <w:textAlignment w:val="baseline"/>
        <w:rPr>
          <w:rFonts w:ascii="Times New Roman" w:hAnsi="Times New Roman" w:cs="Times New Roman"/>
          <w:color w:val="393939"/>
          <w:sz w:val="20"/>
          <w:szCs w:val="20"/>
        </w:rPr>
      </w:pPr>
      <w:r w:rsidRPr="008A0813">
        <w:rPr>
          <w:rStyle w:val="HTML0"/>
          <w:rFonts w:ascii="Times New Roman" w:hAnsi="Times New Roman" w:cs="Times New Roman"/>
          <w:color w:val="393939"/>
          <w:sz w:val="20"/>
          <w:szCs w:val="20"/>
          <w:bdr w:val="none" w:sz="0" w:space="0" w:color="auto" w:frame="1"/>
        </w:rPr>
        <w:t>0</w:t>
      </w:r>
      <w:r w:rsidRPr="008A0813">
        <w:rPr>
          <w:rFonts w:ascii="Times New Roman" w:hAnsi="Times New Roman" w:cs="Times New Roman"/>
          <w:color w:val="393939"/>
          <w:sz w:val="20"/>
          <w:szCs w:val="20"/>
        </w:rPr>
        <w:t> — подходит второй символ </w:t>
      </w:r>
      <w:r w:rsidRPr="008A0813">
        <w:rPr>
          <w:rStyle w:val="HTML0"/>
          <w:rFonts w:ascii="Times New Roman" w:hAnsi="Times New Roman" w:cs="Times New Roman"/>
          <w:color w:val="393939"/>
          <w:sz w:val="20"/>
          <w:szCs w:val="20"/>
          <w:bdr w:val="none" w:sz="0" w:space="0" w:color="auto" w:frame="1"/>
        </w:rPr>
        <w:t>=</w:t>
      </w:r>
    </w:p>
    <w:p w:rsidR="00D05C7A" w:rsidRPr="008A0813" w:rsidRDefault="00D05C7A" w:rsidP="008A0813">
      <w:pPr>
        <w:numPr>
          <w:ilvl w:val="0"/>
          <w:numId w:val="4"/>
        </w:numPr>
        <w:shd w:val="clear" w:color="auto" w:fill="FFFFFF"/>
        <w:spacing w:after="0" w:line="240" w:lineRule="auto"/>
        <w:ind w:left="0"/>
        <w:textAlignment w:val="baseline"/>
        <w:rPr>
          <w:rFonts w:ascii="Times New Roman" w:hAnsi="Times New Roman" w:cs="Times New Roman"/>
          <w:color w:val="393939"/>
          <w:sz w:val="20"/>
          <w:szCs w:val="20"/>
        </w:rPr>
      </w:pPr>
      <w:r w:rsidRPr="008A0813">
        <w:rPr>
          <w:rStyle w:val="HTML0"/>
          <w:rFonts w:ascii="Times New Roman" w:hAnsi="Times New Roman" w:cs="Times New Roman"/>
          <w:color w:val="393939"/>
          <w:sz w:val="20"/>
          <w:szCs w:val="20"/>
          <w:bdr w:val="none" w:sz="0" w:space="0" w:color="auto" w:frame="1"/>
        </w:rPr>
        <w:t>1</w:t>
      </w:r>
      <w:r w:rsidRPr="008A0813">
        <w:rPr>
          <w:rFonts w:ascii="Times New Roman" w:hAnsi="Times New Roman" w:cs="Times New Roman"/>
          <w:color w:val="393939"/>
          <w:sz w:val="20"/>
          <w:szCs w:val="20"/>
        </w:rPr>
        <w:t> — подходит третий символ </w:t>
      </w:r>
      <w:r w:rsidRPr="008A0813">
        <w:rPr>
          <w:rStyle w:val="HTML0"/>
          <w:rFonts w:ascii="Times New Roman" w:hAnsi="Times New Roman" w:cs="Times New Roman"/>
          <w:color w:val="393939"/>
          <w:sz w:val="20"/>
          <w:szCs w:val="20"/>
          <w:bdr w:val="none" w:sz="0" w:space="0" w:color="auto" w:frame="1"/>
        </w:rPr>
        <w:t>&gt;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eastAsiaTheme="majorEastAsia" w:hAnsi="Times New Roman" w:cs="Times New Roman"/>
          <w:color w:val="888895"/>
          <w:bdr w:val="none" w:sz="0" w:space="0" w:color="auto" w:frame="1"/>
        </w:rPr>
        <w:t>// Числа</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w:t>
      </w:r>
      <w:r w:rsidRPr="008A0813">
        <w:rPr>
          <w:rStyle w:val="number"/>
          <w:rFonts w:ascii="Times New Roman" w:hAnsi="Times New Roman" w:cs="Times New Roman"/>
          <w:color w:val="E0542A"/>
          <w:bdr w:val="none" w:sz="0" w:space="0" w:color="auto" w:frame="1"/>
        </w:rPr>
        <w:t>1</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&lt;=&gt;</w:t>
      </w:r>
      <w:r w:rsidRPr="008A0813">
        <w:rPr>
          <w:rStyle w:val="php"/>
          <w:rFonts w:ascii="Times New Roman" w:hAnsi="Times New Roman" w:cs="Times New Roman"/>
          <w:color w:val="000000"/>
          <w:bdr w:val="none" w:sz="0" w:space="0" w:color="auto" w:frame="1"/>
        </w:rPr>
        <w:t xml:space="preserve"> </w:t>
      </w:r>
      <w:r w:rsidRPr="008A0813">
        <w:rPr>
          <w:rStyle w:val="number"/>
          <w:rFonts w:ascii="Times New Roman" w:hAnsi="Times New Roman" w:cs="Times New Roman"/>
          <w:color w:val="E0542A"/>
          <w:bdr w:val="none" w:sz="0" w:space="0" w:color="auto" w:frame="1"/>
        </w:rPr>
        <w:t>1</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eastAsiaTheme="majorEastAsia" w:hAnsi="Times New Roman" w:cs="Times New Roman"/>
          <w:color w:val="888895"/>
          <w:bdr w:val="none" w:sz="0" w:space="0" w:color="auto" w:frame="1"/>
        </w:rPr>
        <w:t>// 0</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w:t>
      </w:r>
      <w:r w:rsidRPr="008A0813">
        <w:rPr>
          <w:rStyle w:val="number"/>
          <w:rFonts w:ascii="Times New Roman" w:hAnsi="Times New Roman" w:cs="Times New Roman"/>
          <w:color w:val="E0542A"/>
          <w:bdr w:val="none" w:sz="0" w:space="0" w:color="auto" w:frame="1"/>
        </w:rPr>
        <w:t>1</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&lt;=&gt;</w:t>
      </w:r>
      <w:r w:rsidRPr="008A0813">
        <w:rPr>
          <w:rStyle w:val="php"/>
          <w:rFonts w:ascii="Times New Roman" w:hAnsi="Times New Roman" w:cs="Times New Roman"/>
          <w:color w:val="000000"/>
          <w:bdr w:val="none" w:sz="0" w:space="0" w:color="auto" w:frame="1"/>
        </w:rPr>
        <w:t xml:space="preserve"> </w:t>
      </w:r>
      <w:r w:rsidRPr="008A0813">
        <w:rPr>
          <w:rStyle w:val="number"/>
          <w:rFonts w:ascii="Times New Roman" w:hAnsi="Times New Roman" w:cs="Times New Roman"/>
          <w:color w:val="E0542A"/>
          <w:bdr w:val="none" w:sz="0" w:space="0" w:color="auto" w:frame="1"/>
        </w:rPr>
        <w:t>2</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eastAsiaTheme="majorEastAsia" w:hAnsi="Times New Roman" w:cs="Times New Roman"/>
          <w:color w:val="888895"/>
          <w:bdr w:val="none" w:sz="0" w:space="0" w:color="auto" w:frame="1"/>
        </w:rPr>
        <w:t>// -1</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w:t>
      </w:r>
      <w:r w:rsidRPr="008A0813">
        <w:rPr>
          <w:rStyle w:val="number"/>
          <w:rFonts w:ascii="Times New Roman" w:hAnsi="Times New Roman" w:cs="Times New Roman"/>
          <w:color w:val="E0542A"/>
          <w:bdr w:val="none" w:sz="0" w:space="0" w:color="auto" w:frame="1"/>
        </w:rPr>
        <w:t>2</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&lt;=&gt;</w:t>
      </w:r>
      <w:r w:rsidRPr="008A0813">
        <w:rPr>
          <w:rStyle w:val="php"/>
          <w:rFonts w:ascii="Times New Roman" w:hAnsi="Times New Roman" w:cs="Times New Roman"/>
          <w:color w:val="000000"/>
          <w:bdr w:val="none" w:sz="0" w:space="0" w:color="auto" w:frame="1"/>
        </w:rPr>
        <w:t xml:space="preserve"> </w:t>
      </w:r>
      <w:r w:rsidRPr="008A0813">
        <w:rPr>
          <w:rStyle w:val="number"/>
          <w:rFonts w:ascii="Times New Roman" w:hAnsi="Times New Roman" w:cs="Times New Roman"/>
          <w:color w:val="E0542A"/>
          <w:bdr w:val="none" w:sz="0" w:space="0" w:color="auto" w:frame="1"/>
        </w:rPr>
        <w:t>1</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eastAsiaTheme="majorEastAsia" w:hAnsi="Times New Roman" w:cs="Times New Roman"/>
          <w:color w:val="888895"/>
          <w:bdr w:val="none" w:sz="0" w:space="0" w:color="auto" w:frame="1"/>
        </w:rPr>
        <w:t>// 1</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eastAsiaTheme="majorEastAsia" w:hAnsi="Times New Roman" w:cs="Times New Roman"/>
          <w:color w:val="888895"/>
          <w:bdr w:val="none" w:sz="0" w:space="0" w:color="auto" w:frame="1"/>
        </w:rPr>
        <w:t>// Дробные числа</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w:t>
      </w:r>
      <w:r w:rsidRPr="008A0813">
        <w:rPr>
          <w:rStyle w:val="number"/>
          <w:rFonts w:ascii="Times New Roman" w:hAnsi="Times New Roman" w:cs="Times New Roman"/>
          <w:color w:val="E0542A"/>
          <w:bdr w:val="none" w:sz="0" w:space="0" w:color="auto" w:frame="1"/>
        </w:rPr>
        <w:t>1.5</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&lt;=&gt;</w:t>
      </w:r>
      <w:r w:rsidRPr="008A0813">
        <w:rPr>
          <w:rStyle w:val="php"/>
          <w:rFonts w:ascii="Times New Roman" w:hAnsi="Times New Roman" w:cs="Times New Roman"/>
          <w:color w:val="000000"/>
          <w:bdr w:val="none" w:sz="0" w:space="0" w:color="auto" w:frame="1"/>
        </w:rPr>
        <w:t xml:space="preserve"> </w:t>
      </w:r>
      <w:r w:rsidRPr="008A0813">
        <w:rPr>
          <w:rStyle w:val="number"/>
          <w:rFonts w:ascii="Times New Roman" w:hAnsi="Times New Roman" w:cs="Times New Roman"/>
          <w:color w:val="E0542A"/>
          <w:bdr w:val="none" w:sz="0" w:space="0" w:color="auto" w:frame="1"/>
        </w:rPr>
        <w:t>1.5</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eastAsiaTheme="majorEastAsia" w:hAnsi="Times New Roman" w:cs="Times New Roman"/>
          <w:color w:val="888895"/>
          <w:bdr w:val="none" w:sz="0" w:space="0" w:color="auto" w:frame="1"/>
        </w:rPr>
        <w:t>// 0</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w:t>
      </w:r>
      <w:r w:rsidRPr="008A0813">
        <w:rPr>
          <w:rStyle w:val="number"/>
          <w:rFonts w:ascii="Times New Roman" w:hAnsi="Times New Roman" w:cs="Times New Roman"/>
          <w:color w:val="E0542A"/>
          <w:bdr w:val="none" w:sz="0" w:space="0" w:color="auto" w:frame="1"/>
        </w:rPr>
        <w:t>1.5</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&lt;=&gt;</w:t>
      </w:r>
      <w:r w:rsidRPr="008A0813">
        <w:rPr>
          <w:rStyle w:val="php"/>
          <w:rFonts w:ascii="Times New Roman" w:hAnsi="Times New Roman" w:cs="Times New Roman"/>
          <w:color w:val="000000"/>
          <w:bdr w:val="none" w:sz="0" w:space="0" w:color="auto" w:frame="1"/>
        </w:rPr>
        <w:t xml:space="preserve"> </w:t>
      </w:r>
      <w:r w:rsidRPr="008A0813">
        <w:rPr>
          <w:rStyle w:val="number"/>
          <w:rFonts w:ascii="Times New Roman" w:hAnsi="Times New Roman" w:cs="Times New Roman"/>
          <w:color w:val="E0542A"/>
          <w:bdr w:val="none" w:sz="0" w:space="0" w:color="auto" w:frame="1"/>
        </w:rPr>
        <w:t>2.5</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eastAsiaTheme="majorEastAsia" w:hAnsi="Times New Roman" w:cs="Times New Roman"/>
          <w:color w:val="888895"/>
          <w:bdr w:val="none" w:sz="0" w:space="0" w:color="auto" w:frame="1"/>
        </w:rPr>
        <w:t>// -1</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w:t>
      </w:r>
      <w:r w:rsidRPr="008A0813">
        <w:rPr>
          <w:rStyle w:val="number"/>
          <w:rFonts w:ascii="Times New Roman" w:hAnsi="Times New Roman" w:cs="Times New Roman"/>
          <w:color w:val="E0542A"/>
          <w:bdr w:val="none" w:sz="0" w:space="0" w:color="auto" w:frame="1"/>
        </w:rPr>
        <w:t>2.5</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&lt;=&gt;</w:t>
      </w:r>
      <w:r w:rsidRPr="008A0813">
        <w:rPr>
          <w:rStyle w:val="php"/>
          <w:rFonts w:ascii="Times New Roman" w:hAnsi="Times New Roman" w:cs="Times New Roman"/>
          <w:color w:val="000000"/>
          <w:bdr w:val="none" w:sz="0" w:space="0" w:color="auto" w:frame="1"/>
        </w:rPr>
        <w:t xml:space="preserve"> </w:t>
      </w:r>
      <w:r w:rsidRPr="008A0813">
        <w:rPr>
          <w:rStyle w:val="number"/>
          <w:rFonts w:ascii="Times New Roman" w:hAnsi="Times New Roman" w:cs="Times New Roman"/>
          <w:color w:val="E0542A"/>
          <w:bdr w:val="none" w:sz="0" w:space="0" w:color="auto" w:frame="1"/>
        </w:rPr>
        <w:t>1.5</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eastAsiaTheme="majorEastAsia" w:hAnsi="Times New Roman" w:cs="Times New Roman"/>
          <w:color w:val="888895"/>
          <w:bdr w:val="none" w:sz="0" w:space="0" w:color="auto" w:frame="1"/>
        </w:rPr>
        <w:t>// 1</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eastAsiaTheme="majorEastAsia" w:hAnsi="Times New Roman" w:cs="Times New Roman"/>
          <w:color w:val="888895"/>
          <w:bdr w:val="none" w:sz="0" w:space="0" w:color="auto" w:frame="1"/>
        </w:rPr>
        <w:t>// Строки</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w:t>
      </w:r>
      <w:r w:rsidRPr="008A0813">
        <w:rPr>
          <w:rStyle w:val="string"/>
          <w:rFonts w:ascii="Times New Roman" w:hAnsi="Times New Roman" w:cs="Times New Roman"/>
          <w:color w:val="267583"/>
          <w:bdr w:val="none" w:sz="0" w:space="0" w:color="auto" w:frame="1"/>
        </w:rPr>
        <w:t>"a"</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&lt;=&gt;</w:t>
      </w:r>
      <w:r w:rsidRPr="008A0813">
        <w:rPr>
          <w:rStyle w:val="php"/>
          <w:rFonts w:ascii="Times New Roman" w:hAnsi="Times New Roman" w:cs="Times New Roman"/>
          <w:color w:val="000000"/>
          <w:bdr w:val="none" w:sz="0" w:space="0" w:color="auto" w:frame="1"/>
        </w:rPr>
        <w:t xml:space="preserve"> </w:t>
      </w:r>
      <w:r w:rsidRPr="008A0813">
        <w:rPr>
          <w:rStyle w:val="string"/>
          <w:rFonts w:ascii="Times New Roman" w:hAnsi="Times New Roman" w:cs="Times New Roman"/>
          <w:color w:val="267583"/>
          <w:bdr w:val="none" w:sz="0" w:space="0" w:color="auto" w:frame="1"/>
        </w:rPr>
        <w:t>"a"</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eastAsiaTheme="majorEastAsia" w:hAnsi="Times New Roman" w:cs="Times New Roman"/>
          <w:color w:val="888895"/>
          <w:bdr w:val="none" w:sz="0" w:space="0" w:color="auto" w:frame="1"/>
        </w:rPr>
        <w:t>// 0</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w:t>
      </w:r>
      <w:r w:rsidRPr="008A0813">
        <w:rPr>
          <w:rStyle w:val="string"/>
          <w:rFonts w:ascii="Times New Roman" w:hAnsi="Times New Roman" w:cs="Times New Roman"/>
          <w:color w:val="267583"/>
          <w:bdr w:val="none" w:sz="0" w:space="0" w:color="auto" w:frame="1"/>
        </w:rPr>
        <w:t>"a"</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&lt;=&gt;</w:t>
      </w:r>
      <w:r w:rsidRPr="008A0813">
        <w:rPr>
          <w:rStyle w:val="php"/>
          <w:rFonts w:ascii="Times New Roman" w:hAnsi="Times New Roman" w:cs="Times New Roman"/>
          <w:color w:val="000000"/>
          <w:bdr w:val="none" w:sz="0" w:space="0" w:color="auto" w:frame="1"/>
        </w:rPr>
        <w:t xml:space="preserve"> </w:t>
      </w:r>
      <w:r w:rsidRPr="008A0813">
        <w:rPr>
          <w:rStyle w:val="string"/>
          <w:rFonts w:ascii="Times New Roman" w:hAnsi="Times New Roman" w:cs="Times New Roman"/>
          <w:color w:val="267583"/>
          <w:bdr w:val="none" w:sz="0" w:space="0" w:color="auto" w:frame="1"/>
        </w:rPr>
        <w:t>"b"</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eastAsiaTheme="majorEastAsia" w:hAnsi="Times New Roman" w:cs="Times New Roman"/>
          <w:color w:val="888895"/>
          <w:bdr w:val="none" w:sz="0" w:space="0" w:color="auto" w:frame="1"/>
        </w:rPr>
        <w:t>// -1</w:t>
      </w:r>
    </w:p>
    <w:p w:rsidR="00D05C7A" w:rsidRPr="008A0813" w:rsidRDefault="00D05C7A" w:rsidP="008A0813">
      <w:pPr>
        <w:pStyle w:val="HTML1"/>
        <w:textAlignment w:val="baseline"/>
        <w:rPr>
          <w:rFonts w:ascii="Times New Roman" w:hAnsi="Times New Roman" w:cs="Times New Roman"/>
          <w:color w:val="393939"/>
        </w:rPr>
      </w:pP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w:t>
      </w:r>
      <w:r w:rsidRPr="008A0813">
        <w:rPr>
          <w:rStyle w:val="string"/>
          <w:rFonts w:ascii="Times New Roman" w:hAnsi="Times New Roman" w:cs="Times New Roman"/>
          <w:color w:val="267583"/>
          <w:bdr w:val="none" w:sz="0" w:space="0" w:color="auto" w:frame="1"/>
        </w:rPr>
        <w:t>"b"</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&lt;=&gt;</w:t>
      </w:r>
      <w:r w:rsidRPr="008A0813">
        <w:rPr>
          <w:rStyle w:val="php"/>
          <w:rFonts w:ascii="Times New Roman" w:hAnsi="Times New Roman" w:cs="Times New Roman"/>
          <w:color w:val="000000"/>
          <w:bdr w:val="none" w:sz="0" w:space="0" w:color="auto" w:frame="1"/>
        </w:rPr>
        <w:t xml:space="preserve"> </w:t>
      </w:r>
      <w:r w:rsidRPr="008A0813">
        <w:rPr>
          <w:rStyle w:val="string"/>
          <w:rFonts w:ascii="Times New Roman" w:hAnsi="Times New Roman" w:cs="Times New Roman"/>
          <w:color w:val="267583"/>
          <w:bdr w:val="none" w:sz="0" w:space="0" w:color="auto" w:frame="1"/>
        </w:rPr>
        <w:t>"a"</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eastAsiaTheme="majorEastAsia" w:hAnsi="Times New Roman" w:cs="Times New Roman"/>
          <w:color w:val="888895"/>
          <w:bdr w:val="none" w:sz="0" w:space="0" w:color="auto" w:frame="1"/>
        </w:rPr>
        <w:t>// 1</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proofErr w:type="gramStart"/>
      <w:r w:rsidRPr="008A0813">
        <w:rPr>
          <w:rStyle w:val="a8"/>
          <w:color w:val="393939"/>
          <w:sz w:val="20"/>
          <w:szCs w:val="20"/>
          <w:bdr w:val="none" w:sz="0" w:space="0" w:color="auto" w:frame="1"/>
        </w:rPr>
        <w:t>Удобен</w:t>
      </w:r>
      <w:proofErr w:type="gramEnd"/>
      <w:r w:rsidRPr="008A0813">
        <w:rPr>
          <w:rStyle w:val="a8"/>
          <w:color w:val="393939"/>
          <w:sz w:val="20"/>
          <w:szCs w:val="20"/>
          <w:bdr w:val="none" w:sz="0" w:space="0" w:color="auto" w:frame="1"/>
        </w:rPr>
        <w:t xml:space="preserve"> для использования в колбэках для usort().</w:t>
      </w:r>
    </w:p>
    <w:p w:rsidR="00D05C7A" w:rsidRPr="008A0813" w:rsidRDefault="00D05C7A" w:rsidP="008A0813">
      <w:pPr>
        <w:spacing w:after="0" w:line="240" w:lineRule="auto"/>
        <w:rPr>
          <w:rFonts w:ascii="Times New Roman" w:hAnsi="Times New Roman" w:cs="Times New Roman"/>
          <w:sz w:val="20"/>
          <w:szCs w:val="20"/>
        </w:rPr>
      </w:pPr>
      <w:hyperlink r:id="rId42" w:anchor="kcmenu" w:history="1">
        <w:r w:rsidRPr="008A0813">
          <w:rPr>
            <w:rStyle w:val="a5"/>
            <w:rFonts w:ascii="Times New Roman" w:hAnsi="Times New Roman" w:cs="Times New Roman"/>
            <w:color w:val="126FA7"/>
            <w:sz w:val="20"/>
            <w:szCs w:val="20"/>
            <w:bdr w:val="none" w:sz="0" w:space="0" w:color="auto" w:frame="1"/>
            <w:shd w:val="clear" w:color="auto" w:fill="FFFFFF"/>
          </w:rPr>
          <w:t>к началу</w:t>
        </w:r>
      </w:hyperlink>
      <w:bookmarkStart w:id="38" w:name="define-'foo'-1-2-peredacha-massiva-konst"/>
      <w:bookmarkEnd w:id="38"/>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r w:rsidRPr="008A0813">
        <w:rPr>
          <w:rStyle w:val="HTML0"/>
          <w:rFonts w:ascii="Times New Roman" w:hAnsi="Times New Roman" w:cs="Times New Roman"/>
          <w:b w:val="0"/>
          <w:bCs w:val="0"/>
          <w:color w:val="362053"/>
          <w:sz w:val="20"/>
          <w:szCs w:val="20"/>
          <w:bdr w:val="none" w:sz="0" w:space="0" w:color="auto" w:frame="1"/>
        </w:rPr>
        <w:t>define('FOO', [1,2]);</w:t>
      </w:r>
      <w:r w:rsidRPr="008A0813">
        <w:rPr>
          <w:rFonts w:ascii="Times New Roman" w:hAnsi="Times New Roman" w:cs="Times New Roman"/>
          <w:b w:val="0"/>
          <w:bCs w:val="0"/>
          <w:color w:val="362053"/>
          <w:sz w:val="20"/>
          <w:szCs w:val="20"/>
        </w:rPr>
        <w:t> — передача массива константе через define()</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Константы могут содержать массивы еще с PHP 5.6. Но тогда их можно было передавать только через ключевое слово const. Теперь их можно указывать еще и через define().</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php"/>
          <w:rFonts w:ascii="Times New Roman" w:hAnsi="Times New Roman" w:cs="Times New Roman"/>
          <w:color w:val="000000"/>
          <w:bdr w:val="none" w:sz="0" w:space="0" w:color="auto" w:frame="1"/>
        </w:rPr>
        <w:t>define</w:t>
      </w:r>
      <w:r w:rsidRPr="008A0813">
        <w:rPr>
          <w:rStyle w:val="simbol"/>
          <w:rFonts w:ascii="Times New Roman" w:hAnsi="Times New Roman" w:cs="Times New Roman"/>
          <w:color w:val="8000FF"/>
          <w:bdr w:val="none" w:sz="0" w:space="0" w:color="auto" w:frame="1"/>
        </w:rPr>
        <w:t>(</w:t>
      </w:r>
      <w:r w:rsidRPr="008A0813">
        <w:rPr>
          <w:rStyle w:val="string"/>
          <w:rFonts w:ascii="Times New Roman" w:hAnsi="Times New Roman" w:cs="Times New Roman"/>
          <w:color w:val="267583"/>
          <w:bdr w:val="none" w:sz="0" w:space="0" w:color="auto" w:frame="1"/>
        </w:rPr>
        <w:t>'ANIMALS'</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string"/>
          <w:rFonts w:ascii="Times New Roman" w:hAnsi="Times New Roman" w:cs="Times New Roman"/>
          <w:color w:val="267583"/>
          <w:bdr w:val="none" w:sz="0" w:space="0" w:color="auto" w:frame="1"/>
        </w:rPr>
        <w:t>'dog'</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tring"/>
          <w:rFonts w:ascii="Times New Roman" w:hAnsi="Times New Roman" w:cs="Times New Roman"/>
          <w:color w:val="267583"/>
          <w:bdr w:val="none" w:sz="0" w:space="0" w:color="auto" w:frame="1"/>
        </w:rPr>
        <w:t>'cat'</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tring"/>
          <w:rFonts w:ascii="Times New Roman" w:hAnsi="Times New Roman" w:cs="Times New Roman"/>
          <w:color w:val="267583"/>
          <w:bdr w:val="none" w:sz="0" w:space="0" w:color="auto" w:frame="1"/>
        </w:rPr>
        <w:t>'bird'</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
    <w:p w:rsidR="00D05C7A" w:rsidRPr="008A0813" w:rsidRDefault="00D05C7A" w:rsidP="008A0813">
      <w:pPr>
        <w:pStyle w:val="HTML1"/>
        <w:textAlignment w:val="baseline"/>
        <w:rPr>
          <w:rFonts w:ascii="Times New Roman" w:hAnsi="Times New Roman" w:cs="Times New Roman"/>
          <w:color w:val="393939"/>
          <w:lang w:val="en-US"/>
        </w:rPr>
      </w:pP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ANIMALS</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2</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lang w:val="en-US"/>
        </w:rPr>
        <w:t>//&gt; bird</w:t>
      </w:r>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lang w:val="en-US"/>
        </w:rPr>
      </w:pPr>
      <w:bookmarkStart w:id="39" w:name="use-name-space-a-b-c-as-c-gruppirovka-im"/>
      <w:bookmarkEnd w:id="39"/>
      <w:proofErr w:type="gramStart"/>
      <w:r w:rsidRPr="008A0813">
        <w:rPr>
          <w:rStyle w:val="HTML0"/>
          <w:rFonts w:ascii="Times New Roman" w:hAnsi="Times New Roman" w:cs="Times New Roman"/>
          <w:b w:val="0"/>
          <w:bCs w:val="0"/>
          <w:color w:val="362053"/>
          <w:sz w:val="20"/>
          <w:szCs w:val="20"/>
          <w:bdr w:val="none" w:sz="0" w:space="0" w:color="auto" w:frame="1"/>
          <w:lang w:val="en-US"/>
        </w:rPr>
        <w:t>use</w:t>
      </w:r>
      <w:proofErr w:type="gramEnd"/>
      <w:r w:rsidRPr="008A0813">
        <w:rPr>
          <w:rStyle w:val="HTML0"/>
          <w:rFonts w:ascii="Times New Roman" w:hAnsi="Times New Roman" w:cs="Times New Roman"/>
          <w:b w:val="0"/>
          <w:bCs w:val="0"/>
          <w:color w:val="362053"/>
          <w:sz w:val="20"/>
          <w:szCs w:val="20"/>
          <w:bdr w:val="none" w:sz="0" w:space="0" w:color="auto" w:frame="1"/>
          <w:lang w:val="en-US"/>
        </w:rPr>
        <w:t xml:space="preserve"> name\space\{A, B, C as c};</w:t>
      </w:r>
      <w:r w:rsidRPr="008A0813">
        <w:rPr>
          <w:rFonts w:ascii="Times New Roman" w:hAnsi="Times New Roman" w:cs="Times New Roman"/>
          <w:b w:val="0"/>
          <w:bCs w:val="0"/>
          <w:color w:val="362053"/>
          <w:sz w:val="20"/>
          <w:szCs w:val="20"/>
          <w:lang w:val="en-US"/>
        </w:rPr>
        <w:t xml:space="preserve"> — </w:t>
      </w:r>
      <w:r w:rsidRPr="008A0813">
        <w:rPr>
          <w:rFonts w:ascii="Times New Roman" w:hAnsi="Times New Roman" w:cs="Times New Roman"/>
          <w:b w:val="0"/>
          <w:bCs w:val="0"/>
          <w:color w:val="362053"/>
          <w:sz w:val="20"/>
          <w:szCs w:val="20"/>
        </w:rPr>
        <w:t>группировка</w:t>
      </w:r>
      <w:r w:rsidRPr="008A0813">
        <w:rPr>
          <w:rFonts w:ascii="Times New Roman" w:hAnsi="Times New Roman" w:cs="Times New Roman"/>
          <w:b w:val="0"/>
          <w:bCs w:val="0"/>
          <w:color w:val="362053"/>
          <w:sz w:val="20"/>
          <w:szCs w:val="20"/>
          <w:lang w:val="en-US"/>
        </w:rPr>
        <w:t xml:space="preserve"> </w:t>
      </w:r>
      <w:r w:rsidRPr="008A0813">
        <w:rPr>
          <w:rFonts w:ascii="Times New Roman" w:hAnsi="Times New Roman" w:cs="Times New Roman"/>
          <w:b w:val="0"/>
          <w:bCs w:val="0"/>
          <w:color w:val="362053"/>
          <w:sz w:val="20"/>
          <w:szCs w:val="20"/>
        </w:rPr>
        <w:t>импорта</w:t>
      </w:r>
      <w:r w:rsidRPr="008A0813">
        <w:rPr>
          <w:rFonts w:ascii="Times New Roman" w:hAnsi="Times New Roman" w:cs="Times New Roman"/>
          <w:b w:val="0"/>
          <w:bCs w:val="0"/>
          <w:color w:val="362053"/>
          <w:sz w:val="20"/>
          <w:szCs w:val="20"/>
          <w:lang w:val="en-US"/>
        </w:rPr>
        <w:t xml:space="preserve"> </w:t>
      </w:r>
      <w:r w:rsidRPr="008A0813">
        <w:rPr>
          <w:rFonts w:ascii="Times New Roman" w:hAnsi="Times New Roman" w:cs="Times New Roman"/>
          <w:b w:val="0"/>
          <w:bCs w:val="0"/>
          <w:color w:val="362053"/>
          <w:sz w:val="20"/>
          <w:szCs w:val="20"/>
        </w:rPr>
        <w:t>при</w:t>
      </w:r>
      <w:r w:rsidRPr="008A0813">
        <w:rPr>
          <w:rFonts w:ascii="Times New Roman" w:hAnsi="Times New Roman" w:cs="Times New Roman"/>
          <w:b w:val="0"/>
          <w:bCs w:val="0"/>
          <w:color w:val="362053"/>
          <w:sz w:val="20"/>
          <w:szCs w:val="20"/>
          <w:lang w:val="en-US"/>
        </w:rPr>
        <w:t xml:space="preserve"> </w:t>
      </w:r>
      <w:r w:rsidRPr="008A0813">
        <w:rPr>
          <w:rFonts w:ascii="Times New Roman" w:hAnsi="Times New Roman" w:cs="Times New Roman"/>
          <w:b w:val="0"/>
          <w:bCs w:val="0"/>
          <w:color w:val="362053"/>
          <w:sz w:val="20"/>
          <w:szCs w:val="20"/>
        </w:rPr>
        <w:t>помощи</w:t>
      </w:r>
      <w:r w:rsidRPr="008A0813">
        <w:rPr>
          <w:rFonts w:ascii="Times New Roman" w:hAnsi="Times New Roman" w:cs="Times New Roman"/>
          <w:b w:val="0"/>
          <w:bCs w:val="0"/>
          <w:color w:val="362053"/>
          <w:sz w:val="20"/>
          <w:szCs w:val="20"/>
          <w:lang w:val="en-US"/>
        </w:rPr>
        <w:t xml:space="preserve"> use</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Теперь для краткой записи, импорт данных в наше пространство можно группировать:</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comment"/>
          <w:rFonts w:ascii="Times New Roman" w:eastAsiaTheme="majorEastAsia" w:hAnsi="Times New Roman" w:cs="Times New Roman"/>
          <w:color w:val="888895"/>
          <w:bdr w:val="none" w:sz="0" w:space="0" w:color="auto" w:frame="1"/>
          <w:lang w:val="en-US"/>
        </w:rPr>
        <w:t>// PHP 7</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use</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some</w:t>
      </w:r>
      <w:r w:rsidRPr="008A0813">
        <w:rPr>
          <w:rStyle w:val="php"/>
          <w:rFonts w:ascii="Times New Roman" w:hAnsi="Times New Roman" w:cs="Times New Roman"/>
          <w:color w:val="000000"/>
          <w:bdr w:val="none" w:sz="0" w:space="0" w:color="auto" w:frame="1"/>
          <w:lang w:val="en-US"/>
        </w:rPr>
        <w:t>\</w:t>
      </w:r>
      <w:r w:rsidRPr="008A0813">
        <w:rPr>
          <w:rStyle w:val="title"/>
          <w:rFonts w:ascii="Times New Roman" w:hAnsi="Times New Roman" w:cs="Times New Roman"/>
          <w:color w:val="000000"/>
          <w:bdr w:val="none" w:sz="0" w:space="0" w:color="auto" w:frame="1"/>
          <w:lang w:val="en-US"/>
        </w:rPr>
        <w:t>namespace</w:t>
      </w:r>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ClassA</w:t>
      </w:r>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ClassB</w:t>
      </w:r>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ClassC</w:t>
      </w:r>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as</w:t>
      </w:r>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C</w:t>
      </w:r>
      <w:r w:rsidRPr="008A0813">
        <w:rPr>
          <w:rStyle w:val="php"/>
          <w:rFonts w:ascii="Times New Roman" w:hAnsi="Times New Roman" w:cs="Times New Roman"/>
          <w:color w:val="000000"/>
          <w:bdr w:val="none" w:sz="0" w:space="0" w:color="auto" w:frame="1"/>
          <w:lang w:val="en-US"/>
        </w:rPr>
        <w:t xml:space="preserve"> };</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use</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function</w:t>
      </w:r>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some</w:t>
      </w:r>
      <w:r w:rsidRPr="008A0813">
        <w:rPr>
          <w:rStyle w:val="php"/>
          <w:rFonts w:ascii="Times New Roman" w:hAnsi="Times New Roman" w:cs="Times New Roman"/>
          <w:color w:val="000000"/>
          <w:bdr w:val="none" w:sz="0" w:space="0" w:color="auto" w:frame="1"/>
          <w:lang w:val="en-US"/>
        </w:rPr>
        <w:t>\</w:t>
      </w:r>
      <w:r w:rsidRPr="008A0813">
        <w:rPr>
          <w:rStyle w:val="title"/>
          <w:rFonts w:ascii="Times New Roman" w:hAnsi="Times New Roman" w:cs="Times New Roman"/>
          <w:color w:val="000000"/>
          <w:bdr w:val="none" w:sz="0" w:space="0" w:color="auto" w:frame="1"/>
          <w:lang w:val="en-US"/>
        </w:rPr>
        <w:t>namespace</w:t>
      </w:r>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fn_a</w:t>
      </w:r>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fn_b</w:t>
      </w:r>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fn_c</w:t>
      </w:r>
      <w:r w:rsidRPr="008A0813">
        <w:rPr>
          <w:rStyle w:val="php"/>
          <w:rFonts w:ascii="Times New Roman" w:hAnsi="Times New Roman" w:cs="Times New Roman"/>
          <w:color w:val="000000"/>
          <w:bdr w:val="none" w:sz="0" w:space="0" w:color="auto" w:frame="1"/>
          <w:lang w:val="en-US"/>
        </w:rPr>
        <w:t xml:space="preserve"> };</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use</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const</w:t>
      </w:r>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some</w:t>
      </w:r>
      <w:r w:rsidRPr="008A0813">
        <w:rPr>
          <w:rStyle w:val="php"/>
          <w:rFonts w:ascii="Times New Roman" w:hAnsi="Times New Roman" w:cs="Times New Roman"/>
          <w:color w:val="000000"/>
          <w:bdr w:val="none" w:sz="0" w:space="0" w:color="auto" w:frame="1"/>
          <w:lang w:val="en-US"/>
        </w:rPr>
        <w:t>\</w:t>
      </w:r>
      <w:r w:rsidRPr="008A0813">
        <w:rPr>
          <w:rStyle w:val="title"/>
          <w:rFonts w:ascii="Times New Roman" w:hAnsi="Times New Roman" w:cs="Times New Roman"/>
          <w:color w:val="000000"/>
          <w:bdr w:val="none" w:sz="0" w:space="0" w:color="auto" w:frame="1"/>
          <w:lang w:val="en-US"/>
        </w:rPr>
        <w:t>namespace</w:t>
      </w:r>
      <w:r w:rsidRPr="008A0813">
        <w:rPr>
          <w:rStyle w:val="php"/>
          <w:rFonts w:ascii="Times New Roman" w:hAnsi="Times New Roman" w:cs="Times New Roman"/>
          <w:color w:val="000000"/>
          <w:bdr w:val="none" w:sz="0" w:space="0" w:color="auto" w:frame="1"/>
          <w:lang w:val="en-US"/>
        </w:rPr>
        <w:t xml:space="preserve">\{ </w:t>
      </w:r>
      <w:r w:rsidRPr="008A0813">
        <w:rPr>
          <w:rStyle w:val="php"/>
          <w:rFonts w:ascii="Times New Roman" w:hAnsi="Times New Roman" w:cs="Times New Roman"/>
          <w:color w:val="000000"/>
          <w:bdr w:val="none" w:sz="0" w:space="0" w:color="auto" w:frame="1"/>
        </w:rPr>
        <w:t>С</w:t>
      </w:r>
      <w:r w:rsidRPr="008A0813">
        <w:rPr>
          <w:rStyle w:val="title"/>
          <w:rFonts w:ascii="Times New Roman" w:hAnsi="Times New Roman" w:cs="Times New Roman"/>
          <w:color w:val="000000"/>
          <w:bdr w:val="none" w:sz="0" w:space="0" w:color="auto" w:frame="1"/>
          <w:lang w:val="en-US"/>
        </w:rPr>
        <w:t>onstA</w:t>
      </w:r>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ConstB</w:t>
      </w:r>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ConstC</w:t>
      </w:r>
      <w:r w:rsidRPr="008A0813">
        <w:rPr>
          <w:rStyle w:val="php"/>
          <w:rFonts w:ascii="Times New Roman" w:hAnsi="Times New Roman" w:cs="Times New Roman"/>
          <w:color w:val="000000"/>
          <w:bdr w:val="none" w:sz="0" w:space="0" w:color="auto" w:frame="1"/>
          <w:lang w:val="en-US"/>
        </w:rPr>
        <w:t xml:space="preserve"> };</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comment"/>
          <w:rFonts w:ascii="Times New Roman" w:eastAsiaTheme="majorEastAsia" w:hAnsi="Times New Roman" w:cs="Times New Roman"/>
          <w:color w:val="888895"/>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rPr>
        <w:t>тоже</w:t>
      </w:r>
      <w:r w:rsidRPr="008A0813">
        <w:rPr>
          <w:rStyle w:val="comment"/>
          <w:rFonts w:ascii="Times New Roman" w:eastAsiaTheme="majorEastAsia" w:hAnsi="Times New Roman" w:cs="Times New Roman"/>
          <w:color w:val="888895"/>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rPr>
        <w:t>самое</w:t>
      </w:r>
      <w:r w:rsidRPr="008A0813">
        <w:rPr>
          <w:rStyle w:val="comment"/>
          <w:rFonts w:ascii="Times New Roman" w:eastAsiaTheme="majorEastAsia" w:hAnsi="Times New Roman" w:cs="Times New Roman"/>
          <w:color w:val="888895"/>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rPr>
        <w:t>до</w:t>
      </w:r>
      <w:r w:rsidRPr="008A0813">
        <w:rPr>
          <w:rStyle w:val="comment"/>
          <w:rFonts w:ascii="Times New Roman" w:eastAsiaTheme="majorEastAsia" w:hAnsi="Times New Roman" w:cs="Times New Roman"/>
          <w:color w:val="888895"/>
          <w:bdr w:val="none" w:sz="0" w:space="0" w:color="auto" w:frame="1"/>
          <w:lang w:val="en-US"/>
        </w:rPr>
        <w:t xml:space="preserve"> PHP 7</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use</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some</w:t>
      </w:r>
      <w:r w:rsidRPr="008A0813">
        <w:rPr>
          <w:rStyle w:val="php"/>
          <w:rFonts w:ascii="Times New Roman" w:hAnsi="Times New Roman" w:cs="Times New Roman"/>
          <w:color w:val="000000"/>
          <w:bdr w:val="none" w:sz="0" w:space="0" w:color="auto" w:frame="1"/>
          <w:lang w:val="en-US"/>
        </w:rPr>
        <w:t>\</w:t>
      </w:r>
      <w:r w:rsidRPr="008A0813">
        <w:rPr>
          <w:rStyle w:val="title"/>
          <w:rFonts w:ascii="Times New Roman" w:hAnsi="Times New Roman" w:cs="Times New Roman"/>
          <w:color w:val="000000"/>
          <w:bdr w:val="none" w:sz="0" w:space="0" w:color="auto" w:frame="1"/>
          <w:lang w:val="en-US"/>
        </w:rPr>
        <w:t>namespace</w:t>
      </w:r>
      <w:r w:rsidRPr="008A0813">
        <w:rPr>
          <w:rStyle w:val="php"/>
          <w:rFonts w:ascii="Times New Roman" w:hAnsi="Times New Roman" w:cs="Times New Roman"/>
          <w:color w:val="000000"/>
          <w:bdr w:val="none" w:sz="0" w:space="0" w:color="auto" w:frame="1"/>
          <w:lang w:val="en-US"/>
        </w:rPr>
        <w:t>\</w:t>
      </w:r>
      <w:r w:rsidRPr="008A0813">
        <w:rPr>
          <w:rStyle w:val="title"/>
          <w:rFonts w:ascii="Times New Roman" w:hAnsi="Times New Roman" w:cs="Times New Roman"/>
          <w:color w:val="000000"/>
          <w:bdr w:val="none" w:sz="0" w:space="0" w:color="auto" w:frame="1"/>
          <w:lang w:val="en-US"/>
        </w:rPr>
        <w:t>ClassA</w:t>
      </w:r>
      <w:r w:rsidRPr="008A0813">
        <w:rPr>
          <w:rStyle w:val="php"/>
          <w:rFonts w:ascii="Times New Roman" w:hAnsi="Times New Roman" w:cs="Times New Roman"/>
          <w:color w:val="000000"/>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use</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some</w:t>
      </w:r>
      <w:r w:rsidRPr="008A0813">
        <w:rPr>
          <w:rStyle w:val="php"/>
          <w:rFonts w:ascii="Times New Roman" w:hAnsi="Times New Roman" w:cs="Times New Roman"/>
          <w:color w:val="000000"/>
          <w:bdr w:val="none" w:sz="0" w:space="0" w:color="auto" w:frame="1"/>
          <w:lang w:val="en-US"/>
        </w:rPr>
        <w:t>\</w:t>
      </w:r>
      <w:r w:rsidRPr="008A0813">
        <w:rPr>
          <w:rStyle w:val="title"/>
          <w:rFonts w:ascii="Times New Roman" w:hAnsi="Times New Roman" w:cs="Times New Roman"/>
          <w:color w:val="000000"/>
          <w:bdr w:val="none" w:sz="0" w:space="0" w:color="auto" w:frame="1"/>
          <w:lang w:val="en-US"/>
        </w:rPr>
        <w:t>namespace</w:t>
      </w:r>
      <w:r w:rsidRPr="008A0813">
        <w:rPr>
          <w:rStyle w:val="php"/>
          <w:rFonts w:ascii="Times New Roman" w:hAnsi="Times New Roman" w:cs="Times New Roman"/>
          <w:color w:val="000000"/>
          <w:bdr w:val="none" w:sz="0" w:space="0" w:color="auto" w:frame="1"/>
          <w:lang w:val="en-US"/>
        </w:rPr>
        <w:t>\</w:t>
      </w:r>
      <w:r w:rsidRPr="008A0813">
        <w:rPr>
          <w:rStyle w:val="title"/>
          <w:rFonts w:ascii="Times New Roman" w:hAnsi="Times New Roman" w:cs="Times New Roman"/>
          <w:color w:val="000000"/>
          <w:bdr w:val="none" w:sz="0" w:space="0" w:color="auto" w:frame="1"/>
          <w:lang w:val="en-US"/>
        </w:rPr>
        <w:t>ClassB</w:t>
      </w:r>
      <w:r w:rsidRPr="008A0813">
        <w:rPr>
          <w:rStyle w:val="php"/>
          <w:rFonts w:ascii="Times New Roman" w:hAnsi="Times New Roman" w:cs="Times New Roman"/>
          <w:color w:val="000000"/>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use</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some</w:t>
      </w:r>
      <w:r w:rsidRPr="008A0813">
        <w:rPr>
          <w:rStyle w:val="php"/>
          <w:rFonts w:ascii="Times New Roman" w:hAnsi="Times New Roman" w:cs="Times New Roman"/>
          <w:color w:val="000000"/>
          <w:bdr w:val="none" w:sz="0" w:space="0" w:color="auto" w:frame="1"/>
          <w:lang w:val="en-US"/>
        </w:rPr>
        <w:t>\</w:t>
      </w:r>
      <w:r w:rsidRPr="008A0813">
        <w:rPr>
          <w:rStyle w:val="title"/>
          <w:rFonts w:ascii="Times New Roman" w:hAnsi="Times New Roman" w:cs="Times New Roman"/>
          <w:color w:val="000000"/>
          <w:bdr w:val="none" w:sz="0" w:space="0" w:color="auto" w:frame="1"/>
          <w:lang w:val="en-US"/>
        </w:rPr>
        <w:t>namespace</w:t>
      </w:r>
      <w:r w:rsidRPr="008A0813">
        <w:rPr>
          <w:rStyle w:val="php"/>
          <w:rFonts w:ascii="Times New Roman" w:hAnsi="Times New Roman" w:cs="Times New Roman"/>
          <w:color w:val="000000"/>
          <w:bdr w:val="none" w:sz="0" w:space="0" w:color="auto" w:frame="1"/>
          <w:lang w:val="en-US"/>
        </w:rPr>
        <w:t>\</w:t>
      </w:r>
      <w:r w:rsidRPr="008A0813">
        <w:rPr>
          <w:rStyle w:val="title"/>
          <w:rFonts w:ascii="Times New Roman" w:hAnsi="Times New Roman" w:cs="Times New Roman"/>
          <w:color w:val="000000"/>
          <w:bdr w:val="none" w:sz="0" w:space="0" w:color="auto" w:frame="1"/>
          <w:lang w:val="en-US"/>
        </w:rPr>
        <w:t>ClassC</w:t>
      </w:r>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as</w:t>
      </w:r>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C</w:t>
      </w:r>
      <w:r w:rsidRPr="008A0813">
        <w:rPr>
          <w:rStyle w:val="php"/>
          <w:rFonts w:ascii="Times New Roman" w:hAnsi="Times New Roman" w:cs="Times New Roman"/>
          <w:color w:val="000000"/>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use</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function</w:t>
      </w:r>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some</w:t>
      </w:r>
      <w:r w:rsidRPr="008A0813">
        <w:rPr>
          <w:rStyle w:val="php"/>
          <w:rFonts w:ascii="Times New Roman" w:hAnsi="Times New Roman" w:cs="Times New Roman"/>
          <w:color w:val="000000"/>
          <w:bdr w:val="none" w:sz="0" w:space="0" w:color="auto" w:frame="1"/>
          <w:lang w:val="en-US"/>
        </w:rPr>
        <w:t>\</w:t>
      </w:r>
      <w:r w:rsidRPr="008A0813">
        <w:rPr>
          <w:rStyle w:val="title"/>
          <w:rFonts w:ascii="Times New Roman" w:hAnsi="Times New Roman" w:cs="Times New Roman"/>
          <w:color w:val="000000"/>
          <w:bdr w:val="none" w:sz="0" w:space="0" w:color="auto" w:frame="1"/>
          <w:lang w:val="en-US"/>
        </w:rPr>
        <w:t>namespace</w:t>
      </w:r>
      <w:r w:rsidRPr="008A0813">
        <w:rPr>
          <w:rStyle w:val="php"/>
          <w:rFonts w:ascii="Times New Roman" w:hAnsi="Times New Roman" w:cs="Times New Roman"/>
          <w:color w:val="000000"/>
          <w:bdr w:val="none" w:sz="0" w:space="0" w:color="auto" w:frame="1"/>
          <w:lang w:val="en-US"/>
        </w:rPr>
        <w:t>\</w:t>
      </w:r>
      <w:r w:rsidRPr="008A0813">
        <w:rPr>
          <w:rStyle w:val="title"/>
          <w:rFonts w:ascii="Times New Roman" w:hAnsi="Times New Roman" w:cs="Times New Roman"/>
          <w:color w:val="000000"/>
          <w:bdr w:val="none" w:sz="0" w:space="0" w:color="auto" w:frame="1"/>
          <w:lang w:val="en-US"/>
        </w:rPr>
        <w:t>fn_a</w:t>
      </w:r>
      <w:r w:rsidRPr="008A0813">
        <w:rPr>
          <w:rStyle w:val="php"/>
          <w:rFonts w:ascii="Times New Roman" w:hAnsi="Times New Roman" w:cs="Times New Roman"/>
          <w:color w:val="000000"/>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use</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function</w:t>
      </w:r>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some</w:t>
      </w:r>
      <w:r w:rsidRPr="008A0813">
        <w:rPr>
          <w:rStyle w:val="php"/>
          <w:rFonts w:ascii="Times New Roman" w:hAnsi="Times New Roman" w:cs="Times New Roman"/>
          <w:color w:val="000000"/>
          <w:bdr w:val="none" w:sz="0" w:space="0" w:color="auto" w:frame="1"/>
          <w:lang w:val="en-US"/>
        </w:rPr>
        <w:t>\</w:t>
      </w:r>
      <w:r w:rsidRPr="008A0813">
        <w:rPr>
          <w:rStyle w:val="title"/>
          <w:rFonts w:ascii="Times New Roman" w:hAnsi="Times New Roman" w:cs="Times New Roman"/>
          <w:color w:val="000000"/>
          <w:bdr w:val="none" w:sz="0" w:space="0" w:color="auto" w:frame="1"/>
          <w:lang w:val="en-US"/>
        </w:rPr>
        <w:t>namespace</w:t>
      </w:r>
      <w:r w:rsidRPr="008A0813">
        <w:rPr>
          <w:rStyle w:val="php"/>
          <w:rFonts w:ascii="Times New Roman" w:hAnsi="Times New Roman" w:cs="Times New Roman"/>
          <w:color w:val="000000"/>
          <w:bdr w:val="none" w:sz="0" w:space="0" w:color="auto" w:frame="1"/>
          <w:lang w:val="en-US"/>
        </w:rPr>
        <w:t>\</w:t>
      </w:r>
      <w:r w:rsidRPr="008A0813">
        <w:rPr>
          <w:rStyle w:val="title"/>
          <w:rFonts w:ascii="Times New Roman" w:hAnsi="Times New Roman" w:cs="Times New Roman"/>
          <w:color w:val="000000"/>
          <w:bdr w:val="none" w:sz="0" w:space="0" w:color="auto" w:frame="1"/>
          <w:lang w:val="en-US"/>
        </w:rPr>
        <w:t>fn_b</w:t>
      </w:r>
      <w:r w:rsidRPr="008A0813">
        <w:rPr>
          <w:rStyle w:val="php"/>
          <w:rFonts w:ascii="Times New Roman" w:hAnsi="Times New Roman" w:cs="Times New Roman"/>
          <w:color w:val="000000"/>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use</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function</w:t>
      </w:r>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some</w:t>
      </w:r>
      <w:r w:rsidRPr="008A0813">
        <w:rPr>
          <w:rStyle w:val="php"/>
          <w:rFonts w:ascii="Times New Roman" w:hAnsi="Times New Roman" w:cs="Times New Roman"/>
          <w:color w:val="000000"/>
          <w:bdr w:val="none" w:sz="0" w:space="0" w:color="auto" w:frame="1"/>
          <w:lang w:val="en-US"/>
        </w:rPr>
        <w:t>\</w:t>
      </w:r>
      <w:r w:rsidRPr="008A0813">
        <w:rPr>
          <w:rStyle w:val="title"/>
          <w:rFonts w:ascii="Times New Roman" w:hAnsi="Times New Roman" w:cs="Times New Roman"/>
          <w:color w:val="000000"/>
          <w:bdr w:val="none" w:sz="0" w:space="0" w:color="auto" w:frame="1"/>
          <w:lang w:val="en-US"/>
        </w:rPr>
        <w:t>namespace</w:t>
      </w:r>
      <w:r w:rsidRPr="008A0813">
        <w:rPr>
          <w:rStyle w:val="php"/>
          <w:rFonts w:ascii="Times New Roman" w:hAnsi="Times New Roman" w:cs="Times New Roman"/>
          <w:color w:val="000000"/>
          <w:bdr w:val="none" w:sz="0" w:space="0" w:color="auto" w:frame="1"/>
          <w:lang w:val="en-US"/>
        </w:rPr>
        <w:t>\</w:t>
      </w:r>
      <w:r w:rsidRPr="008A0813">
        <w:rPr>
          <w:rStyle w:val="title"/>
          <w:rFonts w:ascii="Times New Roman" w:hAnsi="Times New Roman" w:cs="Times New Roman"/>
          <w:color w:val="000000"/>
          <w:bdr w:val="none" w:sz="0" w:space="0" w:color="auto" w:frame="1"/>
          <w:lang w:val="en-US"/>
        </w:rPr>
        <w:t>fn_c</w:t>
      </w:r>
      <w:r w:rsidRPr="008A0813">
        <w:rPr>
          <w:rStyle w:val="php"/>
          <w:rFonts w:ascii="Times New Roman" w:hAnsi="Times New Roman" w:cs="Times New Roman"/>
          <w:color w:val="000000"/>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use</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const</w:t>
      </w:r>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some</w:t>
      </w:r>
      <w:r w:rsidRPr="008A0813">
        <w:rPr>
          <w:rStyle w:val="php"/>
          <w:rFonts w:ascii="Times New Roman" w:hAnsi="Times New Roman" w:cs="Times New Roman"/>
          <w:color w:val="000000"/>
          <w:bdr w:val="none" w:sz="0" w:space="0" w:color="auto" w:frame="1"/>
          <w:lang w:val="en-US"/>
        </w:rPr>
        <w:t>\</w:t>
      </w:r>
      <w:r w:rsidRPr="008A0813">
        <w:rPr>
          <w:rStyle w:val="title"/>
          <w:rFonts w:ascii="Times New Roman" w:hAnsi="Times New Roman" w:cs="Times New Roman"/>
          <w:color w:val="000000"/>
          <w:bdr w:val="none" w:sz="0" w:space="0" w:color="auto" w:frame="1"/>
          <w:lang w:val="en-US"/>
        </w:rPr>
        <w:t>namespace</w:t>
      </w:r>
      <w:r w:rsidRPr="008A0813">
        <w:rPr>
          <w:rStyle w:val="php"/>
          <w:rFonts w:ascii="Times New Roman" w:hAnsi="Times New Roman" w:cs="Times New Roman"/>
          <w:color w:val="000000"/>
          <w:bdr w:val="none" w:sz="0" w:space="0" w:color="auto" w:frame="1"/>
          <w:lang w:val="en-US"/>
        </w:rPr>
        <w:t>\</w:t>
      </w:r>
      <w:r w:rsidRPr="008A0813">
        <w:rPr>
          <w:rStyle w:val="title"/>
          <w:rFonts w:ascii="Times New Roman" w:hAnsi="Times New Roman" w:cs="Times New Roman"/>
          <w:color w:val="000000"/>
          <w:bdr w:val="none" w:sz="0" w:space="0" w:color="auto" w:frame="1"/>
          <w:lang w:val="en-US"/>
        </w:rPr>
        <w:t>ConstA</w:t>
      </w:r>
      <w:r w:rsidRPr="008A0813">
        <w:rPr>
          <w:rStyle w:val="php"/>
          <w:rFonts w:ascii="Times New Roman" w:hAnsi="Times New Roman" w:cs="Times New Roman"/>
          <w:color w:val="000000"/>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use</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const</w:t>
      </w:r>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some</w:t>
      </w:r>
      <w:r w:rsidRPr="008A0813">
        <w:rPr>
          <w:rStyle w:val="php"/>
          <w:rFonts w:ascii="Times New Roman" w:hAnsi="Times New Roman" w:cs="Times New Roman"/>
          <w:color w:val="000000"/>
          <w:bdr w:val="none" w:sz="0" w:space="0" w:color="auto" w:frame="1"/>
          <w:lang w:val="en-US"/>
        </w:rPr>
        <w:t>\</w:t>
      </w:r>
      <w:r w:rsidRPr="008A0813">
        <w:rPr>
          <w:rStyle w:val="title"/>
          <w:rFonts w:ascii="Times New Roman" w:hAnsi="Times New Roman" w:cs="Times New Roman"/>
          <w:color w:val="000000"/>
          <w:bdr w:val="none" w:sz="0" w:space="0" w:color="auto" w:frame="1"/>
          <w:lang w:val="en-US"/>
        </w:rPr>
        <w:t>namespace</w:t>
      </w:r>
      <w:r w:rsidRPr="008A0813">
        <w:rPr>
          <w:rStyle w:val="php"/>
          <w:rFonts w:ascii="Times New Roman" w:hAnsi="Times New Roman" w:cs="Times New Roman"/>
          <w:color w:val="000000"/>
          <w:bdr w:val="none" w:sz="0" w:space="0" w:color="auto" w:frame="1"/>
          <w:lang w:val="en-US"/>
        </w:rPr>
        <w:t>\</w:t>
      </w:r>
      <w:r w:rsidRPr="008A0813">
        <w:rPr>
          <w:rStyle w:val="title"/>
          <w:rFonts w:ascii="Times New Roman" w:hAnsi="Times New Roman" w:cs="Times New Roman"/>
          <w:color w:val="000000"/>
          <w:bdr w:val="none" w:sz="0" w:space="0" w:color="auto" w:frame="1"/>
          <w:lang w:val="en-US"/>
        </w:rPr>
        <w:t>ConstB</w:t>
      </w:r>
      <w:r w:rsidRPr="008A0813">
        <w:rPr>
          <w:rStyle w:val="php"/>
          <w:rFonts w:ascii="Times New Roman" w:hAnsi="Times New Roman" w:cs="Times New Roman"/>
          <w:color w:val="000000"/>
          <w:bdr w:val="none" w:sz="0" w:space="0" w:color="auto" w:frame="1"/>
          <w:lang w:val="en-US"/>
        </w:rPr>
        <w:t>;</w:t>
      </w:r>
    </w:p>
    <w:p w:rsidR="00D05C7A" w:rsidRPr="008A0813" w:rsidRDefault="00D05C7A" w:rsidP="008A0813">
      <w:pPr>
        <w:pStyle w:val="HTML1"/>
        <w:textAlignment w:val="baseline"/>
        <w:rPr>
          <w:rFonts w:ascii="Times New Roman" w:hAnsi="Times New Roman" w:cs="Times New Roman"/>
          <w:color w:val="393939"/>
          <w:lang w:val="en-US"/>
        </w:rPr>
      </w:pPr>
      <w:proofErr w:type="gramStart"/>
      <w:r w:rsidRPr="008A0813">
        <w:rPr>
          <w:rStyle w:val="keyword"/>
          <w:rFonts w:ascii="Times New Roman" w:hAnsi="Times New Roman" w:cs="Times New Roman"/>
          <w:b/>
          <w:bCs/>
          <w:color w:val="1957FF"/>
          <w:bdr w:val="none" w:sz="0" w:space="0" w:color="auto" w:frame="1"/>
          <w:lang w:val="en-US"/>
        </w:rPr>
        <w:t>use</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const</w:t>
      </w:r>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some</w:t>
      </w:r>
      <w:r w:rsidRPr="008A0813">
        <w:rPr>
          <w:rStyle w:val="php"/>
          <w:rFonts w:ascii="Times New Roman" w:hAnsi="Times New Roman" w:cs="Times New Roman"/>
          <w:color w:val="000000"/>
          <w:bdr w:val="none" w:sz="0" w:space="0" w:color="auto" w:frame="1"/>
          <w:lang w:val="en-US"/>
        </w:rPr>
        <w:t>\</w:t>
      </w:r>
      <w:r w:rsidRPr="008A0813">
        <w:rPr>
          <w:rStyle w:val="title"/>
          <w:rFonts w:ascii="Times New Roman" w:hAnsi="Times New Roman" w:cs="Times New Roman"/>
          <w:color w:val="000000"/>
          <w:bdr w:val="none" w:sz="0" w:space="0" w:color="auto" w:frame="1"/>
          <w:lang w:val="en-US"/>
        </w:rPr>
        <w:t>namespace</w:t>
      </w:r>
      <w:r w:rsidRPr="008A0813">
        <w:rPr>
          <w:rStyle w:val="php"/>
          <w:rFonts w:ascii="Times New Roman" w:hAnsi="Times New Roman" w:cs="Times New Roman"/>
          <w:color w:val="000000"/>
          <w:bdr w:val="none" w:sz="0" w:space="0" w:color="auto" w:frame="1"/>
          <w:lang w:val="en-US"/>
        </w:rPr>
        <w:t>\</w:t>
      </w:r>
      <w:r w:rsidRPr="008A0813">
        <w:rPr>
          <w:rStyle w:val="title"/>
          <w:rFonts w:ascii="Times New Roman" w:hAnsi="Times New Roman" w:cs="Times New Roman"/>
          <w:color w:val="000000"/>
          <w:bdr w:val="none" w:sz="0" w:space="0" w:color="auto" w:frame="1"/>
          <w:lang w:val="en-US"/>
        </w:rPr>
        <w:t>ConstC</w:t>
      </w:r>
      <w:r w:rsidRPr="008A0813">
        <w:rPr>
          <w:rStyle w:val="php"/>
          <w:rFonts w:ascii="Times New Roman" w:hAnsi="Times New Roman" w:cs="Times New Roman"/>
          <w:color w:val="000000"/>
          <w:bdr w:val="none" w:sz="0" w:space="0" w:color="auto" w:frame="1"/>
          <w:lang w:val="en-US"/>
        </w:rPr>
        <w:t>;</w:t>
      </w:r>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bookmarkStart w:id="40" w:name="int-float-bool-novye-tipy-dlya-argumento"/>
      <w:bookmarkEnd w:id="40"/>
      <w:r w:rsidRPr="008A0813">
        <w:rPr>
          <w:rStyle w:val="HTML0"/>
          <w:rFonts w:ascii="Times New Roman" w:hAnsi="Times New Roman" w:cs="Times New Roman"/>
          <w:b w:val="0"/>
          <w:bCs w:val="0"/>
          <w:color w:val="362053"/>
          <w:sz w:val="20"/>
          <w:szCs w:val="20"/>
          <w:bdr w:val="none" w:sz="0" w:space="0" w:color="auto" w:frame="1"/>
        </w:rPr>
        <w:t>int, float, bool</w:t>
      </w:r>
      <w:r w:rsidRPr="008A0813">
        <w:rPr>
          <w:rFonts w:ascii="Times New Roman" w:hAnsi="Times New Roman" w:cs="Times New Roman"/>
          <w:b w:val="0"/>
          <w:bCs w:val="0"/>
          <w:color w:val="362053"/>
          <w:sz w:val="20"/>
          <w:szCs w:val="20"/>
        </w:rPr>
        <w:t> — новые типы для аргументов функции/метода</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 xml:space="preserve">Авто-проверка типа передаваемых данных в функции/методы, </w:t>
      </w:r>
      <w:proofErr w:type="gramStart"/>
      <w:r w:rsidRPr="008A0813">
        <w:rPr>
          <w:color w:val="393939"/>
          <w:sz w:val="20"/>
          <w:szCs w:val="20"/>
        </w:rPr>
        <w:t>известная</w:t>
      </w:r>
      <w:proofErr w:type="gramEnd"/>
      <w:r w:rsidRPr="008A0813">
        <w:rPr>
          <w:color w:val="393939"/>
          <w:sz w:val="20"/>
          <w:szCs w:val="20"/>
        </w:rPr>
        <w:t xml:space="preserve"> как «контроль типа» (typehint), продолжает развиваться и теперь понимает скаляры: </w:t>
      </w:r>
      <w:r w:rsidRPr="008A0813">
        <w:rPr>
          <w:rStyle w:val="HTML0"/>
          <w:color w:val="393939"/>
          <w:sz w:val="20"/>
          <w:szCs w:val="20"/>
          <w:bdr w:val="none" w:sz="0" w:space="0" w:color="auto" w:frame="1"/>
        </w:rPr>
        <w:t>int</w:t>
      </w:r>
      <w:r w:rsidRPr="008A0813">
        <w:rPr>
          <w:color w:val="393939"/>
          <w:sz w:val="20"/>
          <w:szCs w:val="20"/>
        </w:rPr>
        <w:t>, </w:t>
      </w:r>
      <w:r w:rsidRPr="008A0813">
        <w:rPr>
          <w:rStyle w:val="HTML0"/>
          <w:color w:val="393939"/>
          <w:sz w:val="20"/>
          <w:szCs w:val="20"/>
          <w:bdr w:val="none" w:sz="0" w:space="0" w:color="auto" w:frame="1"/>
        </w:rPr>
        <w:t>float</w:t>
      </w:r>
      <w:r w:rsidRPr="008A0813">
        <w:rPr>
          <w:color w:val="393939"/>
          <w:sz w:val="20"/>
          <w:szCs w:val="20"/>
        </w:rPr>
        <w:t>, </w:t>
      </w:r>
      <w:r w:rsidRPr="008A0813">
        <w:rPr>
          <w:rStyle w:val="HTML0"/>
          <w:color w:val="393939"/>
          <w:sz w:val="20"/>
          <w:szCs w:val="20"/>
          <w:bdr w:val="none" w:sz="0" w:space="0" w:color="auto" w:frame="1"/>
        </w:rPr>
        <w:t>bool</w:t>
      </w:r>
      <w:r w:rsidRPr="008A0813">
        <w:rPr>
          <w:color w:val="393939"/>
          <w:sz w:val="20"/>
          <w:szCs w:val="20"/>
        </w:rPr>
        <w:t>, </w:t>
      </w:r>
      <w:r w:rsidRPr="008A0813">
        <w:rPr>
          <w:rStyle w:val="HTML0"/>
          <w:color w:val="393939"/>
          <w:sz w:val="20"/>
          <w:szCs w:val="20"/>
          <w:bdr w:val="none" w:sz="0" w:space="0" w:color="auto" w:frame="1"/>
        </w:rPr>
        <w:t>string</w:t>
      </w:r>
      <w:r w:rsidRPr="008A0813">
        <w:rPr>
          <w:color w:val="393939"/>
          <w:sz w:val="20"/>
          <w:szCs w:val="20"/>
        </w:rPr>
        <w:t>. Раньше понимались только типы: </w:t>
      </w:r>
      <w:r w:rsidRPr="008A0813">
        <w:rPr>
          <w:rStyle w:val="HTML0"/>
          <w:color w:val="393939"/>
          <w:sz w:val="20"/>
          <w:szCs w:val="20"/>
          <w:bdr w:val="none" w:sz="0" w:space="0" w:color="auto" w:frame="1"/>
        </w:rPr>
        <w:t>array</w:t>
      </w:r>
      <w:r w:rsidRPr="008A0813">
        <w:rPr>
          <w:color w:val="393939"/>
          <w:sz w:val="20"/>
          <w:szCs w:val="20"/>
        </w:rPr>
        <w:t>, </w:t>
      </w:r>
      <w:r w:rsidRPr="008A0813">
        <w:rPr>
          <w:rStyle w:val="HTML0"/>
          <w:color w:val="393939"/>
          <w:sz w:val="20"/>
          <w:szCs w:val="20"/>
          <w:bdr w:val="none" w:sz="0" w:space="0" w:color="auto" w:frame="1"/>
        </w:rPr>
        <w:t>имя класса</w:t>
      </w:r>
      <w:r w:rsidRPr="008A0813">
        <w:rPr>
          <w:color w:val="393939"/>
          <w:sz w:val="20"/>
          <w:szCs w:val="20"/>
        </w:rPr>
        <w:t> или </w:t>
      </w:r>
      <w:r w:rsidRPr="008A0813">
        <w:rPr>
          <w:rStyle w:val="HTML0"/>
          <w:color w:val="393939"/>
          <w:sz w:val="20"/>
          <w:szCs w:val="20"/>
          <w:bdr w:val="none" w:sz="0" w:space="0" w:color="auto" w:frame="1"/>
        </w:rPr>
        <w:t>callable</w:t>
      </w:r>
      <w:r w:rsidRPr="008A0813">
        <w:rPr>
          <w:color w:val="393939"/>
          <w:sz w:val="20"/>
          <w:szCs w:val="20"/>
        </w:rPr>
        <w:t> (с версии 5.4).</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lang w:val="en-US"/>
        </w:rPr>
      </w:pPr>
      <w:r w:rsidRPr="008A0813">
        <w:rPr>
          <w:color w:val="393939"/>
          <w:sz w:val="20"/>
          <w:szCs w:val="20"/>
        </w:rPr>
        <w:t>Пример</w:t>
      </w:r>
      <w:r w:rsidRPr="008A0813">
        <w:rPr>
          <w:color w:val="393939"/>
          <w:sz w:val="20"/>
          <w:szCs w:val="20"/>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function</w:t>
      </w:r>
      <w:proofErr w:type="gramEnd"/>
      <w:r w:rsidRPr="008A0813">
        <w:rPr>
          <w:rStyle w:val="php"/>
          <w:rFonts w:ascii="Times New Roman" w:hAnsi="Times New Roman" w:cs="Times New Roman"/>
          <w:color w:val="000000"/>
          <w:bdr w:val="none" w:sz="0" w:space="0" w:color="auto" w:frame="1"/>
          <w:lang w:val="en-US"/>
        </w:rPr>
        <w:t xml:space="preserve"> foo</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int </w:t>
      </w:r>
      <w:r w:rsidRPr="008A0813">
        <w:rPr>
          <w:rStyle w:val="variable"/>
          <w:rFonts w:ascii="Times New Roman" w:eastAsiaTheme="majorEastAsia" w:hAnsi="Times New Roman" w:cs="Times New Roman"/>
          <w:color w:val="292B80"/>
          <w:bdr w:val="none" w:sz="0" w:space="0" w:color="auto" w:frame="1"/>
          <w:lang w:val="en-US"/>
        </w:rPr>
        <w:t>$a</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bool </w:t>
      </w:r>
      <w:r w:rsidRPr="008A0813">
        <w:rPr>
          <w:rStyle w:val="variable"/>
          <w:rFonts w:ascii="Times New Roman" w:eastAsiaTheme="majorEastAsia" w:hAnsi="Times New Roman" w:cs="Times New Roman"/>
          <w:color w:val="292B80"/>
          <w:bdr w:val="none" w:sz="0" w:space="0" w:color="auto" w:frame="1"/>
          <w:lang w:val="en-US"/>
        </w:rPr>
        <w:t>$b</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callable $</w:t>
      </w:r>
      <w:r w:rsidRPr="008A0813">
        <w:rPr>
          <w:rStyle w:val="php"/>
          <w:rFonts w:ascii="Times New Roman" w:hAnsi="Times New Roman" w:cs="Times New Roman"/>
          <w:color w:val="000000"/>
          <w:bdr w:val="none" w:sz="0" w:space="0" w:color="auto" w:frame="1"/>
        </w:rPr>
        <w:t>с</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array</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$d</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WP_Post </w:t>
      </w:r>
      <w:r w:rsidRPr="008A0813">
        <w:rPr>
          <w:rStyle w:val="variable"/>
          <w:rFonts w:ascii="Times New Roman" w:eastAsiaTheme="majorEastAsia" w:hAnsi="Times New Roman" w:cs="Times New Roman"/>
          <w:color w:val="292B80"/>
          <w:bdr w:val="none" w:sz="0" w:space="0" w:color="auto" w:frame="1"/>
          <w:lang w:val="en-US"/>
        </w:rPr>
        <w:t>$e</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return</w:t>
      </w:r>
      <w:proofErr w:type="gramEnd"/>
      <w:r w:rsidRPr="008A0813">
        <w:rPr>
          <w:rStyle w:val="php"/>
          <w:rFonts w:ascii="Times New Roman" w:hAnsi="Times New Roman" w:cs="Times New Roman"/>
          <w:color w:val="000000"/>
          <w:bdr w:val="none" w:sz="0" w:space="0" w:color="auto" w:frame="1"/>
          <w:lang w:val="en-US"/>
        </w:rPr>
        <w:t xml:space="preserve"> var_dump</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$a</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$b</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$c</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$d</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$e</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php"/>
          <w:rFonts w:ascii="Times New Roman" w:hAnsi="Times New Roman" w:cs="Times New Roman"/>
          <w:color w:val="000000"/>
          <w:bdr w:val="none" w:sz="0" w:space="0" w:color="auto" w:frame="1"/>
          <w:lang w:val="en-US"/>
        </w:rPr>
        <w:t>foo</w:t>
      </w:r>
      <w:r w:rsidRPr="008A0813">
        <w:rPr>
          <w:rStyle w:val="simbol"/>
          <w:rFonts w:ascii="Times New Roman"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1</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true</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'trim'</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array</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1</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get_post</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1</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comment"/>
          <w:rFonts w:ascii="Times New Roman" w:eastAsiaTheme="majorEastAsia" w:hAnsi="Times New Roman" w:cs="Times New Roman"/>
          <w:color w:val="888895"/>
          <w:bdr w:val="none" w:sz="0" w:space="0" w:color="auto" w:frame="1"/>
          <w:lang w:val="en-US"/>
        </w:rPr>
      </w:pPr>
      <w:r w:rsidRPr="008A0813">
        <w:rPr>
          <w:rStyle w:val="comment"/>
          <w:rFonts w:ascii="Times New Roman" w:eastAsiaTheme="majorEastAsia" w:hAnsi="Times New Roman" w:cs="Times New Roman"/>
          <w:color w:val="888895"/>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rPr>
        <w:t>выведет</w:t>
      </w:r>
      <w:r w:rsidRPr="008A0813">
        <w:rPr>
          <w:rStyle w:val="comment"/>
          <w:rFonts w:ascii="Times New Roman" w:eastAsiaTheme="majorEastAsia" w:hAnsi="Times New Roman" w:cs="Times New Roman"/>
          <w:color w:val="888895"/>
          <w:bdr w:val="none" w:sz="0" w:space="0" w:color="auto" w:frame="1"/>
          <w:lang w:val="en-US"/>
        </w:rPr>
        <w:t>:</w:t>
      </w:r>
    </w:p>
    <w:p w:rsidR="00D05C7A" w:rsidRPr="008A0813" w:rsidRDefault="00D05C7A" w:rsidP="008A0813">
      <w:pPr>
        <w:pStyle w:val="HTML1"/>
        <w:textAlignment w:val="baseline"/>
        <w:rPr>
          <w:rStyle w:val="comment"/>
          <w:rFonts w:ascii="Times New Roman" w:eastAsiaTheme="majorEastAsia" w:hAnsi="Times New Roman" w:cs="Times New Roman"/>
          <w:color w:val="888895"/>
          <w:bdr w:val="none" w:sz="0" w:space="0" w:color="auto" w:frame="1"/>
          <w:lang w:val="en-US"/>
        </w:rPr>
      </w:pPr>
      <w:proofErr w:type="gramStart"/>
      <w:r w:rsidRPr="008A0813">
        <w:rPr>
          <w:rStyle w:val="comment"/>
          <w:rFonts w:ascii="Times New Roman" w:eastAsiaTheme="majorEastAsia" w:hAnsi="Times New Roman" w:cs="Times New Roman"/>
          <w:color w:val="888895"/>
          <w:bdr w:val="none" w:sz="0" w:space="0" w:color="auto" w:frame="1"/>
          <w:lang w:val="en-US"/>
        </w:rPr>
        <w:t>int(</w:t>
      </w:r>
      <w:proofErr w:type="gramEnd"/>
      <w:r w:rsidRPr="008A0813">
        <w:rPr>
          <w:rStyle w:val="comment"/>
          <w:rFonts w:ascii="Times New Roman" w:eastAsiaTheme="majorEastAsia" w:hAnsi="Times New Roman" w:cs="Times New Roman"/>
          <w:color w:val="888895"/>
          <w:bdr w:val="none" w:sz="0" w:space="0" w:color="auto" w:frame="1"/>
          <w:lang w:val="en-US"/>
        </w:rPr>
        <w:t>1)</w:t>
      </w:r>
    </w:p>
    <w:p w:rsidR="00D05C7A" w:rsidRPr="008A0813" w:rsidRDefault="00D05C7A" w:rsidP="008A0813">
      <w:pPr>
        <w:pStyle w:val="HTML1"/>
        <w:textAlignment w:val="baseline"/>
        <w:rPr>
          <w:rStyle w:val="comment"/>
          <w:rFonts w:ascii="Times New Roman" w:eastAsiaTheme="majorEastAsia" w:hAnsi="Times New Roman" w:cs="Times New Roman"/>
          <w:color w:val="888895"/>
          <w:bdr w:val="none" w:sz="0" w:space="0" w:color="auto" w:frame="1"/>
          <w:lang w:val="en-US"/>
        </w:rPr>
      </w:pPr>
      <w:proofErr w:type="gramStart"/>
      <w:r w:rsidRPr="008A0813">
        <w:rPr>
          <w:rStyle w:val="comment"/>
          <w:rFonts w:ascii="Times New Roman" w:eastAsiaTheme="majorEastAsia" w:hAnsi="Times New Roman" w:cs="Times New Roman"/>
          <w:color w:val="888895"/>
          <w:bdr w:val="none" w:sz="0" w:space="0" w:color="auto" w:frame="1"/>
          <w:lang w:val="en-US"/>
        </w:rPr>
        <w:t>bool(</w:t>
      </w:r>
      <w:proofErr w:type="gramEnd"/>
      <w:r w:rsidRPr="008A0813">
        <w:rPr>
          <w:rStyle w:val="comment"/>
          <w:rFonts w:ascii="Times New Roman" w:eastAsiaTheme="majorEastAsia" w:hAnsi="Times New Roman" w:cs="Times New Roman"/>
          <w:color w:val="888895"/>
          <w:bdr w:val="none" w:sz="0" w:space="0" w:color="auto" w:frame="1"/>
          <w:lang w:val="en-US"/>
        </w:rPr>
        <w:t>true)</w:t>
      </w:r>
    </w:p>
    <w:p w:rsidR="00D05C7A" w:rsidRPr="008A0813" w:rsidRDefault="00D05C7A" w:rsidP="008A0813">
      <w:pPr>
        <w:pStyle w:val="HTML1"/>
        <w:textAlignment w:val="baseline"/>
        <w:rPr>
          <w:rStyle w:val="comment"/>
          <w:rFonts w:ascii="Times New Roman" w:eastAsiaTheme="majorEastAsia" w:hAnsi="Times New Roman" w:cs="Times New Roman"/>
          <w:color w:val="888895"/>
          <w:bdr w:val="none" w:sz="0" w:space="0" w:color="auto" w:frame="1"/>
          <w:lang w:val="en-US"/>
        </w:rPr>
      </w:pPr>
      <w:r w:rsidRPr="008A0813">
        <w:rPr>
          <w:rStyle w:val="comment"/>
          <w:rFonts w:ascii="Times New Roman" w:eastAsiaTheme="majorEastAsia" w:hAnsi="Times New Roman" w:cs="Times New Roman"/>
          <w:color w:val="888895"/>
          <w:bdr w:val="none" w:sz="0" w:space="0" w:color="auto" w:frame="1"/>
          <w:lang w:val="en-US"/>
        </w:rPr>
        <w:t>NULL</w:t>
      </w:r>
    </w:p>
    <w:p w:rsidR="00D05C7A" w:rsidRPr="008A0813" w:rsidRDefault="00D05C7A" w:rsidP="008A0813">
      <w:pPr>
        <w:pStyle w:val="HTML1"/>
        <w:textAlignment w:val="baseline"/>
        <w:rPr>
          <w:rStyle w:val="comment"/>
          <w:rFonts w:ascii="Times New Roman" w:eastAsiaTheme="majorEastAsia" w:hAnsi="Times New Roman" w:cs="Times New Roman"/>
          <w:color w:val="888895"/>
          <w:bdr w:val="none" w:sz="0" w:space="0" w:color="auto" w:frame="1"/>
          <w:lang w:val="en-US"/>
        </w:rPr>
      </w:pPr>
      <w:proofErr w:type="gramStart"/>
      <w:r w:rsidRPr="008A0813">
        <w:rPr>
          <w:rStyle w:val="comment"/>
          <w:rFonts w:ascii="Times New Roman" w:eastAsiaTheme="majorEastAsia" w:hAnsi="Times New Roman" w:cs="Times New Roman"/>
          <w:color w:val="888895"/>
          <w:bdr w:val="none" w:sz="0" w:space="0" w:color="auto" w:frame="1"/>
          <w:lang w:val="en-US"/>
        </w:rPr>
        <w:t>array(</w:t>
      </w:r>
      <w:proofErr w:type="gramEnd"/>
      <w:r w:rsidRPr="008A0813">
        <w:rPr>
          <w:rStyle w:val="comment"/>
          <w:rFonts w:ascii="Times New Roman" w:eastAsiaTheme="majorEastAsia" w:hAnsi="Times New Roman" w:cs="Times New Roman"/>
          <w:color w:val="888895"/>
          <w:bdr w:val="none" w:sz="0" w:space="0" w:color="auto" w:frame="1"/>
          <w:lang w:val="en-US"/>
        </w:rPr>
        <w:t>1) { [0]=&gt; int(1) }</w:t>
      </w:r>
    </w:p>
    <w:p w:rsidR="00D05C7A" w:rsidRPr="008A0813" w:rsidRDefault="00D05C7A" w:rsidP="008A0813">
      <w:pPr>
        <w:pStyle w:val="HTML1"/>
        <w:textAlignment w:val="baseline"/>
        <w:rPr>
          <w:rStyle w:val="comment"/>
          <w:rFonts w:ascii="Times New Roman" w:eastAsiaTheme="majorEastAsia" w:hAnsi="Times New Roman" w:cs="Times New Roman"/>
          <w:color w:val="888895"/>
          <w:bdr w:val="none" w:sz="0" w:space="0" w:color="auto" w:frame="1"/>
        </w:rPr>
      </w:pPr>
      <w:r w:rsidRPr="008A0813">
        <w:rPr>
          <w:rStyle w:val="comment"/>
          <w:rFonts w:ascii="Times New Roman" w:eastAsiaTheme="majorEastAsia" w:hAnsi="Times New Roman" w:cs="Times New Roman"/>
          <w:color w:val="888895"/>
          <w:bdr w:val="none" w:sz="0" w:space="0" w:color="auto" w:frame="1"/>
        </w:rPr>
        <w:t xml:space="preserve">object(WP_Post)#2660 (24) </w:t>
      </w:r>
      <w:proofErr w:type="gramStart"/>
      <w:r w:rsidRPr="008A0813">
        <w:rPr>
          <w:rStyle w:val="comment"/>
          <w:rFonts w:ascii="Times New Roman" w:eastAsiaTheme="majorEastAsia" w:hAnsi="Times New Roman" w:cs="Times New Roman"/>
          <w:color w:val="888895"/>
          <w:bdr w:val="none" w:sz="0" w:space="0" w:color="auto" w:frame="1"/>
        </w:rPr>
        <w:t xml:space="preserve">{ </w:t>
      </w:r>
      <w:proofErr w:type="gramEnd"/>
      <w:r w:rsidRPr="008A0813">
        <w:rPr>
          <w:rStyle w:val="comment"/>
          <w:rFonts w:ascii="Times New Roman" w:eastAsiaTheme="majorEastAsia" w:hAnsi="Times New Roman" w:cs="Times New Roman"/>
          <w:color w:val="888895"/>
          <w:bdr w:val="none" w:sz="0" w:space="0" w:color="auto" w:frame="1"/>
        </w:rPr>
        <w:t>...данные объекта... }</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comment"/>
          <w:rFonts w:ascii="Times New Roman" w:eastAsiaTheme="majorEastAsia" w:hAnsi="Times New Roman" w:cs="Times New Roman"/>
          <w:color w:val="888895"/>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comment"/>
          <w:rFonts w:ascii="Times New Roman" w:eastAsiaTheme="majorEastAsia" w:hAnsi="Times New Roman" w:cs="Times New Roman"/>
          <w:color w:val="888895"/>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rPr>
        <w:t>если</w:t>
      </w:r>
      <w:r w:rsidRPr="008A0813">
        <w:rPr>
          <w:rStyle w:val="comment"/>
          <w:rFonts w:ascii="Times New Roman" w:eastAsiaTheme="majorEastAsia" w:hAnsi="Times New Roman" w:cs="Times New Roman"/>
          <w:color w:val="888895"/>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rPr>
        <w:t>указать</w:t>
      </w:r>
      <w:r w:rsidRPr="008A0813">
        <w:rPr>
          <w:rStyle w:val="comment"/>
          <w:rFonts w:ascii="Times New Roman" w:eastAsiaTheme="majorEastAsia" w:hAnsi="Times New Roman" w:cs="Times New Roman"/>
          <w:color w:val="888895"/>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rPr>
        <w:t>неверный</w:t>
      </w:r>
      <w:r w:rsidRPr="008A0813">
        <w:rPr>
          <w:rStyle w:val="comment"/>
          <w:rFonts w:ascii="Times New Roman" w:eastAsiaTheme="majorEastAsia" w:hAnsi="Times New Roman" w:cs="Times New Roman"/>
          <w:color w:val="888895"/>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rPr>
        <w:t>тип</w:t>
      </w:r>
      <w:r w:rsidRPr="008A0813">
        <w:rPr>
          <w:rStyle w:val="comment"/>
          <w:rFonts w:ascii="Times New Roman" w:eastAsiaTheme="majorEastAsia" w:hAnsi="Times New Roman" w:cs="Times New Roman"/>
          <w:color w:val="888895"/>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php"/>
          <w:rFonts w:ascii="Times New Roman" w:hAnsi="Times New Roman" w:cs="Times New Roman"/>
          <w:color w:val="000000"/>
          <w:bdr w:val="none" w:sz="0" w:space="0" w:color="auto" w:frame="1"/>
          <w:lang w:val="en-US"/>
        </w:rPr>
        <w:t>foo</w:t>
      </w:r>
      <w:r w:rsidRPr="008A0813">
        <w:rPr>
          <w:rStyle w:val="simbol"/>
          <w:rFonts w:ascii="Times New Roman"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'foo'</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true</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'trim'</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array</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1</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get_post</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1</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comment"/>
          <w:rFonts w:ascii="Times New Roman" w:eastAsiaTheme="majorEastAsia" w:hAnsi="Times New Roman" w:cs="Times New Roman"/>
          <w:color w:val="888895"/>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rPr>
        <w:t>Получим</w:t>
      </w:r>
      <w:r w:rsidRPr="008A0813">
        <w:rPr>
          <w:rStyle w:val="comment"/>
          <w:rFonts w:ascii="Times New Roman" w:eastAsiaTheme="majorEastAsia" w:hAnsi="Times New Roman" w:cs="Times New Roman"/>
          <w:color w:val="888895"/>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rPr>
        <w:t>ошибку</w:t>
      </w:r>
      <w:r w:rsidRPr="008A0813">
        <w:rPr>
          <w:rStyle w:val="comment"/>
          <w:rFonts w:ascii="Times New Roman" w:eastAsiaTheme="majorEastAsia" w:hAnsi="Times New Roman" w:cs="Times New Roman"/>
          <w:color w:val="888895"/>
          <w:bdr w:val="none" w:sz="0" w:space="0" w:color="auto" w:frame="1"/>
          <w:lang w:val="en-US"/>
        </w:rPr>
        <w:t xml:space="preserve"> Fatal error: Argument 1 passed to A::</w:t>
      </w:r>
      <w:proofErr w:type="gramStart"/>
      <w:r w:rsidRPr="008A0813">
        <w:rPr>
          <w:rStyle w:val="comment"/>
          <w:rFonts w:ascii="Times New Roman" w:eastAsiaTheme="majorEastAsia" w:hAnsi="Times New Roman" w:cs="Times New Roman"/>
          <w:color w:val="888895"/>
          <w:bdr w:val="none" w:sz="0" w:space="0" w:color="auto" w:frame="1"/>
          <w:lang w:val="en-US"/>
        </w:rPr>
        <w:t>foo(</w:t>
      </w:r>
      <w:proofErr w:type="gramEnd"/>
      <w:r w:rsidRPr="008A0813">
        <w:rPr>
          <w:rStyle w:val="comment"/>
          <w:rFonts w:ascii="Times New Roman" w:eastAsiaTheme="majorEastAsia" w:hAnsi="Times New Roman" w:cs="Times New Roman"/>
          <w:color w:val="888895"/>
          <w:bdr w:val="none" w:sz="0" w:space="0" w:color="auto" w:frame="1"/>
          <w:lang w:val="en-US"/>
        </w:rPr>
        <w:t>) must be of the type integer, string given</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rStyle w:val="a3"/>
          <w:color w:val="393939"/>
          <w:sz w:val="20"/>
          <w:szCs w:val="20"/>
          <w:bdr w:val="none" w:sz="0" w:space="0" w:color="auto" w:frame="1"/>
        </w:rPr>
        <w:t>Режим строгой типизации</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Если указан тип </w:t>
      </w:r>
      <w:r w:rsidRPr="008A0813">
        <w:rPr>
          <w:rStyle w:val="HTML0"/>
          <w:color w:val="393939"/>
          <w:sz w:val="20"/>
          <w:szCs w:val="20"/>
          <w:bdr w:val="none" w:sz="0" w:space="0" w:color="auto" w:frame="1"/>
        </w:rPr>
        <w:t>int</w:t>
      </w:r>
      <w:r w:rsidRPr="008A0813">
        <w:rPr>
          <w:color w:val="393939"/>
          <w:sz w:val="20"/>
          <w:szCs w:val="20"/>
        </w:rPr>
        <w:t xml:space="preserve"> и </w:t>
      </w:r>
      <w:proofErr w:type="gramStart"/>
      <w:r w:rsidRPr="008A0813">
        <w:rPr>
          <w:color w:val="393939"/>
          <w:sz w:val="20"/>
          <w:szCs w:val="20"/>
        </w:rPr>
        <w:t>передать</w:t>
      </w:r>
      <w:proofErr w:type="gramEnd"/>
      <w:r w:rsidRPr="008A0813">
        <w:rPr>
          <w:color w:val="393939"/>
          <w:sz w:val="20"/>
          <w:szCs w:val="20"/>
        </w:rPr>
        <w:t xml:space="preserve"> строку </w:t>
      </w:r>
      <w:r w:rsidRPr="008A0813">
        <w:rPr>
          <w:rStyle w:val="HTML0"/>
          <w:color w:val="393939"/>
          <w:sz w:val="20"/>
          <w:szCs w:val="20"/>
          <w:bdr w:val="none" w:sz="0" w:space="0" w:color="auto" w:frame="1"/>
        </w:rPr>
        <w:t>'123'</w:t>
      </w:r>
      <w:r w:rsidRPr="008A0813">
        <w:rPr>
          <w:color w:val="393939"/>
          <w:sz w:val="20"/>
          <w:szCs w:val="20"/>
        </w:rPr>
        <w:t> то проверка все равно будет пройдена, и php превратить строку в число.</w:t>
      </w:r>
    </w:p>
    <w:p w:rsidR="00D05C7A" w:rsidRPr="008A0813" w:rsidRDefault="00D05C7A" w:rsidP="008A0813">
      <w:pPr>
        <w:pStyle w:val="HTML1"/>
        <w:textAlignment w:val="baseline"/>
        <w:rPr>
          <w:rStyle w:val="hljs"/>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i/>
          <w:iCs/>
          <w:color w:val="000080"/>
          <w:bdr w:val="none" w:sz="0" w:space="0" w:color="auto" w:frame="1"/>
          <w:lang w:val="en-US"/>
        </w:rPr>
        <w:t>function</w:t>
      </w:r>
      <w:proofErr w:type="gramEnd"/>
      <w:r w:rsidRPr="008A0813">
        <w:rPr>
          <w:rStyle w:val="function"/>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func</w:t>
      </w:r>
      <w:r w:rsidRPr="008A0813">
        <w:rPr>
          <w:rStyle w:val="function"/>
          <w:rFonts w:ascii="Times New Roman" w:hAnsi="Times New Roman" w:cs="Times New Roman"/>
          <w:color w:val="000000"/>
          <w:bdr w:val="none" w:sz="0" w:space="0" w:color="auto" w:frame="1"/>
          <w:lang w:val="en-US"/>
        </w:rPr>
        <w:t>(</w:t>
      </w:r>
      <w:r w:rsidRPr="008A0813">
        <w:rPr>
          <w:rStyle w:val="params"/>
          <w:rFonts w:ascii="Times New Roman" w:hAnsi="Times New Roman" w:cs="Times New Roman"/>
          <w:color w:val="000000"/>
          <w:bdr w:val="none" w:sz="0" w:space="0" w:color="auto" w:frame="1"/>
          <w:lang w:val="en-US"/>
        </w:rPr>
        <w:t xml:space="preserve"> int $num </w:t>
      </w:r>
      <w:r w:rsidRPr="008A0813">
        <w:rPr>
          <w:rStyle w:val="function"/>
          <w:rFonts w:ascii="Times New Roman" w:hAnsi="Times New Roman" w:cs="Times New Roman"/>
          <w:color w:val="000000"/>
          <w:bdr w:val="none" w:sz="0" w:space="0" w:color="auto" w:frame="1"/>
          <w:lang w:val="en-US"/>
        </w:rPr>
        <w:t>)</w:t>
      </w:r>
      <w:r w:rsidRPr="008A0813">
        <w:rPr>
          <w:rStyle w:val="hljs"/>
          <w:rFonts w:ascii="Times New Roman" w:hAnsi="Times New Roman" w:cs="Times New Roman"/>
          <w:color w:val="000000"/>
          <w:bdr w:val="none" w:sz="0" w:space="0" w:color="auto" w:frame="1"/>
          <w:lang w:val="en-US"/>
        </w:rPr>
        <w:t>{</w:t>
      </w:r>
    </w:p>
    <w:p w:rsidR="00D05C7A" w:rsidRPr="008A0813" w:rsidRDefault="00D05C7A" w:rsidP="008A0813">
      <w:pPr>
        <w:pStyle w:val="HTML1"/>
        <w:textAlignment w:val="baseline"/>
        <w:rPr>
          <w:rStyle w:val="hljs"/>
          <w:rFonts w:ascii="Times New Roman" w:hAnsi="Times New Roman" w:cs="Times New Roman"/>
          <w:color w:val="000000"/>
          <w:bdr w:val="none" w:sz="0" w:space="0" w:color="auto" w:frame="1"/>
          <w:lang w:val="en-US"/>
        </w:rPr>
      </w:pPr>
      <w:r w:rsidRPr="008A0813">
        <w:rPr>
          <w:rStyle w:val="hljs"/>
          <w:rFonts w:ascii="Times New Roman" w:hAnsi="Times New Roman" w:cs="Times New Roman"/>
          <w:color w:val="000000"/>
          <w:bdr w:val="none" w:sz="0" w:space="0" w:color="auto" w:frame="1"/>
          <w:lang w:val="en-US"/>
        </w:rPr>
        <w:tab/>
        <w:t>var_</w:t>
      </w:r>
      <w:proofErr w:type="gramStart"/>
      <w:r w:rsidRPr="008A0813">
        <w:rPr>
          <w:rStyle w:val="hljs"/>
          <w:rFonts w:ascii="Times New Roman" w:hAnsi="Times New Roman" w:cs="Times New Roman"/>
          <w:color w:val="000000"/>
          <w:bdr w:val="none" w:sz="0" w:space="0" w:color="auto" w:frame="1"/>
          <w:lang w:val="en-US"/>
        </w:rPr>
        <w:t>dump(</w:t>
      </w:r>
      <w:proofErr w:type="gramEnd"/>
      <w:r w:rsidRPr="008A0813">
        <w:rPr>
          <w:rStyle w:val="hljs"/>
          <w:rFonts w:ascii="Times New Roman" w:hAnsi="Times New Roman" w:cs="Times New Roman"/>
          <w:color w:val="000000"/>
          <w:bdr w:val="none" w:sz="0" w:space="0" w:color="auto" w:frame="1"/>
          <w:lang w:val="en-US"/>
        </w:rPr>
        <w:t xml:space="preserve"> $num );</w:t>
      </w:r>
    </w:p>
    <w:p w:rsidR="00D05C7A" w:rsidRPr="008A0813" w:rsidRDefault="00D05C7A" w:rsidP="008A0813">
      <w:pPr>
        <w:pStyle w:val="HTML1"/>
        <w:textAlignment w:val="baseline"/>
        <w:rPr>
          <w:rStyle w:val="hljs"/>
          <w:rFonts w:ascii="Times New Roman" w:hAnsi="Times New Roman" w:cs="Times New Roman"/>
          <w:color w:val="000000"/>
          <w:bdr w:val="none" w:sz="0" w:space="0" w:color="auto" w:frame="1"/>
        </w:rPr>
      </w:pPr>
      <w:r w:rsidRPr="008A0813">
        <w:rPr>
          <w:rStyle w:val="hljs"/>
          <w:rFonts w:ascii="Times New Roman" w:hAnsi="Times New Roman" w:cs="Times New Roman"/>
          <w:color w:val="000000"/>
          <w:bdr w:val="none" w:sz="0" w:space="0" w:color="auto" w:frame="1"/>
        </w:rPr>
        <w:t>}</w:t>
      </w:r>
    </w:p>
    <w:p w:rsidR="00D05C7A" w:rsidRPr="008A0813" w:rsidRDefault="00D05C7A" w:rsidP="008A0813">
      <w:pPr>
        <w:pStyle w:val="HTML1"/>
        <w:textAlignment w:val="baseline"/>
        <w:rPr>
          <w:rFonts w:ascii="Times New Roman" w:hAnsi="Times New Roman" w:cs="Times New Roman"/>
          <w:color w:val="393939"/>
        </w:rPr>
      </w:pPr>
      <w:r w:rsidRPr="008A0813">
        <w:rPr>
          <w:rStyle w:val="hljs"/>
          <w:rFonts w:ascii="Times New Roman" w:hAnsi="Times New Roman" w:cs="Times New Roman"/>
          <w:color w:val="000000"/>
          <w:bdr w:val="none" w:sz="0" w:space="0" w:color="auto" w:frame="1"/>
        </w:rPr>
        <w:t>func(</w:t>
      </w:r>
      <w:r w:rsidRPr="008A0813">
        <w:rPr>
          <w:rStyle w:val="string"/>
          <w:rFonts w:ascii="Times New Roman" w:hAnsi="Times New Roman" w:cs="Times New Roman"/>
          <w:color w:val="267583"/>
          <w:bdr w:val="none" w:sz="0" w:space="0" w:color="auto" w:frame="1"/>
        </w:rPr>
        <w:t>'123'</w:t>
      </w:r>
      <w:r w:rsidRPr="008A0813">
        <w:rPr>
          <w:rStyle w:val="hljs"/>
          <w:rFonts w:ascii="Times New Roman" w:hAnsi="Times New Roman" w:cs="Times New Roman"/>
          <w:color w:val="000000"/>
          <w:bdr w:val="none" w:sz="0" w:space="0" w:color="auto" w:frame="1"/>
        </w:rPr>
        <w:t xml:space="preserve">); </w:t>
      </w:r>
      <w:r w:rsidRPr="008A0813">
        <w:rPr>
          <w:rStyle w:val="comment"/>
          <w:rFonts w:ascii="Times New Roman" w:eastAsiaTheme="majorEastAsia" w:hAnsi="Times New Roman" w:cs="Times New Roman"/>
          <w:color w:val="888895"/>
          <w:bdr w:val="none" w:sz="0" w:space="0" w:color="auto" w:frame="1"/>
        </w:rPr>
        <w:t>//&gt; int(123)</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Но что, если нужно получать именно число 123? Для этого можно включить режим строгой типизации, поместив в самое начало файла такую строку:</w:t>
      </w:r>
    </w:p>
    <w:p w:rsidR="00D05C7A" w:rsidRPr="008A0813" w:rsidRDefault="00D05C7A" w:rsidP="008A0813">
      <w:pPr>
        <w:pStyle w:val="HTML1"/>
        <w:textAlignment w:val="baseline"/>
        <w:rPr>
          <w:rFonts w:ascii="Times New Roman" w:hAnsi="Times New Roman" w:cs="Times New Roman"/>
          <w:color w:val="393939"/>
        </w:rPr>
      </w:pPr>
      <w:r w:rsidRPr="008A0813">
        <w:rPr>
          <w:rStyle w:val="keyword"/>
          <w:rFonts w:ascii="Times New Roman" w:hAnsi="Times New Roman" w:cs="Times New Roman"/>
          <w:b/>
          <w:bCs/>
          <w:color w:val="1957FF"/>
          <w:bdr w:val="none" w:sz="0" w:space="0" w:color="auto" w:frame="1"/>
        </w:rPr>
        <w:t>declare</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strict_types</w:t>
      </w:r>
      <w:r w:rsidRPr="008A0813">
        <w:rPr>
          <w:rStyle w:val="simbol"/>
          <w:rFonts w:ascii="Times New Roman" w:hAnsi="Times New Roman" w:cs="Times New Roman"/>
          <w:color w:val="8000FF"/>
          <w:bdr w:val="none" w:sz="0" w:space="0" w:color="auto" w:frame="1"/>
        </w:rPr>
        <w:t>=</w:t>
      </w:r>
      <w:r w:rsidRPr="008A0813">
        <w:rPr>
          <w:rStyle w:val="number"/>
          <w:rFonts w:ascii="Times New Roman" w:hAnsi="Times New Roman" w:cs="Times New Roman"/>
          <w:color w:val="E0542A"/>
          <w:bdr w:val="none" w:sz="0" w:space="0" w:color="auto" w:frame="1"/>
        </w:rPr>
        <w:t>1</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 xml:space="preserve">Это объявление должно быть первой строкой в файле, до выполнения какого-либо кода. Оно затрагивает только код файла и только </w:t>
      </w:r>
      <w:proofErr w:type="gramStart"/>
      <w:r w:rsidRPr="008A0813">
        <w:rPr>
          <w:color w:val="393939"/>
          <w:sz w:val="20"/>
          <w:szCs w:val="20"/>
        </w:rPr>
        <w:t>вызовы</w:t>
      </w:r>
      <w:proofErr w:type="gramEnd"/>
      <w:r w:rsidRPr="008A0813">
        <w:rPr>
          <w:color w:val="393939"/>
          <w:sz w:val="20"/>
          <w:szCs w:val="20"/>
        </w:rPr>
        <w:t xml:space="preserve"> и возвращаемые значения в этом файле.</w:t>
      </w:r>
    </w:p>
    <w:p w:rsidR="00D05C7A" w:rsidRPr="008A0813" w:rsidRDefault="00D05C7A" w:rsidP="008A0813">
      <w:pPr>
        <w:pStyle w:val="a4"/>
        <w:shd w:val="clear" w:color="auto" w:fill="EEF2F3"/>
        <w:spacing w:before="0" w:beforeAutospacing="0" w:after="0" w:afterAutospacing="0"/>
        <w:textAlignment w:val="baseline"/>
        <w:rPr>
          <w:color w:val="393939"/>
          <w:sz w:val="20"/>
          <w:szCs w:val="20"/>
        </w:rPr>
      </w:pPr>
      <w:r w:rsidRPr="008A0813">
        <w:rPr>
          <w:color w:val="393939"/>
          <w:sz w:val="20"/>
          <w:szCs w:val="20"/>
        </w:rPr>
        <w:lastRenderedPageBreak/>
        <w:t>Заметка: если строгая типизация указана в файле X, но не указана в файле Y и в файле Y вызывается функция из файла X. То вызов такой функции не будет подвержен строгой типизации!</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Читайте по типизации </w:t>
      </w:r>
      <w:hyperlink r:id="rId43" w:tgtFrame="_blank" w:history="1">
        <w:r w:rsidRPr="008A0813">
          <w:rPr>
            <w:rStyle w:val="a5"/>
            <w:color w:val="126FA7"/>
            <w:sz w:val="20"/>
            <w:szCs w:val="20"/>
            <w:bdr w:val="none" w:sz="0" w:space="0" w:color="auto" w:frame="1"/>
          </w:rPr>
          <w:t>статью на Хабре</w:t>
        </w:r>
      </w:hyperlink>
      <w:r w:rsidRPr="008A0813">
        <w:rPr>
          <w:color w:val="393939"/>
          <w:sz w:val="20"/>
          <w:szCs w:val="20"/>
        </w:rPr>
        <w:t> и </w:t>
      </w:r>
      <w:hyperlink r:id="rId44" w:tgtFrame="_blank" w:history="1">
        <w:r w:rsidRPr="008A0813">
          <w:rPr>
            <w:rStyle w:val="a5"/>
            <w:color w:val="126FA7"/>
            <w:sz w:val="20"/>
            <w:szCs w:val="20"/>
            <w:bdr w:val="none" w:sz="0" w:space="0" w:color="auto" w:frame="1"/>
          </w:rPr>
          <w:t>вот еще интересная статья</w:t>
        </w:r>
      </w:hyperlink>
      <w:r w:rsidRPr="008A0813">
        <w:rPr>
          <w:color w:val="393939"/>
          <w:sz w:val="20"/>
          <w:szCs w:val="20"/>
        </w:rPr>
        <w:t>.</w:t>
      </w:r>
    </w:p>
    <w:p w:rsidR="00D05C7A" w:rsidRPr="008A0813" w:rsidRDefault="00D05C7A" w:rsidP="008A0813">
      <w:pPr>
        <w:spacing w:after="0" w:line="240" w:lineRule="auto"/>
        <w:rPr>
          <w:rFonts w:ascii="Times New Roman" w:hAnsi="Times New Roman" w:cs="Times New Roman"/>
          <w:sz w:val="20"/>
          <w:szCs w:val="20"/>
        </w:rPr>
      </w:pPr>
      <w:hyperlink r:id="rId45" w:anchor="kcmenu" w:history="1">
        <w:r w:rsidRPr="008A0813">
          <w:rPr>
            <w:rStyle w:val="a5"/>
            <w:rFonts w:ascii="Times New Roman" w:hAnsi="Times New Roman" w:cs="Times New Roman"/>
            <w:color w:val="126FA7"/>
            <w:sz w:val="20"/>
            <w:szCs w:val="20"/>
            <w:bdr w:val="none" w:sz="0" w:space="0" w:color="auto" w:frame="1"/>
            <w:shd w:val="clear" w:color="auto" w:fill="FFFFFF"/>
          </w:rPr>
          <w:t>к началу</w:t>
        </w:r>
      </w:hyperlink>
      <w:bookmarkStart w:id="41" w:name="int-float-bool-array-ukazanie-vozvrashha"/>
      <w:bookmarkEnd w:id="41"/>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r w:rsidRPr="008A0813">
        <w:rPr>
          <w:rStyle w:val="HTML0"/>
          <w:rFonts w:ascii="Times New Roman" w:hAnsi="Times New Roman" w:cs="Times New Roman"/>
          <w:b w:val="0"/>
          <w:bCs w:val="0"/>
          <w:color w:val="362053"/>
          <w:sz w:val="20"/>
          <w:szCs w:val="20"/>
          <w:bdr w:val="none" w:sz="0" w:space="0" w:color="auto" w:frame="1"/>
        </w:rPr>
        <w:t>int, float, bool, array</w:t>
      </w:r>
      <w:r w:rsidRPr="008A0813">
        <w:rPr>
          <w:rFonts w:ascii="Times New Roman" w:hAnsi="Times New Roman" w:cs="Times New Roman"/>
          <w:b w:val="0"/>
          <w:bCs w:val="0"/>
          <w:color w:val="362053"/>
          <w:sz w:val="20"/>
          <w:szCs w:val="20"/>
        </w:rPr>
        <w:t> — указание возвращаемых типов для функции/метода</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Указывать принимаемый тип, можно еще с версии PHP 5.3. А вот указать какой тип функция/метод должна вернуть доступно только с версии PHP 7. Тут понимаются все типы: </w:t>
      </w:r>
      <w:r w:rsidRPr="008A0813">
        <w:rPr>
          <w:rStyle w:val="HTML0"/>
          <w:color w:val="393939"/>
          <w:sz w:val="20"/>
          <w:szCs w:val="20"/>
          <w:bdr w:val="none" w:sz="0" w:space="0" w:color="auto" w:frame="1"/>
        </w:rPr>
        <w:t>string</w:t>
      </w:r>
      <w:r w:rsidRPr="008A0813">
        <w:rPr>
          <w:color w:val="393939"/>
          <w:sz w:val="20"/>
          <w:szCs w:val="20"/>
        </w:rPr>
        <w:t>, </w:t>
      </w:r>
      <w:r w:rsidRPr="008A0813">
        <w:rPr>
          <w:rStyle w:val="HTML0"/>
          <w:color w:val="393939"/>
          <w:sz w:val="20"/>
          <w:szCs w:val="20"/>
          <w:bdr w:val="none" w:sz="0" w:space="0" w:color="auto" w:frame="1"/>
        </w:rPr>
        <w:t>int</w:t>
      </w:r>
      <w:r w:rsidRPr="008A0813">
        <w:rPr>
          <w:color w:val="393939"/>
          <w:sz w:val="20"/>
          <w:szCs w:val="20"/>
        </w:rPr>
        <w:t>, </w:t>
      </w:r>
      <w:r w:rsidRPr="008A0813">
        <w:rPr>
          <w:rStyle w:val="HTML0"/>
          <w:color w:val="393939"/>
          <w:sz w:val="20"/>
          <w:szCs w:val="20"/>
          <w:bdr w:val="none" w:sz="0" w:space="0" w:color="auto" w:frame="1"/>
        </w:rPr>
        <w:t>float</w:t>
      </w:r>
      <w:r w:rsidRPr="008A0813">
        <w:rPr>
          <w:color w:val="393939"/>
          <w:sz w:val="20"/>
          <w:szCs w:val="20"/>
        </w:rPr>
        <w:t>, </w:t>
      </w:r>
      <w:r w:rsidRPr="008A0813">
        <w:rPr>
          <w:rStyle w:val="HTML0"/>
          <w:color w:val="393939"/>
          <w:sz w:val="20"/>
          <w:szCs w:val="20"/>
          <w:bdr w:val="none" w:sz="0" w:space="0" w:color="auto" w:frame="1"/>
        </w:rPr>
        <w:t>bool</w:t>
      </w:r>
      <w:r w:rsidRPr="008A0813">
        <w:rPr>
          <w:color w:val="393939"/>
          <w:sz w:val="20"/>
          <w:szCs w:val="20"/>
        </w:rPr>
        <w:t>, </w:t>
      </w:r>
      <w:r w:rsidRPr="008A0813">
        <w:rPr>
          <w:rStyle w:val="HTML0"/>
          <w:color w:val="393939"/>
          <w:sz w:val="20"/>
          <w:szCs w:val="20"/>
          <w:bdr w:val="none" w:sz="0" w:space="0" w:color="auto" w:frame="1"/>
        </w:rPr>
        <w:t>array</w:t>
      </w:r>
      <w:r w:rsidRPr="008A0813">
        <w:rPr>
          <w:color w:val="393939"/>
          <w:sz w:val="20"/>
          <w:szCs w:val="20"/>
        </w:rPr>
        <w:t>, </w:t>
      </w:r>
      <w:r w:rsidRPr="008A0813">
        <w:rPr>
          <w:rStyle w:val="HTML0"/>
          <w:color w:val="393939"/>
          <w:sz w:val="20"/>
          <w:szCs w:val="20"/>
          <w:bdr w:val="none" w:sz="0" w:space="0" w:color="auto" w:frame="1"/>
        </w:rPr>
        <w:t>callable</w:t>
      </w:r>
      <w:r w:rsidRPr="008A0813">
        <w:rPr>
          <w:color w:val="393939"/>
          <w:sz w:val="20"/>
          <w:szCs w:val="20"/>
        </w:rPr>
        <w:t>, </w:t>
      </w:r>
      <w:r w:rsidRPr="008A0813">
        <w:rPr>
          <w:rStyle w:val="HTML0"/>
          <w:color w:val="393939"/>
          <w:sz w:val="20"/>
          <w:szCs w:val="20"/>
          <w:bdr w:val="none" w:sz="0" w:space="0" w:color="auto" w:frame="1"/>
        </w:rPr>
        <w:t>self</w:t>
      </w:r>
      <w:r w:rsidRPr="008A0813">
        <w:rPr>
          <w:color w:val="393939"/>
          <w:sz w:val="20"/>
          <w:szCs w:val="20"/>
        </w:rPr>
        <w:t> (в методах), </w:t>
      </w:r>
      <w:r w:rsidRPr="008A0813">
        <w:rPr>
          <w:rStyle w:val="HTML0"/>
          <w:color w:val="393939"/>
          <w:sz w:val="20"/>
          <w:szCs w:val="20"/>
          <w:bdr w:val="none" w:sz="0" w:space="0" w:color="auto" w:frame="1"/>
        </w:rPr>
        <w:t>parent</w:t>
      </w:r>
      <w:r w:rsidRPr="008A0813">
        <w:rPr>
          <w:color w:val="393939"/>
          <w:sz w:val="20"/>
          <w:szCs w:val="20"/>
        </w:rPr>
        <w:t> (в методах) , </w:t>
      </w:r>
      <w:r w:rsidRPr="008A0813">
        <w:rPr>
          <w:rStyle w:val="HTML0"/>
          <w:color w:val="393939"/>
          <w:sz w:val="20"/>
          <w:szCs w:val="20"/>
          <w:bdr w:val="none" w:sz="0" w:space="0" w:color="auto" w:frame="1"/>
        </w:rPr>
        <w:t>Closure</w:t>
      </w:r>
      <w:r w:rsidRPr="008A0813">
        <w:rPr>
          <w:color w:val="393939"/>
          <w:sz w:val="20"/>
          <w:szCs w:val="20"/>
        </w:rPr>
        <w:t>, </w:t>
      </w:r>
      <w:r w:rsidRPr="008A0813">
        <w:rPr>
          <w:rStyle w:val="HTML0"/>
          <w:color w:val="393939"/>
          <w:sz w:val="20"/>
          <w:szCs w:val="20"/>
          <w:bdr w:val="none" w:sz="0" w:space="0" w:color="auto" w:frame="1"/>
        </w:rPr>
        <w:t>имя класса</w:t>
      </w:r>
      <w:r w:rsidRPr="008A0813">
        <w:rPr>
          <w:color w:val="393939"/>
          <w:sz w:val="20"/>
          <w:szCs w:val="20"/>
        </w:rPr>
        <w:t>, </w:t>
      </w:r>
      <w:r w:rsidRPr="008A0813">
        <w:rPr>
          <w:rStyle w:val="HTML0"/>
          <w:color w:val="393939"/>
          <w:sz w:val="20"/>
          <w:szCs w:val="20"/>
          <w:bdr w:val="none" w:sz="0" w:space="0" w:color="auto" w:frame="1"/>
        </w:rPr>
        <w:t>имя интерфейса</w:t>
      </w:r>
      <w:r w:rsidRPr="008A0813">
        <w:rPr>
          <w:color w:val="393939"/>
          <w:sz w:val="20"/>
          <w:szCs w:val="20"/>
        </w:rPr>
        <w:t>.</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Синтаксис:</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keyword"/>
          <w:rFonts w:ascii="Times New Roman" w:hAnsi="Times New Roman" w:cs="Times New Roman"/>
          <w:b/>
          <w:bCs/>
          <w:color w:val="1957FF"/>
          <w:bdr w:val="none" w:sz="0" w:space="0" w:color="auto" w:frame="1"/>
        </w:rPr>
        <w:t>function</w:t>
      </w:r>
      <w:r w:rsidRPr="008A0813">
        <w:rPr>
          <w:rStyle w:val="php"/>
          <w:rFonts w:ascii="Times New Roman" w:hAnsi="Times New Roman" w:cs="Times New Roman"/>
          <w:color w:val="000000"/>
          <w:bdr w:val="none" w:sz="0" w:space="0" w:color="auto" w:frame="1"/>
        </w:rPr>
        <w:t xml:space="preserve"> func</w:t>
      </w:r>
      <w:proofErr w:type="gramStart"/>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proofErr w:type="gramEnd"/>
      <w:r w:rsidRPr="008A0813">
        <w:rPr>
          <w:rStyle w:val="variable"/>
          <w:rFonts w:ascii="Times New Roman" w:eastAsiaTheme="majorEastAsia" w:hAnsi="Times New Roman" w:cs="Times New Roman"/>
          <w:color w:val="292B80"/>
          <w:bdr w:val="none" w:sz="0" w:space="0" w:color="auto" w:frame="1"/>
        </w:rPr>
        <w:t>$var</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int</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eastAsiaTheme="majorEastAsia" w:hAnsi="Times New Roman" w:cs="Times New Roman"/>
          <w:color w:val="888895"/>
          <w:bdr w:val="none" w:sz="0" w:space="0" w:color="auto" w:frame="1"/>
        </w:rPr>
        <w:t>/* код функции */</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function</w:t>
      </w:r>
      <w:proofErr w:type="gramEnd"/>
      <w:r w:rsidRPr="008A0813">
        <w:rPr>
          <w:rStyle w:val="php"/>
          <w:rFonts w:ascii="Times New Roman" w:hAnsi="Times New Roman" w:cs="Times New Roman"/>
          <w:color w:val="000000"/>
          <w:bdr w:val="none" w:sz="0" w:space="0" w:color="auto" w:frame="1"/>
          <w:lang w:val="en-US"/>
        </w:rPr>
        <w:t xml:space="preserve"> func</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$var</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string</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function</w:t>
      </w:r>
      <w:proofErr w:type="gramEnd"/>
      <w:r w:rsidRPr="008A0813">
        <w:rPr>
          <w:rStyle w:val="php"/>
          <w:rFonts w:ascii="Times New Roman" w:hAnsi="Times New Roman" w:cs="Times New Roman"/>
          <w:color w:val="000000"/>
          <w:bdr w:val="none" w:sz="0" w:space="0" w:color="auto" w:frame="1"/>
          <w:lang w:val="en-US"/>
        </w:rPr>
        <w:t xml:space="preserve"> func</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$var</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float</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function</w:t>
      </w:r>
      <w:proofErr w:type="gramEnd"/>
      <w:r w:rsidRPr="008A0813">
        <w:rPr>
          <w:rStyle w:val="php"/>
          <w:rFonts w:ascii="Times New Roman" w:hAnsi="Times New Roman" w:cs="Times New Roman"/>
          <w:color w:val="000000"/>
          <w:bdr w:val="none" w:sz="0" w:space="0" w:color="auto" w:frame="1"/>
          <w:lang w:val="en-US"/>
        </w:rPr>
        <w:t xml:space="preserve"> func</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$var</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bool</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function</w:t>
      </w:r>
      <w:proofErr w:type="gramEnd"/>
      <w:r w:rsidRPr="008A0813">
        <w:rPr>
          <w:rStyle w:val="php"/>
          <w:rFonts w:ascii="Times New Roman" w:hAnsi="Times New Roman" w:cs="Times New Roman"/>
          <w:color w:val="000000"/>
          <w:bdr w:val="none" w:sz="0" w:space="0" w:color="auto" w:frame="1"/>
          <w:lang w:val="en-US"/>
        </w:rPr>
        <w:t xml:space="preserve"> func</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$var</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array</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function</w:t>
      </w:r>
      <w:proofErr w:type="gramEnd"/>
      <w:r w:rsidRPr="008A0813">
        <w:rPr>
          <w:rStyle w:val="php"/>
          <w:rFonts w:ascii="Times New Roman" w:hAnsi="Times New Roman" w:cs="Times New Roman"/>
          <w:color w:val="000000"/>
          <w:bdr w:val="none" w:sz="0" w:space="0" w:color="auto" w:frame="1"/>
          <w:lang w:val="en-US"/>
        </w:rPr>
        <w:t xml:space="preserve"> func</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$var</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callable</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function</w:t>
      </w:r>
      <w:proofErr w:type="gramEnd"/>
      <w:r w:rsidRPr="008A0813">
        <w:rPr>
          <w:rStyle w:val="php"/>
          <w:rFonts w:ascii="Times New Roman" w:hAnsi="Times New Roman" w:cs="Times New Roman"/>
          <w:color w:val="000000"/>
          <w:bdr w:val="none" w:sz="0" w:space="0" w:color="auto" w:frame="1"/>
          <w:lang w:val="en-US"/>
        </w:rPr>
        <w:t xml:space="preserve"> func</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$var</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Closure</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keyword"/>
          <w:rFonts w:ascii="Times New Roman" w:hAnsi="Times New Roman" w:cs="Times New Roman"/>
          <w:b/>
          <w:bCs/>
          <w:color w:val="1957FF"/>
          <w:bdr w:val="none" w:sz="0" w:space="0" w:color="auto" w:frame="1"/>
        </w:rPr>
        <w:t>function</w:t>
      </w:r>
      <w:r w:rsidRPr="008A0813">
        <w:rPr>
          <w:rStyle w:val="php"/>
          <w:rFonts w:ascii="Times New Roman" w:hAnsi="Times New Roman" w:cs="Times New Roman"/>
          <w:color w:val="000000"/>
          <w:bdr w:val="none" w:sz="0" w:space="0" w:color="auto" w:frame="1"/>
        </w:rPr>
        <w:t xml:space="preserve"> func</w:t>
      </w:r>
      <w:proofErr w:type="gramStart"/>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proofErr w:type="gramEnd"/>
      <w:r w:rsidRPr="008A0813">
        <w:rPr>
          <w:rStyle w:val="variable"/>
          <w:rFonts w:ascii="Times New Roman" w:eastAsiaTheme="majorEastAsia" w:hAnsi="Times New Roman" w:cs="Times New Roman"/>
          <w:color w:val="292B80"/>
          <w:bdr w:val="none" w:sz="0" w:space="0" w:color="auto" w:frame="1"/>
        </w:rPr>
        <w:t>$var</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WP_Post</w:t>
      </w:r>
      <w:r w:rsidRPr="008A0813">
        <w:rPr>
          <w:rStyle w:val="simbol"/>
          <w:rFonts w:ascii="Times New Roman" w:hAnsi="Times New Roman" w:cs="Times New Roman"/>
          <w:color w:val="8000FF"/>
          <w:bdr w:val="none" w:sz="0" w:space="0" w:color="auto" w:frame="1"/>
        </w:rPr>
        <w:t>{</w:t>
      </w:r>
      <w:proofErr w:type="gramStart"/>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proofErr w:type="gramEnd"/>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eastAsiaTheme="majorEastAsia" w:hAnsi="Times New Roman" w:cs="Times New Roman"/>
          <w:color w:val="888895"/>
          <w:bdr w:val="none" w:sz="0" w:space="0" w:color="auto" w:frame="1"/>
        </w:rPr>
        <w:t>// может вернуть только объект класса WP_Post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class</w:t>
      </w:r>
      <w:proofErr w:type="gramEnd"/>
      <w:r w:rsidRPr="008A0813">
        <w:rPr>
          <w:rStyle w:val="php"/>
          <w:rFonts w:ascii="Times New Roman" w:hAnsi="Times New Roman" w:cs="Times New Roman"/>
          <w:color w:val="000000"/>
          <w:bdr w:val="none" w:sz="0" w:space="0" w:color="auto" w:frame="1"/>
          <w:lang w:val="en-US"/>
        </w:rPr>
        <w:t xml:space="preserve"> A </w:t>
      </w:r>
      <w:r w:rsidRPr="008A0813">
        <w:rPr>
          <w:rStyle w:val="keyword"/>
          <w:rFonts w:ascii="Times New Roman" w:hAnsi="Times New Roman" w:cs="Times New Roman"/>
          <w:b/>
          <w:bCs/>
          <w:color w:val="1957FF"/>
          <w:bdr w:val="none" w:sz="0" w:space="0" w:color="auto" w:frame="1"/>
          <w:lang w:val="en-US"/>
        </w:rPr>
        <w:t>extends</w:t>
      </w:r>
      <w:r w:rsidRPr="008A0813">
        <w:rPr>
          <w:rStyle w:val="php"/>
          <w:rFonts w:ascii="Times New Roman" w:hAnsi="Times New Roman" w:cs="Times New Roman"/>
          <w:color w:val="000000"/>
          <w:bdr w:val="none" w:sz="0" w:space="0" w:color="auto" w:frame="1"/>
          <w:lang w:val="en-US"/>
        </w:rPr>
        <w:t xml:space="preserve"> B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function</w:t>
      </w:r>
      <w:proofErr w:type="gramEnd"/>
      <w:r w:rsidRPr="008A0813">
        <w:rPr>
          <w:rStyle w:val="php"/>
          <w:rFonts w:ascii="Times New Roman" w:hAnsi="Times New Roman" w:cs="Times New Roman"/>
          <w:color w:val="000000"/>
          <w:bdr w:val="none" w:sz="0" w:space="0" w:color="auto" w:frame="1"/>
          <w:lang w:val="en-US"/>
        </w:rPr>
        <w:t xml:space="preserve"> func</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$var</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self</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function</w:t>
      </w:r>
      <w:proofErr w:type="gramEnd"/>
      <w:r w:rsidRPr="008A0813">
        <w:rPr>
          <w:rStyle w:val="php"/>
          <w:rFonts w:ascii="Times New Roman" w:hAnsi="Times New Roman" w:cs="Times New Roman"/>
          <w:color w:val="000000"/>
          <w:bdr w:val="none" w:sz="0" w:space="0" w:color="auto" w:frame="1"/>
          <w:lang w:val="en-US"/>
        </w:rPr>
        <w:t xml:space="preserve"> func</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$var</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parent</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p>
    <w:p w:rsidR="00D05C7A" w:rsidRPr="008A0813" w:rsidRDefault="00D05C7A" w:rsidP="008A0813">
      <w:pPr>
        <w:pStyle w:val="HTML1"/>
        <w:textAlignment w:val="baseline"/>
        <w:rPr>
          <w:rFonts w:ascii="Times New Roman" w:hAnsi="Times New Roman" w:cs="Times New Roman"/>
          <w:color w:val="393939"/>
          <w:lang w:val="en-US"/>
        </w:rPr>
      </w:pP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lang w:val="en-US"/>
        </w:rPr>
      </w:pPr>
      <w:r w:rsidRPr="008A0813">
        <w:rPr>
          <w:color w:val="393939"/>
          <w:sz w:val="20"/>
          <w:szCs w:val="20"/>
        </w:rPr>
        <w:t>Рабочие</w:t>
      </w:r>
      <w:r w:rsidRPr="008A0813">
        <w:rPr>
          <w:color w:val="393939"/>
          <w:sz w:val="20"/>
          <w:szCs w:val="20"/>
          <w:lang w:val="en-US"/>
        </w:rPr>
        <w:t xml:space="preserve"> </w:t>
      </w:r>
      <w:r w:rsidRPr="008A0813">
        <w:rPr>
          <w:color w:val="393939"/>
          <w:sz w:val="20"/>
          <w:szCs w:val="20"/>
        </w:rPr>
        <w:t>примеры</w:t>
      </w:r>
      <w:r w:rsidRPr="008A0813">
        <w:rPr>
          <w:color w:val="393939"/>
          <w:sz w:val="20"/>
          <w:szCs w:val="20"/>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comment"/>
          <w:rFonts w:ascii="Times New Roman" w:eastAsiaTheme="majorEastAsia" w:hAnsi="Times New Roman" w:cs="Times New Roman"/>
          <w:color w:val="888895"/>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rPr>
        <w:t>Пример</w:t>
      </w:r>
      <w:r w:rsidRPr="008A0813">
        <w:rPr>
          <w:rStyle w:val="comment"/>
          <w:rFonts w:ascii="Times New Roman" w:eastAsiaTheme="majorEastAsia" w:hAnsi="Times New Roman" w:cs="Times New Roman"/>
          <w:color w:val="888895"/>
          <w:bdr w:val="none" w:sz="0" w:space="0" w:color="auto" w:frame="1"/>
          <w:lang w:val="en-US"/>
        </w:rPr>
        <w:t xml:space="preserve"> 1:</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function</w:t>
      </w:r>
      <w:proofErr w:type="gramEnd"/>
      <w:r w:rsidRPr="008A0813">
        <w:rPr>
          <w:rStyle w:val="php"/>
          <w:rFonts w:ascii="Times New Roman" w:hAnsi="Times New Roman" w:cs="Times New Roman"/>
          <w:color w:val="000000"/>
          <w:bdr w:val="none" w:sz="0" w:space="0" w:color="auto" w:frame="1"/>
          <w:lang w:val="en-US"/>
        </w:rPr>
        <w:t xml:space="preserve"> func</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$var</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int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return</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$var</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func</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123</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lang w:val="en-US"/>
        </w:rPr>
        <w:t>//&gt; 123</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func</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'asfd'</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lang w:val="en-US"/>
        </w:rPr>
        <w:t xml:space="preserve">//&gt; </w:t>
      </w:r>
      <w:r w:rsidRPr="008A0813">
        <w:rPr>
          <w:rStyle w:val="comment"/>
          <w:rFonts w:ascii="Times New Roman" w:eastAsiaTheme="majorEastAsia" w:hAnsi="Times New Roman" w:cs="Times New Roman"/>
          <w:color w:val="888895"/>
          <w:bdr w:val="none" w:sz="0" w:space="0" w:color="auto" w:frame="1"/>
        </w:rPr>
        <w:t>вызовет</w:t>
      </w:r>
      <w:r w:rsidRPr="008A0813">
        <w:rPr>
          <w:rStyle w:val="comment"/>
          <w:rFonts w:ascii="Times New Roman" w:eastAsiaTheme="majorEastAsia" w:hAnsi="Times New Roman" w:cs="Times New Roman"/>
          <w:color w:val="888895"/>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rPr>
        <w:t>ошибку</w:t>
      </w:r>
      <w:r w:rsidRPr="008A0813">
        <w:rPr>
          <w:rStyle w:val="comment"/>
          <w:rFonts w:ascii="Times New Roman" w:eastAsiaTheme="majorEastAsia" w:hAnsi="Times New Roman" w:cs="Times New Roman"/>
          <w:color w:val="888895"/>
          <w:bdr w:val="none" w:sz="0" w:space="0" w:color="auto" w:frame="1"/>
          <w:lang w:val="en-US"/>
        </w:rPr>
        <w:t>: Fatal error: Uncaught TypeError: Return value of func() must be of the type integer, string returned</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comment"/>
          <w:rFonts w:ascii="Times New Roman" w:eastAsiaTheme="majorEastAsia" w:hAnsi="Times New Roman" w:cs="Times New Roman"/>
          <w:color w:val="888895"/>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rPr>
        <w:t>Пример</w:t>
      </w:r>
      <w:r w:rsidRPr="008A0813">
        <w:rPr>
          <w:rStyle w:val="comment"/>
          <w:rFonts w:ascii="Times New Roman" w:eastAsiaTheme="majorEastAsia" w:hAnsi="Times New Roman" w:cs="Times New Roman"/>
          <w:color w:val="888895"/>
          <w:bdr w:val="none" w:sz="0" w:space="0" w:color="auto" w:frame="1"/>
          <w:lang w:val="en-US"/>
        </w:rPr>
        <w:t xml:space="preserve"> 2: Closure</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function</w:t>
      </w:r>
      <w:proofErr w:type="gramEnd"/>
      <w:r w:rsidRPr="008A0813">
        <w:rPr>
          <w:rStyle w:val="php"/>
          <w:rFonts w:ascii="Times New Roman" w:hAnsi="Times New Roman" w:cs="Times New Roman"/>
          <w:color w:val="000000"/>
          <w:bdr w:val="none" w:sz="0" w:space="0" w:color="auto" w:frame="1"/>
          <w:lang w:val="en-US"/>
        </w:rPr>
        <w:t xml:space="preserve"> func</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Closure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return</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function</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$var</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return</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$var</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 xml:space="preserve">' </w:t>
      </w:r>
      <w:r w:rsidRPr="008A0813">
        <w:rPr>
          <w:rStyle w:val="string"/>
          <w:rFonts w:ascii="Times New Roman" w:hAnsi="Times New Roman" w:cs="Times New Roman"/>
          <w:color w:val="267583"/>
          <w:bdr w:val="none" w:sz="0" w:space="0" w:color="auto" w:frame="1"/>
        </w:rPr>
        <w:t>+ 2 = 3'</w:t>
      </w:r>
      <w:r w:rsidRPr="008A0813">
        <w:rPr>
          <w:rStyle w:val="simbol"/>
          <w:rFonts w:ascii="Times New Roman" w:hAnsi="Times New Roman" w:cs="Times New Roman"/>
          <w:color w:val="8000FF"/>
          <w:bdr w:val="none" w:sz="0" w:space="0" w:color="auto" w:frame="1"/>
        </w:rPr>
        <w:t>;</w:t>
      </w:r>
      <w:proofErr w:type="gramStart"/>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proofErr w:type="gramEnd"/>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Fonts w:ascii="Times New Roman" w:hAnsi="Times New Roman" w:cs="Times New Roman"/>
          <w:color w:val="393939"/>
        </w:rPr>
      </w:pP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func</w:t>
      </w:r>
      <w:r w:rsidRPr="008A0813">
        <w:rPr>
          <w:rStyle w:val="simbol"/>
          <w:rFonts w:ascii="Times New Roman" w:hAnsi="Times New Roman" w:cs="Times New Roman"/>
          <w:color w:val="8000FF"/>
          <w:bdr w:val="none" w:sz="0" w:space="0" w:color="auto" w:frame="1"/>
        </w:rPr>
        <w:t>()</w:t>
      </w:r>
      <w:proofErr w:type="gramStart"/>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proofErr w:type="gramEnd"/>
      <w:r w:rsidRPr="008A0813">
        <w:rPr>
          <w:rStyle w:val="number"/>
          <w:rFonts w:ascii="Times New Roman" w:hAnsi="Times New Roman" w:cs="Times New Roman"/>
          <w:color w:val="E0542A"/>
          <w:bdr w:val="none" w:sz="0" w:space="0" w:color="auto" w:frame="1"/>
        </w:rPr>
        <w:t>1</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eastAsiaTheme="majorEastAsia" w:hAnsi="Times New Roman" w:cs="Times New Roman"/>
          <w:color w:val="888895"/>
          <w:bdr w:val="none" w:sz="0" w:space="0" w:color="auto" w:frame="1"/>
        </w:rPr>
        <w:t>//&gt; 1 + 2 = 3</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rStyle w:val="a3"/>
          <w:color w:val="393939"/>
          <w:sz w:val="20"/>
          <w:szCs w:val="20"/>
          <w:bdr w:val="none" w:sz="0" w:space="0" w:color="auto" w:frame="1"/>
        </w:rPr>
        <w:t>Возвращаемые типы при наследовании методов класса</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 xml:space="preserve">При наследовании в классах, дочерние методы должны иметь такие же возвращаемые </w:t>
      </w:r>
      <w:proofErr w:type="gramStart"/>
      <w:r w:rsidRPr="008A0813">
        <w:rPr>
          <w:color w:val="393939"/>
          <w:sz w:val="20"/>
          <w:szCs w:val="20"/>
        </w:rPr>
        <w:t>типы</w:t>
      </w:r>
      <w:proofErr w:type="gramEnd"/>
      <w:r w:rsidRPr="008A0813">
        <w:rPr>
          <w:color w:val="393939"/>
          <w:sz w:val="20"/>
          <w:szCs w:val="20"/>
        </w:rPr>
        <w:t xml:space="preserve"> как и в родительском классе/интерфейсе:</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class</w:t>
      </w:r>
      <w:proofErr w:type="gramEnd"/>
      <w:r w:rsidRPr="008A0813">
        <w:rPr>
          <w:rStyle w:val="php"/>
          <w:rFonts w:ascii="Times New Roman" w:hAnsi="Times New Roman" w:cs="Times New Roman"/>
          <w:color w:val="000000"/>
          <w:bdr w:val="none" w:sz="0" w:space="0" w:color="auto" w:frame="1"/>
          <w:lang w:val="en-US"/>
        </w:rPr>
        <w:t xml:space="preserve"> A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function</w:t>
      </w:r>
      <w:proofErr w:type="gramEnd"/>
      <w:r w:rsidRPr="008A0813">
        <w:rPr>
          <w:rStyle w:val="php"/>
          <w:rFonts w:ascii="Times New Roman" w:hAnsi="Times New Roman" w:cs="Times New Roman"/>
          <w:color w:val="000000"/>
          <w:bdr w:val="none" w:sz="0" w:space="0" w:color="auto" w:frame="1"/>
          <w:lang w:val="en-US"/>
        </w:rPr>
        <w:t xml:space="preserve"> func</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int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return</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123</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class</w:t>
      </w:r>
      <w:proofErr w:type="gramEnd"/>
      <w:r w:rsidRPr="008A0813">
        <w:rPr>
          <w:rStyle w:val="php"/>
          <w:rFonts w:ascii="Times New Roman" w:hAnsi="Times New Roman" w:cs="Times New Roman"/>
          <w:color w:val="000000"/>
          <w:bdr w:val="none" w:sz="0" w:space="0" w:color="auto" w:frame="1"/>
          <w:lang w:val="en-US"/>
        </w:rPr>
        <w:t xml:space="preserve"> B </w:t>
      </w:r>
      <w:r w:rsidRPr="008A0813">
        <w:rPr>
          <w:rStyle w:val="keyword"/>
          <w:rFonts w:ascii="Times New Roman" w:hAnsi="Times New Roman" w:cs="Times New Roman"/>
          <w:b/>
          <w:bCs/>
          <w:color w:val="1957FF"/>
          <w:bdr w:val="none" w:sz="0" w:space="0" w:color="auto" w:frame="1"/>
          <w:lang w:val="en-US"/>
        </w:rPr>
        <w:t>extends</w:t>
      </w:r>
      <w:r w:rsidRPr="008A0813">
        <w:rPr>
          <w:rStyle w:val="php"/>
          <w:rFonts w:ascii="Times New Roman" w:hAnsi="Times New Roman" w:cs="Times New Roman"/>
          <w:color w:val="000000"/>
          <w:bdr w:val="none" w:sz="0" w:space="0" w:color="auto" w:frame="1"/>
          <w:lang w:val="en-US"/>
        </w:rPr>
        <w:t xml:space="preserve"> A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function</w:t>
      </w:r>
      <w:proofErr w:type="gramEnd"/>
      <w:r w:rsidRPr="008A0813">
        <w:rPr>
          <w:rStyle w:val="php"/>
          <w:rFonts w:ascii="Times New Roman" w:hAnsi="Times New Roman" w:cs="Times New Roman"/>
          <w:color w:val="000000"/>
          <w:bdr w:val="none" w:sz="0" w:space="0" w:color="auto" w:frame="1"/>
          <w:lang w:val="en-US"/>
        </w:rPr>
        <w:t xml:space="preserve"> func</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string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return</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'123'</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php"/>
          <w:rFonts w:ascii="Times New Roman" w:hAnsi="Times New Roman" w:cs="Times New Roman"/>
          <w:color w:val="000000"/>
          <w:bdr w:val="none" w:sz="0" w:space="0" w:color="auto" w:frame="1"/>
          <w:lang w:val="en-US"/>
        </w:rPr>
        <w:tab/>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php"/>
          <w:rFonts w:ascii="Times New Roman" w:hAnsi="Times New Roman" w:cs="Times New Roman"/>
          <w:color w:val="000000"/>
          <w:bdr w:val="none" w:sz="0" w:space="0" w:color="auto" w:frame="1"/>
        </w:rPr>
        <w:tab/>
      </w:r>
      <w:r w:rsidRPr="008A0813">
        <w:rPr>
          <w:rStyle w:val="comment"/>
          <w:rFonts w:ascii="Times New Roman" w:eastAsiaTheme="majorEastAsia" w:hAnsi="Times New Roman" w:cs="Times New Roman"/>
          <w:color w:val="888895"/>
          <w:bdr w:val="none" w:sz="0" w:space="0" w:color="auto" w:frame="1"/>
        </w:rPr>
        <w:t>// такое объявление функции вызовет ошибку:</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rPr>
        <w:tab/>
      </w:r>
      <w:r w:rsidRPr="008A0813">
        <w:rPr>
          <w:rStyle w:val="comment"/>
          <w:rFonts w:ascii="Times New Roman" w:eastAsiaTheme="majorEastAsia" w:hAnsi="Times New Roman" w:cs="Times New Roman"/>
          <w:color w:val="888895"/>
          <w:bdr w:val="none" w:sz="0" w:space="0" w:color="auto" w:frame="1"/>
          <w:lang w:val="en-US"/>
        </w:rPr>
        <w:t>// Fatal error: Declaration of B::</w:t>
      </w:r>
      <w:proofErr w:type="gramStart"/>
      <w:r w:rsidRPr="008A0813">
        <w:rPr>
          <w:rStyle w:val="comment"/>
          <w:rFonts w:ascii="Times New Roman" w:eastAsiaTheme="majorEastAsia" w:hAnsi="Times New Roman" w:cs="Times New Roman"/>
          <w:color w:val="888895"/>
          <w:bdr w:val="none" w:sz="0" w:space="0" w:color="auto" w:frame="1"/>
          <w:lang w:val="en-US"/>
        </w:rPr>
        <w:t>func(</w:t>
      </w:r>
      <w:proofErr w:type="gramEnd"/>
      <w:r w:rsidRPr="008A0813">
        <w:rPr>
          <w:rStyle w:val="comment"/>
          <w:rFonts w:ascii="Times New Roman" w:eastAsiaTheme="majorEastAsia" w:hAnsi="Times New Roman" w:cs="Times New Roman"/>
          <w:color w:val="888895"/>
          <w:bdr w:val="none" w:sz="0" w:space="0" w:color="auto" w:frame="1"/>
          <w:lang w:val="en-US"/>
        </w:rPr>
        <w:t>): string must be compatible with A::func(): int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php"/>
          <w:rFonts w:ascii="Times New Roman" w:hAnsi="Times New Roman" w:cs="Times New Roman"/>
          <w:color w:val="000000"/>
          <w:bdr w:val="none" w:sz="0" w:space="0" w:color="auto" w:frame="1"/>
          <w:lang w:val="en-US"/>
        </w:rPr>
        <w:tab/>
      </w:r>
      <w:r w:rsidRPr="008A0813">
        <w:rPr>
          <w:rStyle w:val="comment"/>
          <w:rFonts w:ascii="Times New Roman" w:eastAsiaTheme="majorEastAsia" w:hAnsi="Times New Roman" w:cs="Times New Roman"/>
          <w:color w:val="888895"/>
          <w:bdr w:val="none" w:sz="0" w:space="0" w:color="auto" w:frame="1"/>
        </w:rPr>
        <w:t>// т.е. тип int должен совпадать!</w:t>
      </w:r>
    </w:p>
    <w:p w:rsidR="00D05C7A" w:rsidRPr="008A0813" w:rsidRDefault="00D05C7A" w:rsidP="008A0813">
      <w:pPr>
        <w:pStyle w:val="HTML1"/>
        <w:textAlignment w:val="baseline"/>
        <w:rPr>
          <w:rFonts w:ascii="Times New Roman" w:hAnsi="Times New Roman" w:cs="Times New Roman"/>
          <w:color w:val="393939"/>
        </w:rPr>
      </w:pP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rStyle w:val="a3"/>
          <w:color w:val="393939"/>
          <w:sz w:val="20"/>
          <w:szCs w:val="20"/>
          <w:bdr w:val="none" w:sz="0" w:space="0" w:color="auto" w:frame="1"/>
        </w:rPr>
        <w:t>Навороченный пример того, как можно писать в PHP 7</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Тут сразу несколько новинок:</w:t>
      </w:r>
    </w:p>
    <w:p w:rsidR="00D05C7A" w:rsidRPr="008A0813" w:rsidRDefault="00D05C7A" w:rsidP="008A0813">
      <w:pPr>
        <w:numPr>
          <w:ilvl w:val="0"/>
          <w:numId w:val="5"/>
        </w:numPr>
        <w:shd w:val="clear" w:color="auto" w:fill="FFFFFF"/>
        <w:spacing w:after="0" w:line="240" w:lineRule="auto"/>
        <w:ind w:left="408"/>
        <w:textAlignment w:val="baseline"/>
        <w:rPr>
          <w:rFonts w:ascii="Times New Roman" w:hAnsi="Times New Roman" w:cs="Times New Roman"/>
          <w:color w:val="393939"/>
          <w:sz w:val="20"/>
          <w:szCs w:val="20"/>
        </w:rPr>
      </w:pPr>
      <w:r w:rsidRPr="008A0813">
        <w:rPr>
          <w:rFonts w:ascii="Times New Roman" w:hAnsi="Times New Roman" w:cs="Times New Roman"/>
          <w:color w:val="393939"/>
          <w:sz w:val="20"/>
          <w:szCs w:val="20"/>
        </w:rPr>
        <w:t>принимаемый и возвращаемый тип;</w:t>
      </w:r>
    </w:p>
    <w:p w:rsidR="00D05C7A" w:rsidRPr="008A0813" w:rsidRDefault="00D05C7A" w:rsidP="008A0813">
      <w:pPr>
        <w:numPr>
          <w:ilvl w:val="0"/>
          <w:numId w:val="5"/>
        </w:numPr>
        <w:shd w:val="clear" w:color="auto" w:fill="FFFFFF"/>
        <w:spacing w:after="0" w:line="240" w:lineRule="auto"/>
        <w:ind w:left="408"/>
        <w:textAlignment w:val="baseline"/>
        <w:rPr>
          <w:rFonts w:ascii="Times New Roman" w:hAnsi="Times New Roman" w:cs="Times New Roman"/>
          <w:color w:val="393939"/>
          <w:sz w:val="20"/>
          <w:szCs w:val="20"/>
        </w:rPr>
      </w:pPr>
      <w:r w:rsidRPr="008A0813">
        <w:rPr>
          <w:rFonts w:ascii="Times New Roman" w:hAnsi="Times New Roman" w:cs="Times New Roman"/>
          <w:color w:val="393939"/>
          <w:sz w:val="20"/>
          <w:szCs w:val="20"/>
        </w:rPr>
        <w:t>объединение и распаковка параметров с помощью </w:t>
      </w:r>
      <w:r w:rsidRPr="008A0813">
        <w:rPr>
          <w:rStyle w:val="HTML0"/>
          <w:rFonts w:ascii="Times New Roman" w:hAnsi="Times New Roman" w:cs="Times New Roman"/>
          <w:color w:val="393939"/>
          <w:sz w:val="20"/>
          <w:szCs w:val="20"/>
          <w:bdr w:val="none" w:sz="0" w:space="0" w:color="auto" w:frame="1"/>
        </w:rPr>
        <w:t>...</w:t>
      </w:r>
      <w:r w:rsidRPr="008A0813">
        <w:rPr>
          <w:rFonts w:ascii="Times New Roman" w:hAnsi="Times New Roman" w:cs="Times New Roman"/>
          <w:color w:val="393939"/>
          <w:sz w:val="20"/>
          <w:szCs w:val="20"/>
        </w:rPr>
        <w:t>;</w:t>
      </w:r>
    </w:p>
    <w:p w:rsidR="00D05C7A" w:rsidRPr="008A0813" w:rsidRDefault="00D05C7A" w:rsidP="008A0813">
      <w:pPr>
        <w:numPr>
          <w:ilvl w:val="0"/>
          <w:numId w:val="5"/>
        </w:numPr>
        <w:shd w:val="clear" w:color="auto" w:fill="FFFFFF"/>
        <w:spacing w:after="0" w:line="240" w:lineRule="auto"/>
        <w:ind w:left="408"/>
        <w:textAlignment w:val="baseline"/>
        <w:rPr>
          <w:rFonts w:ascii="Times New Roman" w:hAnsi="Times New Roman" w:cs="Times New Roman"/>
          <w:color w:val="393939"/>
          <w:sz w:val="20"/>
          <w:szCs w:val="20"/>
        </w:rPr>
      </w:pPr>
      <w:r w:rsidRPr="008A0813">
        <w:rPr>
          <w:rFonts w:ascii="Times New Roman" w:hAnsi="Times New Roman" w:cs="Times New Roman"/>
          <w:color w:val="393939"/>
          <w:sz w:val="20"/>
          <w:szCs w:val="20"/>
        </w:rPr>
        <w:t>пример создания анонимной функции с указанием возвращаемого типа данных.</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function</w:t>
      </w:r>
      <w:proofErr w:type="gramEnd"/>
      <w:r w:rsidRPr="008A0813">
        <w:rPr>
          <w:rStyle w:val="php"/>
          <w:rFonts w:ascii="Times New Roman" w:hAnsi="Times New Roman" w:cs="Times New Roman"/>
          <w:color w:val="000000"/>
          <w:bdr w:val="none" w:sz="0" w:space="0" w:color="auto" w:frame="1"/>
          <w:lang w:val="en-US"/>
        </w:rPr>
        <w:t xml:space="preserve"> arraysSum</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array</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eastAsiaTheme="majorEastAsia" w:hAnsi="Times New Roman" w:cs="Times New Roman"/>
          <w:color w:val="292B80"/>
          <w:bdr w:val="none" w:sz="0" w:space="0" w:color="auto" w:frame="1"/>
          <w:lang w:val="en-US"/>
        </w:rPr>
        <w:t>$arrays</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array</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return</w:t>
      </w:r>
      <w:proofErr w:type="gramEnd"/>
      <w:r w:rsidRPr="008A0813">
        <w:rPr>
          <w:rStyle w:val="php"/>
          <w:rFonts w:ascii="Times New Roman" w:hAnsi="Times New Roman" w:cs="Times New Roman"/>
          <w:color w:val="000000"/>
          <w:bdr w:val="none" w:sz="0" w:space="0" w:color="auto" w:frame="1"/>
          <w:lang w:val="en-US"/>
        </w:rPr>
        <w:t xml:space="preserve"> array_map</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function</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array</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$array</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int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return</w:t>
      </w:r>
      <w:proofErr w:type="gramEnd"/>
      <w:r w:rsidRPr="008A0813">
        <w:rPr>
          <w:rStyle w:val="php"/>
          <w:rFonts w:ascii="Times New Roman" w:hAnsi="Times New Roman" w:cs="Times New Roman"/>
          <w:color w:val="000000"/>
          <w:bdr w:val="none" w:sz="0" w:space="0" w:color="auto" w:frame="1"/>
          <w:lang w:val="en-US"/>
        </w:rPr>
        <w:t xml:space="preserve"> array_sum</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$array</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w:t>
      </w:r>
      <w:proofErr w:type="gramStart"/>
      <w:r w:rsidRPr="008A0813">
        <w:rPr>
          <w:rStyle w:val="variable"/>
          <w:rFonts w:ascii="Times New Roman" w:eastAsiaTheme="majorEastAsia" w:hAnsi="Times New Roman" w:cs="Times New Roman"/>
          <w:color w:val="292B80"/>
          <w:bdr w:val="none" w:sz="0" w:space="0" w:color="auto" w:frame="1"/>
          <w:lang w:val="en-US"/>
        </w:rPr>
        <w:t>arrays</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roofErr w:type="gramEnd"/>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print_r</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arraysSum</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1</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2</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3</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4</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5</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6</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7</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8</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9</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comment"/>
          <w:rFonts w:ascii="Times New Roman" w:eastAsiaTheme="majorEastAsia" w:hAnsi="Times New Roman" w:cs="Times New Roman"/>
          <w:color w:val="888895"/>
          <w:bdr w:val="none" w:sz="0" w:space="0" w:color="auto" w:frame="1"/>
          <w:lang w:val="en-US"/>
        </w:rPr>
      </w:pPr>
      <w:r w:rsidRPr="008A0813">
        <w:rPr>
          <w:rStyle w:val="comment"/>
          <w:rFonts w:ascii="Times New Roman" w:eastAsiaTheme="majorEastAsia" w:hAnsi="Times New Roman" w:cs="Times New Roman"/>
          <w:color w:val="888895"/>
          <w:bdr w:val="none" w:sz="0" w:space="0" w:color="auto" w:frame="1"/>
          <w:lang w:val="en-US"/>
        </w:rPr>
        <w:t>/*</w:t>
      </w:r>
    </w:p>
    <w:p w:rsidR="00D05C7A" w:rsidRPr="008A0813" w:rsidRDefault="00D05C7A" w:rsidP="008A0813">
      <w:pPr>
        <w:pStyle w:val="HTML1"/>
        <w:textAlignment w:val="baseline"/>
        <w:rPr>
          <w:rStyle w:val="comment"/>
          <w:rFonts w:ascii="Times New Roman" w:eastAsiaTheme="majorEastAsia" w:hAnsi="Times New Roman" w:cs="Times New Roman"/>
          <w:color w:val="888895"/>
          <w:bdr w:val="none" w:sz="0" w:space="0" w:color="auto" w:frame="1"/>
          <w:lang w:val="en-US"/>
        </w:rPr>
      </w:pPr>
      <w:r w:rsidRPr="008A0813">
        <w:rPr>
          <w:rStyle w:val="comment"/>
          <w:rFonts w:ascii="Times New Roman" w:eastAsiaTheme="majorEastAsia" w:hAnsi="Times New Roman" w:cs="Times New Roman"/>
          <w:color w:val="888895"/>
          <w:bdr w:val="none" w:sz="0" w:space="0" w:color="auto" w:frame="1"/>
        </w:rPr>
        <w:t>Выведет</w:t>
      </w:r>
      <w:r w:rsidRPr="008A0813">
        <w:rPr>
          <w:rStyle w:val="comment"/>
          <w:rFonts w:ascii="Times New Roman" w:eastAsiaTheme="majorEastAsia" w:hAnsi="Times New Roman" w:cs="Times New Roman"/>
          <w:color w:val="888895"/>
          <w:bdr w:val="none" w:sz="0" w:space="0" w:color="auto" w:frame="1"/>
          <w:lang w:val="en-US"/>
        </w:rPr>
        <w:t>:</w:t>
      </w:r>
    </w:p>
    <w:p w:rsidR="00D05C7A" w:rsidRPr="008A0813" w:rsidRDefault="00D05C7A" w:rsidP="008A0813">
      <w:pPr>
        <w:pStyle w:val="HTML1"/>
        <w:textAlignment w:val="baseline"/>
        <w:rPr>
          <w:rStyle w:val="comment"/>
          <w:rFonts w:ascii="Times New Roman" w:eastAsiaTheme="majorEastAsia" w:hAnsi="Times New Roman" w:cs="Times New Roman"/>
          <w:color w:val="888895"/>
          <w:bdr w:val="none" w:sz="0" w:space="0" w:color="auto" w:frame="1"/>
          <w:lang w:val="en-US"/>
        </w:rPr>
      </w:pPr>
      <w:r w:rsidRPr="008A0813">
        <w:rPr>
          <w:rStyle w:val="comment"/>
          <w:rFonts w:ascii="Times New Roman" w:eastAsiaTheme="majorEastAsia" w:hAnsi="Times New Roman" w:cs="Times New Roman"/>
          <w:color w:val="888895"/>
          <w:bdr w:val="none" w:sz="0" w:space="0" w:color="auto" w:frame="1"/>
          <w:lang w:val="en-US"/>
        </w:rPr>
        <w:lastRenderedPageBreak/>
        <w:t>Array</w:t>
      </w:r>
    </w:p>
    <w:p w:rsidR="00D05C7A" w:rsidRPr="008A0813" w:rsidRDefault="00D05C7A" w:rsidP="008A0813">
      <w:pPr>
        <w:pStyle w:val="HTML1"/>
        <w:textAlignment w:val="baseline"/>
        <w:rPr>
          <w:rStyle w:val="comment"/>
          <w:rFonts w:ascii="Times New Roman" w:eastAsiaTheme="majorEastAsia" w:hAnsi="Times New Roman" w:cs="Times New Roman"/>
          <w:color w:val="888895"/>
          <w:bdr w:val="none" w:sz="0" w:space="0" w:color="auto" w:frame="1"/>
          <w:lang w:val="en-US"/>
        </w:rPr>
      </w:pPr>
      <w:r w:rsidRPr="008A0813">
        <w:rPr>
          <w:rStyle w:val="comment"/>
          <w:rFonts w:ascii="Times New Roman" w:eastAsiaTheme="majorEastAsia" w:hAnsi="Times New Roman" w:cs="Times New Roman"/>
          <w:color w:val="888895"/>
          <w:bdr w:val="none" w:sz="0" w:space="0" w:color="auto" w:frame="1"/>
          <w:lang w:val="en-US"/>
        </w:rPr>
        <w:t>(</w:t>
      </w:r>
    </w:p>
    <w:p w:rsidR="00D05C7A" w:rsidRPr="008A0813" w:rsidRDefault="00D05C7A" w:rsidP="008A0813">
      <w:pPr>
        <w:pStyle w:val="HTML1"/>
        <w:textAlignment w:val="baseline"/>
        <w:rPr>
          <w:rStyle w:val="comment"/>
          <w:rFonts w:ascii="Times New Roman" w:eastAsiaTheme="majorEastAsia" w:hAnsi="Times New Roman" w:cs="Times New Roman"/>
          <w:color w:val="888895"/>
          <w:bdr w:val="none" w:sz="0" w:space="0" w:color="auto" w:frame="1"/>
        </w:rPr>
      </w:pPr>
      <w:r w:rsidRPr="008A0813">
        <w:rPr>
          <w:rStyle w:val="comment"/>
          <w:rFonts w:ascii="Times New Roman" w:eastAsiaTheme="majorEastAsia" w:hAnsi="Times New Roman" w:cs="Times New Roman"/>
          <w:color w:val="888895"/>
          <w:bdr w:val="none" w:sz="0" w:space="0" w:color="auto" w:frame="1"/>
          <w:lang w:val="en-US"/>
        </w:rPr>
        <w:tab/>
      </w:r>
      <w:r w:rsidRPr="008A0813">
        <w:rPr>
          <w:rStyle w:val="comment"/>
          <w:rFonts w:ascii="Times New Roman" w:eastAsiaTheme="majorEastAsia" w:hAnsi="Times New Roman" w:cs="Times New Roman"/>
          <w:color w:val="888895"/>
          <w:bdr w:val="none" w:sz="0" w:space="0" w:color="auto" w:frame="1"/>
        </w:rPr>
        <w:t>[0] =&gt; 6</w:t>
      </w:r>
    </w:p>
    <w:p w:rsidR="00D05C7A" w:rsidRPr="008A0813" w:rsidRDefault="00D05C7A" w:rsidP="008A0813">
      <w:pPr>
        <w:pStyle w:val="HTML1"/>
        <w:textAlignment w:val="baseline"/>
        <w:rPr>
          <w:rStyle w:val="comment"/>
          <w:rFonts w:ascii="Times New Roman" w:eastAsiaTheme="majorEastAsia" w:hAnsi="Times New Roman" w:cs="Times New Roman"/>
          <w:color w:val="888895"/>
          <w:bdr w:val="none" w:sz="0" w:space="0" w:color="auto" w:frame="1"/>
        </w:rPr>
      </w:pPr>
      <w:r w:rsidRPr="008A0813">
        <w:rPr>
          <w:rStyle w:val="comment"/>
          <w:rFonts w:ascii="Times New Roman" w:eastAsiaTheme="majorEastAsia" w:hAnsi="Times New Roman" w:cs="Times New Roman"/>
          <w:color w:val="888895"/>
          <w:bdr w:val="none" w:sz="0" w:space="0" w:color="auto" w:frame="1"/>
        </w:rPr>
        <w:tab/>
        <w:t>[1] =&gt; 15</w:t>
      </w:r>
    </w:p>
    <w:p w:rsidR="00D05C7A" w:rsidRPr="008A0813" w:rsidRDefault="00D05C7A" w:rsidP="008A0813">
      <w:pPr>
        <w:pStyle w:val="HTML1"/>
        <w:textAlignment w:val="baseline"/>
        <w:rPr>
          <w:rStyle w:val="comment"/>
          <w:rFonts w:ascii="Times New Roman" w:eastAsiaTheme="majorEastAsia" w:hAnsi="Times New Roman" w:cs="Times New Roman"/>
          <w:color w:val="888895"/>
          <w:bdr w:val="none" w:sz="0" w:space="0" w:color="auto" w:frame="1"/>
        </w:rPr>
      </w:pPr>
      <w:r w:rsidRPr="008A0813">
        <w:rPr>
          <w:rStyle w:val="comment"/>
          <w:rFonts w:ascii="Times New Roman" w:eastAsiaTheme="majorEastAsia" w:hAnsi="Times New Roman" w:cs="Times New Roman"/>
          <w:color w:val="888895"/>
          <w:bdr w:val="none" w:sz="0" w:space="0" w:color="auto" w:frame="1"/>
        </w:rPr>
        <w:tab/>
        <w:t>[2] =&gt; 24</w:t>
      </w:r>
    </w:p>
    <w:p w:rsidR="00D05C7A" w:rsidRPr="008A0813" w:rsidRDefault="00D05C7A" w:rsidP="008A0813">
      <w:pPr>
        <w:pStyle w:val="HTML1"/>
        <w:textAlignment w:val="baseline"/>
        <w:rPr>
          <w:rStyle w:val="comment"/>
          <w:rFonts w:ascii="Times New Roman" w:eastAsiaTheme="majorEastAsia" w:hAnsi="Times New Roman" w:cs="Times New Roman"/>
          <w:color w:val="888895"/>
          <w:bdr w:val="none" w:sz="0" w:space="0" w:color="auto" w:frame="1"/>
        </w:rPr>
      </w:pPr>
      <w:r w:rsidRPr="008A0813">
        <w:rPr>
          <w:rStyle w:val="comment"/>
          <w:rFonts w:ascii="Times New Roman" w:eastAsiaTheme="majorEastAsia" w:hAnsi="Times New Roman" w:cs="Times New Roman"/>
          <w:color w:val="888895"/>
          <w:bdr w:val="none" w:sz="0" w:space="0" w:color="auto" w:frame="1"/>
        </w:rPr>
        <w:t>)</w:t>
      </w:r>
    </w:p>
    <w:p w:rsidR="00D05C7A" w:rsidRPr="008A0813" w:rsidRDefault="00D05C7A" w:rsidP="008A0813">
      <w:pPr>
        <w:pStyle w:val="HTML1"/>
        <w:textAlignment w:val="baseline"/>
        <w:rPr>
          <w:rFonts w:ascii="Times New Roman" w:hAnsi="Times New Roman" w:cs="Times New Roman"/>
          <w:color w:val="393939"/>
        </w:rPr>
      </w:pPr>
      <w:r w:rsidRPr="008A0813">
        <w:rPr>
          <w:rStyle w:val="comment"/>
          <w:rFonts w:ascii="Times New Roman" w:eastAsiaTheme="majorEastAsia" w:hAnsi="Times New Roman" w:cs="Times New Roman"/>
          <w:color w:val="888895"/>
          <w:bdr w:val="none" w:sz="0" w:space="0" w:color="auto" w:frame="1"/>
        </w:rPr>
        <w:t>*/</w:t>
      </w:r>
    </w:p>
    <w:p w:rsidR="00D05C7A" w:rsidRPr="008A0813" w:rsidRDefault="00D05C7A" w:rsidP="008A0813">
      <w:pPr>
        <w:spacing w:after="0" w:line="240" w:lineRule="auto"/>
        <w:rPr>
          <w:rFonts w:ascii="Times New Roman" w:hAnsi="Times New Roman" w:cs="Times New Roman"/>
          <w:sz w:val="20"/>
          <w:szCs w:val="20"/>
        </w:rPr>
      </w:pPr>
      <w:hyperlink r:id="rId46" w:anchor="kcmenu" w:history="1">
        <w:r w:rsidRPr="008A0813">
          <w:rPr>
            <w:rStyle w:val="a5"/>
            <w:rFonts w:ascii="Times New Roman" w:hAnsi="Times New Roman" w:cs="Times New Roman"/>
            <w:color w:val="126FA7"/>
            <w:sz w:val="20"/>
            <w:szCs w:val="20"/>
            <w:bdr w:val="none" w:sz="0" w:space="0" w:color="auto" w:frame="1"/>
            <w:shd w:val="clear" w:color="auto" w:fill="FFFFFF"/>
          </w:rPr>
          <w:t>к началу</w:t>
        </w:r>
      </w:hyperlink>
      <w:bookmarkStart w:id="42" w:name="foo-$a-$b-$c-$$foo--bar-edinyj-sintaksis"/>
      <w:bookmarkEnd w:id="42"/>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r w:rsidRPr="008A0813">
        <w:rPr>
          <w:rStyle w:val="HTML0"/>
          <w:rFonts w:ascii="Times New Roman" w:hAnsi="Times New Roman" w:cs="Times New Roman"/>
          <w:b w:val="0"/>
          <w:bCs w:val="0"/>
          <w:color w:val="362053"/>
          <w:sz w:val="20"/>
          <w:szCs w:val="20"/>
          <w:bdr w:val="none" w:sz="0" w:space="0" w:color="auto" w:frame="1"/>
        </w:rPr>
        <w:t>foo()(), $a::$b::$c, $$foo-&gt;bar</w:t>
      </w:r>
      <w:r w:rsidRPr="008A0813">
        <w:rPr>
          <w:rFonts w:ascii="Times New Roman" w:hAnsi="Times New Roman" w:cs="Times New Roman"/>
          <w:b w:val="0"/>
          <w:bCs w:val="0"/>
          <w:color w:val="362053"/>
          <w:sz w:val="20"/>
          <w:szCs w:val="20"/>
        </w:rPr>
        <w:t> — единый синтаксис переменных: СЛЕВА НАПРАВО</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Очень важная новинка! Теперь обращения к сложносочиненным переменным разбираются последовательно СЛЕВА НАПРАВО.</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Примеры новых возможностей:</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eastAsiaTheme="majorEastAsia" w:hAnsi="Times New Roman" w:cs="Times New Roman"/>
          <w:color w:val="888895"/>
          <w:bdr w:val="none" w:sz="0" w:space="0" w:color="auto" w:frame="1"/>
        </w:rPr>
        <w:t>// можно не указывать комбинирующие скобки</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eastAsiaTheme="majorEastAsia" w:hAnsi="Times New Roman" w:cs="Times New Roman"/>
          <w:color w:val="292B80"/>
          <w:bdr w:val="none" w:sz="0" w:space="0" w:color="auto" w:frame="1"/>
          <w:lang w:val="en-US"/>
        </w:rPr>
        <w:t>$</w:t>
      </w:r>
      <w:proofErr w:type="gramStart"/>
      <w:r w:rsidRPr="008A0813">
        <w:rPr>
          <w:rStyle w:val="variable"/>
          <w:rFonts w:ascii="Times New Roman" w:eastAsiaTheme="majorEastAsia" w:hAnsi="Times New Roman" w:cs="Times New Roman"/>
          <w:color w:val="292B80"/>
          <w:bdr w:val="none" w:sz="0" w:space="0" w:color="auto" w:frame="1"/>
          <w:lang w:val="en-US"/>
        </w:rPr>
        <w:t>foo</w:t>
      </w:r>
      <w:r w:rsidRPr="008A0813">
        <w:rPr>
          <w:rStyle w:val="simbol"/>
          <w:rFonts w:ascii="Times New Roman" w:hAnsi="Times New Roman" w:cs="Times New Roman"/>
          <w:color w:val="8000FF"/>
          <w:bdr w:val="none" w:sz="0" w:space="0" w:color="auto" w:frame="1"/>
          <w:lang w:val="en-US"/>
        </w:rPr>
        <w:t>(</w:t>
      </w:r>
      <w:proofErr w:type="gramEnd"/>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'bar'</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eastAsiaTheme="majorEastAsia" w:hAnsi="Times New Roman" w:cs="Times New Roman"/>
          <w:color w:val="292B80"/>
          <w:bdr w:val="none" w:sz="0" w:space="0" w:color="auto" w:frame="1"/>
          <w:lang w:val="en-US"/>
        </w:rPr>
        <w:t>$obj1</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$obj2</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0</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-&gt;prop</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php"/>
          <w:rFonts w:ascii="Times New Roman" w:hAnsi="Times New Roman" w:cs="Times New Roman"/>
          <w:color w:val="000000"/>
          <w:bdr w:val="none" w:sz="0" w:space="0" w:color="auto" w:frame="1"/>
          <w:lang w:val="en-US"/>
        </w:rPr>
        <w:t>getStr</w:t>
      </w:r>
      <w:r w:rsidRPr="008A0813">
        <w:rPr>
          <w:rStyle w:val="simbol"/>
          <w:rFonts w:ascii="Times New Roman" w:hAnsi="Times New Roman" w:cs="Times New Roman"/>
          <w:color w:val="8000FF"/>
          <w:bdr w:val="none" w:sz="0" w:space="0" w:color="auto" w:frame="1"/>
          <w:lang w:val="en-US"/>
        </w:rPr>
        <w:t>(</w:t>
      </w:r>
      <w:proofErr w:type="gramEnd"/>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0</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eastAsiaTheme="majorEastAsia" w:hAnsi="Times New Roman" w:cs="Times New Roman"/>
          <w:color w:val="888895"/>
          <w:bdr w:val="none" w:sz="0" w:space="0" w:color="auto" w:frame="1"/>
        </w:rPr>
        <w:t>// поддерживает вложенность</w:t>
      </w:r>
      <w:proofErr w:type="gramStart"/>
      <w:r w:rsidRPr="008A0813">
        <w:rPr>
          <w:rStyle w:val="comment"/>
          <w:rFonts w:ascii="Times New Roman" w:eastAsiaTheme="majorEastAsia" w:hAnsi="Times New Roman" w:cs="Times New Roman"/>
          <w:color w:val="888895"/>
          <w:bdr w:val="none" w:sz="0" w:space="0" w:color="auto" w:frame="1"/>
        </w:rPr>
        <w:t xml:space="preserve"> ::</w:t>
      </w:r>
      <w:proofErr w:type="gramEnd"/>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variable"/>
          <w:rFonts w:ascii="Times New Roman" w:eastAsiaTheme="majorEastAsia" w:hAnsi="Times New Roman" w:cs="Times New Roman"/>
          <w:color w:val="292B80"/>
          <w:bdr w:val="none" w:sz="0" w:space="0" w:color="auto" w:frame="1"/>
        </w:rPr>
        <w:t>$foo</w:t>
      </w:r>
      <w:r w:rsidRPr="008A0813">
        <w:rPr>
          <w:rStyle w:val="simbol"/>
          <w:rFonts w:ascii="Times New Roman" w:hAnsi="Times New Roman" w:cs="Times New Roman"/>
          <w:color w:val="8000FF"/>
          <w:bdr w:val="none" w:sz="0" w:space="0" w:color="auto" w:frame="1"/>
        </w:rPr>
        <w:t>[</w:t>
      </w:r>
      <w:r w:rsidRPr="008A0813">
        <w:rPr>
          <w:rStyle w:val="string"/>
          <w:rFonts w:ascii="Times New Roman" w:hAnsi="Times New Roman" w:cs="Times New Roman"/>
          <w:color w:val="267583"/>
          <w:bdr w:val="none" w:sz="0" w:space="0" w:color="auto" w:frame="1"/>
        </w:rPr>
        <w:t>'bar'</w:t>
      </w:r>
      <w:r w:rsidRPr="008A0813">
        <w:rPr>
          <w:rStyle w:val="simbol"/>
          <w:rFonts w:ascii="Times New Roman" w:hAnsi="Times New Roman" w:cs="Times New Roman"/>
          <w:color w:val="8000FF"/>
          <w:bdr w:val="none" w:sz="0" w:space="0" w:color="auto" w:frame="1"/>
        </w:rPr>
        <w:t>]::</w:t>
      </w:r>
      <w:r w:rsidRPr="008A0813">
        <w:rPr>
          <w:rStyle w:val="variable"/>
          <w:rFonts w:ascii="Times New Roman" w:eastAsiaTheme="majorEastAsia" w:hAnsi="Times New Roman" w:cs="Times New Roman"/>
          <w:color w:val="292B80"/>
          <w:bdr w:val="none" w:sz="0" w:space="0" w:color="auto" w:frame="1"/>
        </w:rPr>
        <w:t>$baz</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eastAsiaTheme="majorEastAsia" w:hAnsi="Times New Roman" w:cs="Times New Roman"/>
          <w:color w:val="888895"/>
          <w:bdr w:val="none" w:sz="0" w:space="0" w:color="auto" w:frame="1"/>
        </w:rPr>
        <w:t>// значение: ($foo['bar'])::$baz</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eastAsiaTheme="majorEastAsia" w:hAnsi="Times New Roman" w:cs="Times New Roman"/>
          <w:color w:val="292B80"/>
          <w:bdr w:val="none" w:sz="0" w:space="0" w:color="auto" w:frame="1"/>
          <w:lang w:val="en-US"/>
        </w:rPr>
        <w:t>$foo</w:t>
      </w:r>
      <w:r w:rsidRPr="008A0813">
        <w:rPr>
          <w:rStyle w:val="simbol"/>
          <w:rFonts w:ascii="Times New Roman" w:hAnsi="Times New Roman" w:cs="Times New Roman"/>
          <w:color w:val="8000FF"/>
          <w:bdr w:val="none" w:sz="0" w:space="0" w:color="auto" w:frame="1"/>
          <w:lang w:val="en-US"/>
        </w:rPr>
        <w:t>:</w:t>
      </w:r>
      <w:proofErr w:type="gramStart"/>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eastAsiaTheme="majorEastAsia" w:hAnsi="Times New Roman" w:cs="Times New Roman"/>
          <w:color w:val="292B80"/>
          <w:bdr w:val="none" w:sz="0" w:space="0" w:color="auto" w:frame="1"/>
          <w:lang w:val="en-US"/>
        </w:rPr>
        <w:t>$</w:t>
      </w:r>
      <w:proofErr w:type="gramEnd"/>
      <w:r w:rsidRPr="008A0813">
        <w:rPr>
          <w:rStyle w:val="variable"/>
          <w:rFonts w:ascii="Times New Roman" w:eastAsiaTheme="majorEastAsia" w:hAnsi="Times New Roman" w:cs="Times New Roman"/>
          <w:color w:val="292B80"/>
          <w:bdr w:val="none" w:sz="0" w:space="0" w:color="auto" w:frame="1"/>
          <w:lang w:val="en-US"/>
        </w:rPr>
        <w:t>bar</w:t>
      </w: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eastAsiaTheme="majorEastAsia" w:hAnsi="Times New Roman" w:cs="Times New Roman"/>
          <w:color w:val="292B80"/>
          <w:bdr w:val="none" w:sz="0" w:space="0" w:color="auto" w:frame="1"/>
          <w:lang w:val="en-US"/>
        </w:rPr>
        <w:t>$baz</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rPr>
        <w:t>значение</w:t>
      </w:r>
      <w:r w:rsidRPr="008A0813">
        <w:rPr>
          <w:rStyle w:val="comment"/>
          <w:rFonts w:ascii="Times New Roman" w:eastAsiaTheme="majorEastAsia" w:hAnsi="Times New Roman" w:cs="Times New Roman"/>
          <w:color w:val="888895"/>
          <w:bdr w:val="none" w:sz="0" w:space="0" w:color="auto" w:frame="1"/>
          <w:lang w:val="en-US"/>
        </w:rPr>
        <w:t>: ($foo::$bar)::$baz</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eastAsiaTheme="majorEastAsia" w:hAnsi="Times New Roman" w:cs="Times New Roman"/>
          <w:color w:val="292B80"/>
          <w:bdr w:val="none" w:sz="0" w:space="0" w:color="auto" w:frame="1"/>
          <w:lang w:val="en-US"/>
        </w:rPr>
        <w:t>$foo</w:t>
      </w:r>
      <w:r w:rsidRPr="008A0813">
        <w:rPr>
          <w:rStyle w:val="php"/>
          <w:rFonts w:ascii="Times New Roman" w:hAnsi="Times New Roman" w:cs="Times New Roman"/>
          <w:color w:val="000000"/>
          <w:bdr w:val="none" w:sz="0" w:space="0" w:color="auto" w:frame="1"/>
          <w:lang w:val="en-US"/>
        </w:rPr>
        <w:t>-&gt;</w:t>
      </w:r>
      <w:proofErr w:type="gramStart"/>
      <w:r w:rsidRPr="008A0813">
        <w:rPr>
          <w:rStyle w:val="php"/>
          <w:rFonts w:ascii="Times New Roman" w:hAnsi="Times New Roman" w:cs="Times New Roman"/>
          <w:color w:val="000000"/>
          <w:bdr w:val="none" w:sz="0" w:space="0" w:color="auto" w:frame="1"/>
          <w:lang w:val="en-US"/>
        </w:rPr>
        <w:t>bar</w:t>
      </w:r>
      <w:r w:rsidRPr="008A0813">
        <w:rPr>
          <w:rStyle w:val="simbol"/>
          <w:rFonts w:ascii="Times New Roman" w:hAnsi="Times New Roman" w:cs="Times New Roman"/>
          <w:color w:val="8000FF"/>
          <w:bdr w:val="none" w:sz="0" w:space="0" w:color="auto" w:frame="1"/>
          <w:lang w:val="en-US"/>
        </w:rPr>
        <w:t>(</w:t>
      </w:r>
      <w:proofErr w:type="gramEnd"/>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::baz</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rPr>
        <w:t>значение</w:t>
      </w:r>
      <w:r w:rsidRPr="008A0813">
        <w:rPr>
          <w:rStyle w:val="comment"/>
          <w:rFonts w:ascii="Times New Roman" w:eastAsiaTheme="majorEastAsia" w:hAnsi="Times New Roman" w:cs="Times New Roman"/>
          <w:color w:val="888895"/>
          <w:bdr w:val="none" w:sz="0" w:space="0" w:color="auto" w:frame="1"/>
          <w:lang w:val="en-US"/>
        </w:rPr>
        <w:t>: ($foo-&gt;bar())::$baz</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eastAsiaTheme="majorEastAsia" w:hAnsi="Times New Roman" w:cs="Times New Roman"/>
          <w:color w:val="888895"/>
          <w:bdr w:val="none" w:sz="0" w:space="0" w:color="auto" w:frame="1"/>
        </w:rPr>
        <w:t>// поддерживает вложенные</w:t>
      </w:r>
      <w:proofErr w:type="gramStart"/>
      <w:r w:rsidRPr="008A0813">
        <w:rPr>
          <w:rStyle w:val="comment"/>
          <w:rFonts w:ascii="Times New Roman" w:eastAsiaTheme="majorEastAsia" w:hAnsi="Times New Roman" w:cs="Times New Roman"/>
          <w:color w:val="888895"/>
          <w:bdr w:val="none" w:sz="0" w:space="0" w:color="auto" w:frame="1"/>
        </w:rPr>
        <w:t xml:space="preserve"> ()</w:t>
      </w:r>
      <w:proofErr w:type="gramEnd"/>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php"/>
          <w:rFonts w:ascii="Times New Roman" w:hAnsi="Times New Roman" w:cs="Times New Roman"/>
          <w:color w:val="000000"/>
          <w:bdr w:val="none" w:sz="0" w:space="0" w:color="auto" w:frame="1"/>
        </w:rPr>
        <w:t>foo</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eastAsiaTheme="majorEastAsia" w:hAnsi="Times New Roman" w:cs="Times New Roman"/>
          <w:color w:val="888895"/>
          <w:bdr w:val="none" w:sz="0" w:space="0" w:color="auto" w:frame="1"/>
        </w:rPr>
        <w:t>// вызывает результат вызова foo(): (foo())()</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eastAsiaTheme="majorEastAsia" w:hAnsi="Times New Roman" w:cs="Times New Roman"/>
          <w:color w:val="292B80"/>
          <w:bdr w:val="none" w:sz="0" w:space="0" w:color="auto" w:frame="1"/>
          <w:lang w:val="en-US"/>
        </w:rPr>
        <w:t>$foo</w:t>
      </w:r>
      <w:r w:rsidRPr="008A0813">
        <w:rPr>
          <w:rStyle w:val="php"/>
          <w:rFonts w:ascii="Times New Roman" w:hAnsi="Times New Roman" w:cs="Times New Roman"/>
          <w:color w:val="000000"/>
          <w:bdr w:val="none" w:sz="0" w:space="0" w:color="auto" w:frame="1"/>
          <w:lang w:val="en-US"/>
        </w:rPr>
        <w:t>-&gt;</w:t>
      </w:r>
      <w:proofErr w:type="gramStart"/>
      <w:r w:rsidRPr="008A0813">
        <w:rPr>
          <w:rStyle w:val="php"/>
          <w:rFonts w:ascii="Times New Roman" w:hAnsi="Times New Roman" w:cs="Times New Roman"/>
          <w:color w:val="000000"/>
          <w:bdr w:val="none" w:sz="0" w:space="0" w:color="auto" w:frame="1"/>
          <w:lang w:val="en-US"/>
        </w:rPr>
        <w:t>bar</w:t>
      </w:r>
      <w:r w:rsidRPr="008A0813">
        <w:rPr>
          <w:rStyle w:val="simbol"/>
          <w:rFonts w:ascii="Times New Roman" w:hAnsi="Times New Roman" w:cs="Times New Roman"/>
          <w:color w:val="8000FF"/>
          <w:bdr w:val="none" w:sz="0" w:space="0" w:color="auto" w:frame="1"/>
          <w:lang w:val="en-US"/>
        </w:rPr>
        <w:t>(</w:t>
      </w:r>
      <w:proofErr w:type="gramEnd"/>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lang w:val="en-US"/>
        </w:rPr>
        <w:t>// ($foo-&gt;bar())()</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Foo::</w:t>
      </w:r>
      <w:proofErr w:type="gramStart"/>
      <w:r w:rsidRPr="008A0813">
        <w:rPr>
          <w:rStyle w:val="php"/>
          <w:rFonts w:ascii="Times New Roman" w:hAnsi="Times New Roman" w:cs="Times New Roman"/>
          <w:color w:val="000000"/>
          <w:bdr w:val="none" w:sz="0" w:space="0" w:color="auto" w:frame="1"/>
          <w:lang w:val="en-US"/>
        </w:rPr>
        <w:t>bar</w:t>
      </w:r>
      <w:r w:rsidRPr="008A0813">
        <w:rPr>
          <w:rStyle w:val="simbol"/>
          <w:rFonts w:ascii="Times New Roman" w:hAnsi="Times New Roman" w:cs="Times New Roman"/>
          <w:color w:val="8000FF"/>
          <w:bdr w:val="none" w:sz="0" w:space="0" w:color="auto" w:frame="1"/>
          <w:lang w:val="en-US"/>
        </w:rPr>
        <w:t>(</w:t>
      </w:r>
      <w:proofErr w:type="gramEnd"/>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lang w:val="en-US"/>
        </w:rPr>
        <w:t>// (Foo::bar())()</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variable"/>
          <w:rFonts w:ascii="Times New Roman" w:eastAsiaTheme="majorEastAsia" w:hAnsi="Times New Roman" w:cs="Times New Roman"/>
          <w:color w:val="292B80"/>
          <w:bdr w:val="none" w:sz="0" w:space="0" w:color="auto" w:frame="1"/>
        </w:rPr>
        <w:t>$foo</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eastAsiaTheme="majorEastAsia" w:hAnsi="Times New Roman" w:cs="Times New Roman"/>
          <w:color w:val="888895"/>
          <w:bdr w:val="none" w:sz="0" w:space="0" w:color="auto" w:frame="1"/>
        </w:rPr>
        <w:t>// ($foo())()</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eastAsiaTheme="majorEastAsia" w:hAnsi="Times New Roman" w:cs="Times New Roman"/>
          <w:color w:val="888895"/>
          <w:bdr w:val="none" w:sz="0" w:space="0" w:color="auto" w:frame="1"/>
        </w:rPr>
        <w:t xml:space="preserve">// Операторы над выражениями заключенными </w:t>
      </w:r>
      <w:proofErr w:type="gramStart"/>
      <w:r w:rsidRPr="008A0813">
        <w:rPr>
          <w:rStyle w:val="comment"/>
          <w:rFonts w:ascii="Times New Roman" w:eastAsiaTheme="majorEastAsia" w:hAnsi="Times New Roman" w:cs="Times New Roman"/>
          <w:color w:val="888895"/>
          <w:bdr w:val="none" w:sz="0" w:space="0" w:color="auto" w:frame="1"/>
        </w:rPr>
        <w:t>в</w:t>
      </w:r>
      <w:proofErr w:type="gramEnd"/>
      <w:r w:rsidRPr="008A0813">
        <w:rPr>
          <w:rStyle w:val="comment"/>
          <w:rFonts w:ascii="Times New Roman" w:eastAsiaTheme="majorEastAsia" w:hAnsi="Times New Roman" w:cs="Times New Roman"/>
          <w:color w:val="888895"/>
          <w:bdr w:val="none" w:sz="0" w:space="0" w:color="auto" w:frame="1"/>
        </w:rPr>
        <w:t xml:space="preserve"> ()</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simbol"/>
          <w:rFonts w:ascii="Times New Roman" w:hAnsi="Times New Roman" w:cs="Times New Roman"/>
          <w:color w:val="8000FF"/>
          <w:bdr w:val="none" w:sz="0" w:space="0" w:color="auto" w:frame="1"/>
        </w:rPr>
        <w:t>(</w:t>
      </w:r>
      <w:r w:rsidRPr="008A0813">
        <w:rPr>
          <w:rStyle w:val="keyword"/>
          <w:rFonts w:ascii="Times New Roman" w:hAnsi="Times New Roman" w:cs="Times New Roman"/>
          <w:b/>
          <w:bCs/>
          <w:color w:val="1957FF"/>
          <w:bdr w:val="none" w:sz="0" w:space="0" w:color="auto" w:frame="1"/>
        </w:rPr>
        <w:t>function</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proofErr w:type="gramStart"/>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proofErr w:type="gramEnd"/>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eastAsiaTheme="majorEastAsia" w:hAnsi="Times New Roman" w:cs="Times New Roman"/>
          <w:color w:val="888895"/>
          <w:bdr w:val="none" w:sz="0" w:space="0" w:color="auto" w:frame="1"/>
        </w:rPr>
        <w:t>// IIFE синтаксис JS</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simbol"/>
          <w:rFonts w:ascii="Times New Roman" w:hAnsi="Times New Roman" w:cs="Times New Roman"/>
          <w:color w:val="8000FF"/>
          <w:bdr w:val="none" w:sz="0" w:space="0" w:color="auto" w:frame="1"/>
        </w:rPr>
        <w:t>(</w:t>
      </w:r>
      <w:r w:rsidRPr="008A0813">
        <w:rPr>
          <w:rStyle w:val="variable"/>
          <w:rFonts w:ascii="Times New Roman" w:eastAsiaTheme="majorEastAsia" w:hAnsi="Times New Roman" w:cs="Times New Roman"/>
          <w:color w:val="292B80"/>
          <w:bdr w:val="none" w:sz="0" w:space="0" w:color="auto" w:frame="1"/>
        </w:rPr>
        <w:t>$obj</w:t>
      </w:r>
      <w:r w:rsidRPr="008A0813">
        <w:rPr>
          <w:rStyle w:val="php"/>
          <w:rFonts w:ascii="Times New Roman" w:hAnsi="Times New Roman" w:cs="Times New Roman"/>
          <w:color w:val="000000"/>
          <w:bdr w:val="none" w:sz="0" w:space="0" w:color="auto" w:frame="1"/>
        </w:rPr>
        <w:t>-&gt;closure</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comment"/>
          <w:rFonts w:ascii="Times New Roman" w:eastAsiaTheme="majorEastAsia" w:hAnsi="Times New Roman" w:cs="Times New Roman"/>
          <w:color w:val="888895"/>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rPr>
        <w:t>и</w:t>
      </w:r>
      <w:r w:rsidRPr="008A0813">
        <w:rPr>
          <w:rStyle w:val="comment"/>
          <w:rFonts w:ascii="Times New Roman" w:eastAsiaTheme="majorEastAsia" w:hAnsi="Times New Roman" w:cs="Times New Roman"/>
          <w:color w:val="888895"/>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rPr>
        <w:t>т</w:t>
      </w:r>
      <w:r w:rsidRPr="008A0813">
        <w:rPr>
          <w:rStyle w:val="comment"/>
          <w:rFonts w:ascii="Times New Roman" w:eastAsiaTheme="majorEastAsia" w:hAnsi="Times New Roman" w:cs="Times New Roman"/>
          <w:color w:val="888895"/>
          <w:bdr w:val="none" w:sz="0" w:space="0" w:color="auto" w:frame="1"/>
          <w:lang w:val="en-US"/>
        </w:rPr>
        <w:t>.</w:t>
      </w:r>
      <w:r w:rsidRPr="008A0813">
        <w:rPr>
          <w:rStyle w:val="comment"/>
          <w:rFonts w:ascii="Times New Roman" w:eastAsiaTheme="majorEastAsia" w:hAnsi="Times New Roman" w:cs="Times New Roman"/>
          <w:color w:val="888895"/>
          <w:bdr w:val="none" w:sz="0" w:space="0" w:color="auto" w:frame="1"/>
        </w:rPr>
        <w:t>д</w:t>
      </w:r>
      <w:r w:rsidRPr="008A0813">
        <w:rPr>
          <w:rStyle w:val="comment"/>
          <w:rFonts w:ascii="Times New Roman" w:eastAsiaTheme="majorEastAsia" w:hAnsi="Times New Roman" w:cs="Times New Roman"/>
          <w:color w:val="888895"/>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proofErr w:type="gramStart"/>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'foo</w:t>
      </w:r>
      <w:proofErr w:type="gramEnd"/>
      <w:r w:rsidRPr="008A0813">
        <w:rPr>
          <w:rStyle w:val="string"/>
          <w:rFonts w:ascii="Times New Roman" w:hAnsi="Times New Roman" w:cs="Times New Roman"/>
          <w:color w:val="267583"/>
          <w:bdr w:val="none" w:sz="0" w:space="0" w:color="auto" w:frame="1"/>
          <w:lang w:val="en-US"/>
        </w:rPr>
        <w:t>'</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-&gt;foo</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-&gt;</w:t>
      </w:r>
      <w:proofErr w:type="gramStart"/>
      <w:r w:rsidRPr="008A0813">
        <w:rPr>
          <w:rStyle w:val="php"/>
          <w:rFonts w:ascii="Times New Roman" w:hAnsi="Times New Roman" w:cs="Times New Roman"/>
          <w:color w:val="000000"/>
          <w:bdr w:val="none" w:sz="0" w:space="0" w:color="auto" w:frame="1"/>
          <w:lang w:val="en-US"/>
        </w:rPr>
        <w:t>foo</w:t>
      </w:r>
      <w:r w:rsidRPr="008A0813">
        <w:rPr>
          <w:rStyle w:val="simbol"/>
          <w:rFonts w:ascii="Times New Roman" w:hAnsi="Times New Roman" w:cs="Times New Roman"/>
          <w:color w:val="8000FF"/>
          <w:bdr w:val="none" w:sz="0" w:space="0" w:color="auto" w:frame="1"/>
          <w:lang w:val="en-US"/>
        </w:rPr>
        <w:t>()</w:t>
      </w:r>
      <w:proofErr w:type="gramEnd"/>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simbol"/>
          <w:rFonts w:ascii="Times New Roman" w:hAnsi="Times New Roman" w:cs="Times New Roman"/>
          <w:color w:val="8000FF"/>
          <w:bdr w:val="none" w:sz="0" w:space="0" w:color="auto" w:frame="1"/>
        </w:rPr>
        <w:t>(...)::</w:t>
      </w:r>
      <w:r w:rsidRPr="008A0813">
        <w:rPr>
          <w:rStyle w:val="variable"/>
          <w:rFonts w:ascii="Times New Roman" w:eastAsiaTheme="majorEastAsia" w:hAnsi="Times New Roman" w:cs="Times New Roman"/>
          <w:color w:val="292B80"/>
          <w:bdr w:val="none" w:sz="0" w:space="0" w:color="auto" w:frame="1"/>
        </w:rPr>
        <w:t>$foo</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::foo</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eastAsiaTheme="majorEastAsia" w:hAnsi="Times New Roman" w:cs="Times New Roman"/>
          <w:color w:val="888895"/>
          <w:bdr w:val="none" w:sz="0" w:space="0" w:color="auto" w:frame="1"/>
        </w:rPr>
        <w:t>// все операции по разименованию скаляров (не очень полезно)</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tring"/>
          <w:rFonts w:ascii="Times New Roman" w:hAnsi="Times New Roman" w:cs="Times New Roman"/>
          <w:color w:val="267583"/>
          <w:bdr w:val="none" w:sz="0" w:space="0" w:color="auto" w:frame="1"/>
          <w:lang w:val="en-US"/>
        </w:rPr>
        <w:t>"</w:t>
      </w:r>
      <w:proofErr w:type="gramStart"/>
      <w:r w:rsidRPr="008A0813">
        <w:rPr>
          <w:rStyle w:val="string"/>
          <w:rFonts w:ascii="Times New Roman" w:hAnsi="Times New Roman" w:cs="Times New Roman"/>
          <w:color w:val="267583"/>
          <w:bdr w:val="none" w:sz="0" w:space="0" w:color="auto" w:frame="1"/>
          <w:lang w:val="en-US"/>
        </w:rPr>
        <w:t>string</w:t>
      </w:r>
      <w:proofErr w:type="gramEnd"/>
      <w:r w:rsidRPr="008A0813">
        <w:rPr>
          <w:rStyle w:val="string"/>
          <w:rFonts w:ascii="Times New Roman" w:hAnsi="Times New Roman" w:cs="Times New Roman"/>
          <w:color w:val="267583"/>
          <w:bdr w:val="none" w:sz="0" w:space="0" w:color="auto" w:frame="1"/>
          <w:lang w:val="en-US"/>
        </w:rPr>
        <w:t>"</w:t>
      </w:r>
      <w:r w:rsidRPr="008A0813">
        <w:rPr>
          <w:rStyle w:val="php"/>
          <w:rFonts w:ascii="Times New Roman" w:hAnsi="Times New Roman" w:cs="Times New Roman"/>
          <w:color w:val="000000"/>
          <w:bdr w:val="none" w:sz="0" w:space="0" w:color="auto" w:frame="1"/>
          <w:lang w:val="en-US"/>
        </w:rPr>
        <w:t>-&gt;toLower</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eastAsiaTheme="majorEastAsia" w:hAnsi="Times New Roman" w:cs="Times New Roman"/>
          <w:color w:val="292B80"/>
          <w:bdr w:val="none" w:sz="0" w:space="0" w:color="auto" w:frame="1"/>
          <w:lang w:val="en-US"/>
        </w:rPr>
        <w:t>$obj</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'method'</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Fonts w:ascii="Times New Roman" w:hAnsi="Times New Roman" w:cs="Times New Roman"/>
          <w:color w:val="393939"/>
          <w:lang w:val="en-US"/>
        </w:rPr>
      </w:pPr>
      <w:r w:rsidRPr="008A0813">
        <w:rPr>
          <w:rStyle w:val="string"/>
          <w:rFonts w:ascii="Times New Roman" w:hAnsi="Times New Roman" w:cs="Times New Roman"/>
          <w:color w:val="267583"/>
          <w:bdr w:val="none" w:sz="0" w:space="0" w:color="auto" w:frame="1"/>
          <w:lang w:val="en-US"/>
        </w:rPr>
        <w:t>'Foo'</w:t>
      </w:r>
      <w:r w:rsidRPr="008A0813">
        <w:rPr>
          <w:rStyle w:val="simbol"/>
          <w:rFonts w:ascii="Times New Roman" w:hAnsi="Times New Roman" w:cs="Times New Roman"/>
          <w:color w:val="8000FF"/>
          <w:bdr w:val="none" w:sz="0" w:space="0" w:color="auto" w:frame="1"/>
          <w:lang w:val="en-US"/>
        </w:rPr>
        <w:t>:</w:t>
      </w:r>
      <w:proofErr w:type="gramStart"/>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eastAsiaTheme="majorEastAsia" w:hAnsi="Times New Roman" w:cs="Times New Roman"/>
          <w:color w:val="292B80"/>
          <w:bdr w:val="none" w:sz="0" w:space="0" w:color="auto" w:frame="1"/>
          <w:lang w:val="en-US"/>
        </w:rPr>
        <w:t>$</w:t>
      </w:r>
      <w:proofErr w:type="gramEnd"/>
      <w:r w:rsidRPr="008A0813">
        <w:rPr>
          <w:rStyle w:val="variable"/>
          <w:rFonts w:ascii="Times New Roman" w:eastAsiaTheme="majorEastAsia" w:hAnsi="Times New Roman" w:cs="Times New Roman"/>
          <w:color w:val="292B80"/>
          <w:bdr w:val="none" w:sz="0" w:space="0" w:color="auto" w:frame="1"/>
          <w:lang w:val="en-US"/>
        </w:rPr>
        <w:t>bar</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Примеры разницы старого и нового распознавания:</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eastAsiaTheme="majorEastAsia" w:hAnsi="Times New Roman" w:cs="Times New Roman"/>
          <w:color w:val="888895"/>
          <w:bdr w:val="none" w:sz="0" w:space="0" w:color="auto" w:frame="1"/>
        </w:rPr>
        <w:t>// строка               // старое понимание       // новое понимание</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variable"/>
          <w:rFonts w:ascii="Times New Roman" w:eastAsiaTheme="majorEastAsia" w:hAnsi="Times New Roman" w:cs="Times New Roman"/>
          <w:color w:val="292B80"/>
          <w:bdr w:val="none" w:sz="0" w:space="0" w:color="auto" w:frame="1"/>
        </w:rPr>
        <w:t>$$foo</w:t>
      </w:r>
      <w:r w:rsidRPr="008A0813">
        <w:rPr>
          <w:rStyle w:val="simbol"/>
          <w:rFonts w:ascii="Times New Roman" w:hAnsi="Times New Roman" w:cs="Times New Roman"/>
          <w:color w:val="8000FF"/>
          <w:bdr w:val="none" w:sz="0" w:space="0" w:color="auto" w:frame="1"/>
        </w:rPr>
        <w:t>[</w:t>
      </w:r>
      <w:r w:rsidRPr="008A0813">
        <w:rPr>
          <w:rStyle w:val="string"/>
          <w:rFonts w:ascii="Times New Roman" w:hAnsi="Times New Roman" w:cs="Times New Roman"/>
          <w:color w:val="267583"/>
          <w:bdr w:val="none" w:sz="0" w:space="0" w:color="auto" w:frame="1"/>
        </w:rPr>
        <w:t>'bar'</w:t>
      </w:r>
      <w:r w:rsidRPr="008A0813">
        <w:rPr>
          <w:rStyle w:val="simbol"/>
          <w:rFonts w:ascii="Times New Roman" w:hAnsi="Times New Roman" w:cs="Times New Roman"/>
          <w:color w:val="8000FF"/>
          <w:bdr w:val="none" w:sz="0" w:space="0" w:color="auto" w:frame="1"/>
        </w:rPr>
        <w:t>][</w:t>
      </w:r>
      <w:r w:rsidRPr="008A0813">
        <w:rPr>
          <w:rStyle w:val="string"/>
          <w:rFonts w:ascii="Times New Roman" w:hAnsi="Times New Roman" w:cs="Times New Roman"/>
          <w:color w:val="267583"/>
          <w:bdr w:val="none" w:sz="0" w:space="0" w:color="auto" w:frame="1"/>
        </w:rPr>
        <w:t>'baz'</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variable"/>
          <w:rFonts w:ascii="Times New Roman" w:eastAsiaTheme="majorEastAsia" w:hAnsi="Times New Roman" w:cs="Times New Roman"/>
          <w:color w:val="292B80"/>
          <w:bdr w:val="none" w:sz="0" w:space="0" w:color="auto" w:frame="1"/>
        </w:rPr>
        <w:t>$foo</w:t>
      </w:r>
      <w:r w:rsidRPr="008A0813">
        <w:rPr>
          <w:rStyle w:val="simbol"/>
          <w:rFonts w:ascii="Times New Roman" w:hAnsi="Times New Roman" w:cs="Times New Roman"/>
          <w:color w:val="8000FF"/>
          <w:bdr w:val="none" w:sz="0" w:space="0" w:color="auto" w:frame="1"/>
        </w:rPr>
        <w:t>[</w:t>
      </w:r>
      <w:r w:rsidRPr="008A0813">
        <w:rPr>
          <w:rStyle w:val="string"/>
          <w:rFonts w:ascii="Times New Roman" w:hAnsi="Times New Roman" w:cs="Times New Roman"/>
          <w:color w:val="267583"/>
          <w:bdr w:val="none" w:sz="0" w:space="0" w:color="auto" w:frame="1"/>
        </w:rPr>
        <w:t>'bar'</w:t>
      </w:r>
      <w:r w:rsidRPr="008A0813">
        <w:rPr>
          <w:rStyle w:val="simbol"/>
          <w:rFonts w:ascii="Times New Roman" w:hAnsi="Times New Roman" w:cs="Times New Roman"/>
          <w:color w:val="8000FF"/>
          <w:bdr w:val="none" w:sz="0" w:space="0" w:color="auto" w:frame="1"/>
        </w:rPr>
        <w:t>][</w:t>
      </w:r>
      <w:r w:rsidRPr="008A0813">
        <w:rPr>
          <w:rStyle w:val="string"/>
          <w:rFonts w:ascii="Times New Roman" w:hAnsi="Times New Roman" w:cs="Times New Roman"/>
          <w:color w:val="267583"/>
          <w:bdr w:val="none" w:sz="0" w:space="0" w:color="auto" w:frame="1"/>
        </w:rPr>
        <w:t>'baz'</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variable"/>
          <w:rFonts w:ascii="Times New Roman" w:eastAsiaTheme="majorEastAsia" w:hAnsi="Times New Roman" w:cs="Times New Roman"/>
          <w:color w:val="292B80"/>
          <w:bdr w:val="none" w:sz="0" w:space="0" w:color="auto" w:frame="1"/>
        </w:rPr>
        <w:t>$$foo</w:t>
      </w:r>
      <w:r w:rsidRPr="008A0813">
        <w:rPr>
          <w:rStyle w:val="simbol"/>
          <w:rFonts w:ascii="Times New Roman" w:hAnsi="Times New Roman" w:cs="Times New Roman"/>
          <w:color w:val="8000FF"/>
          <w:bdr w:val="none" w:sz="0" w:space="0" w:color="auto" w:frame="1"/>
        </w:rPr>
        <w:t>)[</w:t>
      </w:r>
      <w:r w:rsidRPr="008A0813">
        <w:rPr>
          <w:rStyle w:val="string"/>
          <w:rFonts w:ascii="Times New Roman" w:hAnsi="Times New Roman" w:cs="Times New Roman"/>
          <w:color w:val="267583"/>
          <w:bdr w:val="none" w:sz="0" w:space="0" w:color="auto" w:frame="1"/>
        </w:rPr>
        <w:t>'bar'</w:t>
      </w:r>
      <w:r w:rsidRPr="008A0813">
        <w:rPr>
          <w:rStyle w:val="simbol"/>
          <w:rFonts w:ascii="Times New Roman" w:hAnsi="Times New Roman" w:cs="Times New Roman"/>
          <w:color w:val="8000FF"/>
          <w:bdr w:val="none" w:sz="0" w:space="0" w:color="auto" w:frame="1"/>
        </w:rPr>
        <w:t>][</w:t>
      </w:r>
      <w:r w:rsidRPr="008A0813">
        <w:rPr>
          <w:rStyle w:val="string"/>
          <w:rFonts w:ascii="Times New Roman" w:hAnsi="Times New Roman" w:cs="Times New Roman"/>
          <w:color w:val="267583"/>
          <w:bdr w:val="none" w:sz="0" w:space="0" w:color="auto" w:frame="1"/>
        </w:rPr>
        <w:t>'baz'</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eastAsiaTheme="majorEastAsia" w:hAnsi="Times New Roman" w:cs="Times New Roman"/>
          <w:color w:val="292B80"/>
          <w:bdr w:val="none" w:sz="0" w:space="0" w:color="auto" w:frame="1"/>
          <w:lang w:val="en-US"/>
        </w:rPr>
        <w:t>$foo</w:t>
      </w:r>
      <w:r w:rsidRPr="008A0813">
        <w:rPr>
          <w:rStyle w:val="simbol"/>
          <w:rFonts w:ascii="Times New Roman" w:hAnsi="Times New Roman" w:cs="Times New Roman"/>
          <w:color w:val="8000FF"/>
          <w:bdr w:val="none" w:sz="0" w:space="0" w:color="auto" w:frame="1"/>
          <w:lang w:val="en-US"/>
        </w:rPr>
        <w:t>-&gt;</w:t>
      </w:r>
      <w:r w:rsidRPr="008A0813">
        <w:rPr>
          <w:rStyle w:val="variable"/>
          <w:rFonts w:ascii="Times New Roman" w:eastAsiaTheme="majorEastAsia" w:hAnsi="Times New Roman" w:cs="Times New Roman"/>
          <w:color w:val="292B80"/>
          <w:bdr w:val="none" w:sz="0" w:space="0" w:color="auto" w:frame="1"/>
          <w:lang w:val="en-US"/>
        </w:rPr>
        <w:t>$</w:t>
      </w:r>
      <w:proofErr w:type="gramStart"/>
      <w:r w:rsidRPr="008A0813">
        <w:rPr>
          <w:rStyle w:val="variable"/>
          <w:rFonts w:ascii="Times New Roman" w:eastAsiaTheme="majorEastAsia" w:hAnsi="Times New Roman" w:cs="Times New Roman"/>
          <w:color w:val="292B80"/>
          <w:bdr w:val="none" w:sz="0" w:space="0" w:color="auto" w:frame="1"/>
          <w:lang w:val="en-US"/>
        </w:rPr>
        <w:t>bar</w:t>
      </w:r>
      <w:r w:rsidRPr="008A0813">
        <w:rPr>
          <w:rStyle w:val="simbol"/>
          <w:rFonts w:ascii="Times New Roman" w:hAnsi="Times New Roman" w:cs="Times New Roman"/>
          <w:color w:val="8000FF"/>
          <w:bdr w:val="none" w:sz="0" w:space="0" w:color="auto" w:frame="1"/>
          <w:lang w:val="en-US"/>
        </w:rPr>
        <w:t>[</w:t>
      </w:r>
      <w:proofErr w:type="gramEnd"/>
      <w:r w:rsidRPr="008A0813">
        <w:rPr>
          <w:rStyle w:val="string"/>
          <w:rFonts w:ascii="Times New Roman" w:hAnsi="Times New Roman" w:cs="Times New Roman"/>
          <w:color w:val="267583"/>
          <w:bdr w:val="none" w:sz="0" w:space="0" w:color="auto" w:frame="1"/>
          <w:lang w:val="en-US"/>
        </w:rPr>
        <w:t>'baz'</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$foo</w:t>
      </w:r>
      <w:r w:rsidRPr="008A0813">
        <w:rPr>
          <w:rStyle w:val="simbol"/>
          <w:rFonts w:ascii="Times New Roman" w:hAnsi="Times New Roman" w:cs="Times New Roman"/>
          <w:color w:val="8000FF"/>
          <w:bdr w:val="none" w:sz="0" w:space="0" w:color="auto" w:frame="1"/>
          <w:lang w:val="en-US"/>
        </w:rPr>
        <w:t>-&gt;{</w:t>
      </w:r>
      <w:r w:rsidRPr="008A0813">
        <w:rPr>
          <w:rStyle w:val="variable"/>
          <w:rFonts w:ascii="Times New Roman" w:eastAsiaTheme="majorEastAsia" w:hAnsi="Times New Roman" w:cs="Times New Roman"/>
          <w:color w:val="292B80"/>
          <w:bdr w:val="none" w:sz="0" w:space="0" w:color="auto" w:frame="1"/>
          <w:lang w:val="en-US"/>
        </w:rPr>
        <w:t>$bar</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'baz'</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eastAsiaTheme="majorEastAsia" w:hAnsi="Times New Roman" w:cs="Times New Roman"/>
          <w:color w:val="292B80"/>
          <w:bdr w:val="none" w:sz="0" w:space="0" w:color="auto" w:frame="1"/>
          <w:lang w:val="en-US"/>
        </w:rPr>
        <w:t>$foo</w:t>
      </w:r>
      <w:r w:rsidRPr="008A0813">
        <w:rPr>
          <w:rStyle w:val="simbol"/>
          <w:rFonts w:ascii="Times New Roman" w:hAnsi="Times New Roman" w:cs="Times New Roman"/>
          <w:color w:val="8000FF"/>
          <w:bdr w:val="none" w:sz="0" w:space="0" w:color="auto" w:frame="1"/>
          <w:lang w:val="en-US"/>
        </w:rPr>
        <w:t>-&gt;</w:t>
      </w:r>
      <w:r w:rsidRPr="008A0813">
        <w:rPr>
          <w:rStyle w:val="variable"/>
          <w:rFonts w:ascii="Times New Roman" w:eastAsiaTheme="majorEastAsia" w:hAnsi="Times New Roman" w:cs="Times New Roman"/>
          <w:color w:val="292B80"/>
          <w:bdr w:val="none" w:sz="0" w:space="0" w:color="auto" w:frame="1"/>
          <w:lang w:val="en-US"/>
        </w:rPr>
        <w:t>$bar</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'baz'</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eastAsiaTheme="majorEastAsia" w:hAnsi="Times New Roman" w:cs="Times New Roman"/>
          <w:color w:val="292B80"/>
          <w:bdr w:val="none" w:sz="0" w:space="0" w:color="auto" w:frame="1"/>
          <w:lang w:val="en-US"/>
        </w:rPr>
        <w:t>$foo</w:t>
      </w:r>
      <w:r w:rsidRPr="008A0813">
        <w:rPr>
          <w:rStyle w:val="simbol"/>
          <w:rFonts w:ascii="Times New Roman" w:hAnsi="Times New Roman" w:cs="Times New Roman"/>
          <w:color w:val="8000FF"/>
          <w:bdr w:val="none" w:sz="0" w:space="0" w:color="auto" w:frame="1"/>
          <w:lang w:val="en-US"/>
        </w:rPr>
        <w:t>-&gt;</w:t>
      </w:r>
      <w:r w:rsidRPr="008A0813">
        <w:rPr>
          <w:rStyle w:val="variable"/>
          <w:rFonts w:ascii="Times New Roman" w:eastAsiaTheme="majorEastAsia" w:hAnsi="Times New Roman" w:cs="Times New Roman"/>
          <w:color w:val="292B80"/>
          <w:bdr w:val="none" w:sz="0" w:space="0" w:color="auto" w:frame="1"/>
          <w:lang w:val="en-US"/>
        </w:rPr>
        <w:t>$</w:t>
      </w:r>
      <w:proofErr w:type="gramStart"/>
      <w:r w:rsidRPr="008A0813">
        <w:rPr>
          <w:rStyle w:val="variable"/>
          <w:rFonts w:ascii="Times New Roman" w:eastAsiaTheme="majorEastAsia" w:hAnsi="Times New Roman" w:cs="Times New Roman"/>
          <w:color w:val="292B80"/>
          <w:bdr w:val="none" w:sz="0" w:space="0" w:color="auto" w:frame="1"/>
          <w:lang w:val="en-US"/>
        </w:rPr>
        <w:t>bar</w:t>
      </w:r>
      <w:r w:rsidRPr="008A0813">
        <w:rPr>
          <w:rStyle w:val="simbol"/>
          <w:rFonts w:ascii="Times New Roman" w:hAnsi="Times New Roman" w:cs="Times New Roman"/>
          <w:color w:val="8000FF"/>
          <w:bdr w:val="none" w:sz="0" w:space="0" w:color="auto" w:frame="1"/>
          <w:lang w:val="en-US"/>
        </w:rPr>
        <w:t>[</w:t>
      </w:r>
      <w:proofErr w:type="gramEnd"/>
      <w:r w:rsidRPr="008A0813">
        <w:rPr>
          <w:rStyle w:val="string"/>
          <w:rFonts w:ascii="Times New Roman" w:hAnsi="Times New Roman" w:cs="Times New Roman"/>
          <w:color w:val="267583"/>
          <w:bdr w:val="none" w:sz="0" w:space="0" w:color="auto" w:frame="1"/>
          <w:lang w:val="en-US"/>
        </w:rPr>
        <w:t>'baz'</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$foo</w:t>
      </w:r>
      <w:r w:rsidRPr="008A0813">
        <w:rPr>
          <w:rStyle w:val="simbol"/>
          <w:rFonts w:ascii="Times New Roman" w:hAnsi="Times New Roman" w:cs="Times New Roman"/>
          <w:color w:val="8000FF"/>
          <w:bdr w:val="none" w:sz="0" w:space="0" w:color="auto" w:frame="1"/>
          <w:lang w:val="en-US"/>
        </w:rPr>
        <w:t>-&gt;{</w:t>
      </w:r>
      <w:r w:rsidRPr="008A0813">
        <w:rPr>
          <w:rStyle w:val="variable"/>
          <w:rFonts w:ascii="Times New Roman" w:eastAsiaTheme="majorEastAsia" w:hAnsi="Times New Roman" w:cs="Times New Roman"/>
          <w:color w:val="292B80"/>
          <w:bdr w:val="none" w:sz="0" w:space="0" w:color="auto" w:frame="1"/>
          <w:lang w:val="en-US"/>
        </w:rPr>
        <w:t>$bar</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'baz'</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eastAsiaTheme="majorEastAsia" w:hAnsi="Times New Roman" w:cs="Times New Roman"/>
          <w:color w:val="292B80"/>
          <w:bdr w:val="none" w:sz="0" w:space="0" w:color="auto" w:frame="1"/>
          <w:lang w:val="en-US"/>
        </w:rPr>
        <w:t>$foo</w:t>
      </w:r>
      <w:r w:rsidRPr="008A0813">
        <w:rPr>
          <w:rStyle w:val="simbol"/>
          <w:rFonts w:ascii="Times New Roman" w:hAnsi="Times New Roman" w:cs="Times New Roman"/>
          <w:color w:val="8000FF"/>
          <w:bdr w:val="none" w:sz="0" w:space="0" w:color="auto" w:frame="1"/>
          <w:lang w:val="en-US"/>
        </w:rPr>
        <w:t>-&gt;</w:t>
      </w:r>
      <w:r w:rsidRPr="008A0813">
        <w:rPr>
          <w:rStyle w:val="variable"/>
          <w:rFonts w:ascii="Times New Roman" w:eastAsiaTheme="majorEastAsia" w:hAnsi="Times New Roman" w:cs="Times New Roman"/>
          <w:color w:val="292B80"/>
          <w:bdr w:val="none" w:sz="0" w:space="0" w:color="auto" w:frame="1"/>
          <w:lang w:val="en-US"/>
        </w:rPr>
        <w:t>$bar</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'baz'</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Fonts w:ascii="Times New Roman" w:hAnsi="Times New Roman" w:cs="Times New Roman"/>
          <w:color w:val="393939"/>
          <w:lang w:val="en-US"/>
        </w:rPr>
      </w:pPr>
      <w:r w:rsidRPr="008A0813">
        <w:rPr>
          <w:rStyle w:val="php"/>
          <w:rFonts w:ascii="Times New Roman" w:hAnsi="Times New Roman" w:cs="Times New Roman"/>
          <w:color w:val="000000"/>
          <w:bdr w:val="none" w:sz="0" w:space="0" w:color="auto" w:frame="1"/>
          <w:lang w:val="en-US"/>
        </w:rPr>
        <w:t>Foo</w:t>
      </w: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eastAsiaTheme="majorEastAsia" w:hAnsi="Times New Roman" w:cs="Times New Roman"/>
          <w:color w:val="292B80"/>
          <w:bdr w:val="none" w:sz="0" w:space="0" w:color="auto" w:frame="1"/>
          <w:lang w:val="en-US"/>
        </w:rPr>
        <w:t>$bar</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'baz'</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Foo</w:t>
      </w: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eastAsiaTheme="majorEastAsia" w:hAnsi="Times New Roman" w:cs="Times New Roman"/>
          <w:color w:val="292B80"/>
          <w:bdr w:val="none" w:sz="0" w:space="0" w:color="auto" w:frame="1"/>
          <w:lang w:val="en-US"/>
        </w:rPr>
        <w:t>$bar</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'baz'</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Foo</w:t>
      </w: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eastAsiaTheme="majorEastAsia" w:hAnsi="Times New Roman" w:cs="Times New Roman"/>
          <w:color w:val="292B80"/>
          <w:bdr w:val="none" w:sz="0" w:space="0" w:color="auto" w:frame="1"/>
          <w:lang w:val="en-US"/>
        </w:rPr>
        <w:t>$bar</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'baz'</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a4"/>
        <w:shd w:val="clear" w:color="auto" w:fill="C4ECF3"/>
        <w:spacing w:before="0" w:beforeAutospacing="0" w:after="0" w:afterAutospacing="0"/>
        <w:textAlignment w:val="baseline"/>
        <w:rPr>
          <w:color w:val="0C3137"/>
          <w:sz w:val="20"/>
          <w:szCs w:val="20"/>
        </w:rPr>
      </w:pPr>
      <w:r w:rsidRPr="008A0813">
        <w:rPr>
          <w:color w:val="0C3137"/>
          <w:sz w:val="20"/>
          <w:szCs w:val="20"/>
        </w:rPr>
        <w:t>Старый код написанный с использованием </w:t>
      </w:r>
      <w:r w:rsidRPr="008A0813">
        <w:rPr>
          <w:rStyle w:val="HTML0"/>
          <w:color w:val="0C3137"/>
          <w:sz w:val="20"/>
          <w:szCs w:val="20"/>
          <w:bdr w:val="none" w:sz="0" w:space="0" w:color="auto" w:frame="1"/>
        </w:rPr>
        <w:t>{}</w:t>
      </w:r>
      <w:r w:rsidRPr="008A0813">
        <w:rPr>
          <w:color w:val="0C3137"/>
          <w:sz w:val="20"/>
          <w:szCs w:val="20"/>
        </w:rPr>
        <w:t xml:space="preserve"> для обработки </w:t>
      </w:r>
      <w:proofErr w:type="gramStart"/>
      <w:r w:rsidRPr="008A0813">
        <w:rPr>
          <w:color w:val="0C3137"/>
          <w:sz w:val="20"/>
          <w:szCs w:val="20"/>
        </w:rPr>
        <w:t>переменных</w:t>
      </w:r>
      <w:proofErr w:type="gramEnd"/>
      <w:r w:rsidRPr="008A0813">
        <w:rPr>
          <w:color w:val="0C3137"/>
          <w:sz w:val="20"/>
          <w:szCs w:val="20"/>
        </w:rPr>
        <w:t xml:space="preserve"> возможно не будет работать в новой версии PHP7.</w:t>
      </w:r>
    </w:p>
    <w:p w:rsidR="00D05C7A" w:rsidRPr="008A0813" w:rsidRDefault="00D05C7A" w:rsidP="008A0813">
      <w:pPr>
        <w:spacing w:after="0" w:line="240" w:lineRule="auto"/>
        <w:rPr>
          <w:rFonts w:ascii="Times New Roman" w:hAnsi="Times New Roman" w:cs="Times New Roman"/>
          <w:sz w:val="20"/>
          <w:szCs w:val="20"/>
        </w:rPr>
      </w:pPr>
      <w:hyperlink r:id="rId47" w:anchor="kcmenu" w:history="1">
        <w:r w:rsidRPr="008A0813">
          <w:rPr>
            <w:rStyle w:val="a5"/>
            <w:rFonts w:ascii="Times New Roman" w:hAnsi="Times New Roman" w:cs="Times New Roman"/>
            <w:color w:val="126FA7"/>
            <w:sz w:val="20"/>
            <w:szCs w:val="20"/>
            <w:bdr w:val="none" w:sz="0" w:space="0" w:color="auto" w:frame="1"/>
            <w:shd w:val="clear" w:color="auto" w:fill="FFFFFF"/>
          </w:rPr>
          <w:t>к началу</w:t>
        </w:r>
      </w:hyperlink>
      <w:bookmarkStart w:id="43" w:name="foreach-izmenena-logika-raboty"/>
      <w:bookmarkEnd w:id="43"/>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r w:rsidRPr="008A0813">
        <w:rPr>
          <w:rFonts w:ascii="Times New Roman" w:hAnsi="Times New Roman" w:cs="Times New Roman"/>
          <w:b w:val="0"/>
          <w:bCs w:val="0"/>
          <w:color w:val="362053"/>
          <w:sz w:val="20"/>
          <w:szCs w:val="20"/>
        </w:rPr>
        <w:t>foreach — изменена логика работы</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Теперь foreach не переключает автоматически внутренний указатель перебираемого массива, т.е. next() не работает автоматически.</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Так же, если значение массива передается в foreach по ссылке, то он всегда работает с оригиналом массива. Если значение не передается по ссылке, то foreach всегда работает с копией массива и оригинальный массив не затрагивается при изменении его внутри foreach.</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Переключение указателей и влияние на работу цикла в PHP 7:</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eastAsiaTheme="majorEastAsia" w:hAnsi="Times New Roman" w:cs="Times New Roman"/>
          <w:color w:val="888895"/>
          <w:bdr w:val="none" w:sz="0" w:space="0" w:color="auto" w:frame="1"/>
        </w:rPr>
        <w:t>// Пример 1: автоматически не переключает внутренний переключатель next()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eastAsiaTheme="majorEastAsia" w:hAnsi="Times New Roman" w:cs="Times New Roman"/>
          <w:color w:val="292B80"/>
          <w:bdr w:val="none" w:sz="0" w:space="0" w:color="auto" w:frame="1"/>
          <w:lang w:val="en-US"/>
        </w:rPr>
        <w:t>$a</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1</w:t>
      </w:r>
      <w:proofErr w:type="gramStart"/>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2</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3</w:t>
      </w:r>
      <w:proofErr w:type="gramEnd"/>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foreach</w:t>
      </w: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eastAsiaTheme="majorEastAsia" w:hAnsi="Times New Roman" w:cs="Times New Roman"/>
          <w:color w:val="292B80"/>
          <w:bdr w:val="none" w:sz="0" w:space="0" w:color="auto" w:frame="1"/>
          <w:lang w:val="en-US"/>
        </w:rPr>
        <w:t>$a</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as</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echo</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proofErr w:type="gramStart"/>
      <w:r w:rsidRPr="008A0813">
        <w:rPr>
          <w:rStyle w:val="php"/>
          <w:rFonts w:ascii="Times New Roman" w:hAnsi="Times New Roman" w:cs="Times New Roman"/>
          <w:color w:val="000000"/>
          <w:bdr w:val="none" w:sz="0" w:space="0" w:color="auto" w:frame="1"/>
          <w:lang w:val="en-US"/>
        </w:rPr>
        <w:t>current</w:t>
      </w:r>
      <w:r w:rsidRPr="008A0813">
        <w:rPr>
          <w:rStyle w:val="simbol"/>
          <w:rFonts w:ascii="Times New Roman" w:hAnsi="Times New Roman" w:cs="Times New Roman"/>
          <w:color w:val="8000FF"/>
          <w:bdr w:val="none" w:sz="0" w:space="0" w:color="auto" w:frame="1"/>
          <w:lang w:val="en-US"/>
        </w:rPr>
        <w:t>(</w:t>
      </w:r>
      <w:proofErr w:type="gramEnd"/>
      <w:r w:rsidRPr="008A0813">
        <w:rPr>
          <w:rStyle w:val="variable"/>
          <w:rFonts w:ascii="Times New Roman" w:eastAsiaTheme="majorEastAsia" w:hAnsi="Times New Roman" w:cs="Times New Roman"/>
          <w:color w:val="292B80"/>
          <w:bdr w:val="none" w:sz="0" w:space="0" w:color="auto" w:frame="1"/>
          <w:lang w:val="en-US"/>
        </w:rPr>
        <w:t>$a</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 "</w:t>
      </w:r>
      <w:proofErr w:type="gramStart"/>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lang w:val="en-US"/>
        </w:rPr>
        <w:t>// 1-1 2-1 3-1 (php5: 1-2 2-2 3-2)</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eastAsiaTheme="majorEastAsia" w:hAnsi="Times New Roman" w:cs="Times New Roman"/>
          <w:color w:val="292B80"/>
          <w:bdr w:val="none" w:sz="0" w:space="0" w:color="auto" w:frame="1"/>
          <w:lang w:val="en-US"/>
        </w:rPr>
        <w:t>$a</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1</w:t>
      </w:r>
      <w:proofErr w:type="gramStart"/>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2</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3</w:t>
      </w:r>
      <w:proofErr w:type="gramEnd"/>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$b</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&amp;</w:t>
      </w:r>
      <w:r w:rsidRPr="008A0813">
        <w:rPr>
          <w:rStyle w:val="variable"/>
          <w:rFonts w:ascii="Times New Roman" w:eastAsiaTheme="majorEastAsia" w:hAnsi="Times New Roman" w:cs="Times New Roman"/>
          <w:color w:val="292B80"/>
          <w:bdr w:val="none" w:sz="0" w:space="0" w:color="auto" w:frame="1"/>
          <w:lang w:val="en-US"/>
        </w:rPr>
        <w:t>$a</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foreach</w:t>
      </w: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eastAsiaTheme="majorEastAsia" w:hAnsi="Times New Roman" w:cs="Times New Roman"/>
          <w:color w:val="292B80"/>
          <w:bdr w:val="none" w:sz="0" w:space="0" w:color="auto" w:frame="1"/>
          <w:lang w:val="en-US"/>
        </w:rPr>
        <w:t>$b</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as</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echo</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proofErr w:type="gramStart"/>
      <w:r w:rsidRPr="008A0813">
        <w:rPr>
          <w:rStyle w:val="php"/>
          <w:rFonts w:ascii="Times New Roman" w:hAnsi="Times New Roman" w:cs="Times New Roman"/>
          <w:color w:val="000000"/>
          <w:bdr w:val="none" w:sz="0" w:space="0" w:color="auto" w:frame="1"/>
          <w:lang w:val="en-US"/>
        </w:rPr>
        <w:t>current</w:t>
      </w:r>
      <w:r w:rsidRPr="008A0813">
        <w:rPr>
          <w:rStyle w:val="simbol"/>
          <w:rFonts w:ascii="Times New Roman" w:hAnsi="Times New Roman" w:cs="Times New Roman"/>
          <w:color w:val="8000FF"/>
          <w:bdr w:val="none" w:sz="0" w:space="0" w:color="auto" w:frame="1"/>
          <w:lang w:val="en-US"/>
        </w:rPr>
        <w:t>(</w:t>
      </w:r>
      <w:proofErr w:type="gramEnd"/>
      <w:r w:rsidRPr="008A0813">
        <w:rPr>
          <w:rStyle w:val="variable"/>
          <w:rFonts w:ascii="Times New Roman" w:eastAsiaTheme="majorEastAsia" w:hAnsi="Times New Roman" w:cs="Times New Roman"/>
          <w:color w:val="292B80"/>
          <w:bdr w:val="none" w:sz="0" w:space="0" w:color="auto" w:frame="1"/>
          <w:lang w:val="en-US"/>
        </w:rPr>
        <w:t>$b</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 "</w:t>
      </w:r>
      <w:proofErr w:type="gramStart"/>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lang w:val="en-US"/>
        </w:rPr>
        <w:t xml:space="preserve">// 1-1 2-1 3-1 (php5: 1-2 2-3 3-) </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eastAsiaTheme="majorEastAsia" w:hAnsi="Times New Roman" w:cs="Times New Roman"/>
          <w:color w:val="292B80"/>
          <w:bdr w:val="none" w:sz="0" w:space="0" w:color="auto" w:frame="1"/>
          <w:lang w:val="en-US"/>
        </w:rPr>
        <w:t>$a</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1</w:t>
      </w:r>
      <w:proofErr w:type="gramStart"/>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2</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3</w:t>
      </w:r>
      <w:proofErr w:type="gramEnd"/>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$b</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$a</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foreach</w:t>
      </w: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eastAsiaTheme="majorEastAsia" w:hAnsi="Times New Roman" w:cs="Times New Roman"/>
          <w:color w:val="292B80"/>
          <w:bdr w:val="none" w:sz="0" w:space="0" w:color="auto" w:frame="1"/>
          <w:lang w:val="en-US"/>
        </w:rPr>
        <w:t>$b</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as</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echo</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proofErr w:type="gramStart"/>
      <w:r w:rsidRPr="008A0813">
        <w:rPr>
          <w:rStyle w:val="php"/>
          <w:rFonts w:ascii="Times New Roman" w:hAnsi="Times New Roman" w:cs="Times New Roman"/>
          <w:color w:val="000000"/>
          <w:bdr w:val="none" w:sz="0" w:space="0" w:color="auto" w:frame="1"/>
          <w:lang w:val="en-US"/>
        </w:rPr>
        <w:t>current</w:t>
      </w:r>
      <w:r w:rsidRPr="008A0813">
        <w:rPr>
          <w:rStyle w:val="simbol"/>
          <w:rFonts w:ascii="Times New Roman" w:hAnsi="Times New Roman" w:cs="Times New Roman"/>
          <w:color w:val="8000FF"/>
          <w:bdr w:val="none" w:sz="0" w:space="0" w:color="auto" w:frame="1"/>
          <w:lang w:val="en-US"/>
        </w:rPr>
        <w:t>(</w:t>
      </w:r>
      <w:proofErr w:type="gramEnd"/>
      <w:r w:rsidRPr="008A0813">
        <w:rPr>
          <w:rStyle w:val="variable"/>
          <w:rFonts w:ascii="Times New Roman" w:eastAsiaTheme="majorEastAsia" w:hAnsi="Times New Roman" w:cs="Times New Roman"/>
          <w:color w:val="292B80"/>
          <w:bdr w:val="none" w:sz="0" w:space="0" w:color="auto" w:frame="1"/>
          <w:lang w:val="en-US"/>
        </w:rPr>
        <w:t>$b</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 "</w:t>
      </w:r>
      <w:proofErr w:type="gramStart"/>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lang w:val="en-US"/>
        </w:rPr>
        <w:t xml:space="preserve">// 1-1 2-1 3-1 (php5: 1-1 2-1 3-1) </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variable"/>
          <w:rFonts w:ascii="Times New Roman" w:eastAsiaTheme="majorEastAsia" w:hAnsi="Times New Roman" w:cs="Times New Roman"/>
          <w:color w:val="292B80"/>
          <w:bdr w:val="none" w:sz="0" w:space="0" w:color="auto" w:frame="1"/>
          <w:lang w:val="en-US"/>
        </w:rPr>
        <w:t>$a</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1</w:t>
      </w:r>
      <w:proofErr w:type="gramStart"/>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2</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3</w:t>
      </w:r>
      <w:proofErr w:type="gramEnd"/>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foreach</w:t>
      </w: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eastAsiaTheme="majorEastAsia" w:hAnsi="Times New Roman" w:cs="Times New Roman"/>
          <w:color w:val="292B80"/>
          <w:bdr w:val="none" w:sz="0" w:space="0" w:color="auto" w:frame="1"/>
          <w:lang w:val="en-US"/>
        </w:rPr>
        <w:t>$a</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as</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&amp;</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echo</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proofErr w:type="gramStart"/>
      <w:r w:rsidRPr="008A0813">
        <w:rPr>
          <w:rStyle w:val="php"/>
          <w:rFonts w:ascii="Times New Roman" w:hAnsi="Times New Roman" w:cs="Times New Roman"/>
          <w:color w:val="000000"/>
          <w:bdr w:val="none" w:sz="0" w:space="0" w:color="auto" w:frame="1"/>
          <w:lang w:val="en-US"/>
        </w:rPr>
        <w:t>current</w:t>
      </w:r>
      <w:r w:rsidRPr="008A0813">
        <w:rPr>
          <w:rStyle w:val="simbol"/>
          <w:rFonts w:ascii="Times New Roman" w:hAnsi="Times New Roman" w:cs="Times New Roman"/>
          <w:color w:val="8000FF"/>
          <w:bdr w:val="none" w:sz="0" w:space="0" w:color="auto" w:frame="1"/>
          <w:lang w:val="en-US"/>
        </w:rPr>
        <w:t>(</w:t>
      </w:r>
      <w:proofErr w:type="gramEnd"/>
      <w:r w:rsidRPr="008A0813">
        <w:rPr>
          <w:rStyle w:val="variable"/>
          <w:rFonts w:ascii="Times New Roman" w:eastAsiaTheme="majorEastAsia" w:hAnsi="Times New Roman" w:cs="Times New Roman"/>
          <w:color w:val="292B80"/>
          <w:bdr w:val="none" w:sz="0" w:space="0" w:color="auto" w:frame="1"/>
          <w:lang w:val="en-US"/>
        </w:rPr>
        <w:t>$a</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 xml:space="preserve">" </w:t>
      </w:r>
      <w:proofErr w:type="gramStart"/>
      <w:r w:rsidRPr="008A0813">
        <w:rPr>
          <w:rStyle w:val="string"/>
          <w:rFonts w:ascii="Times New Roman" w:hAnsi="Times New Roman" w:cs="Times New Roman"/>
          <w:color w:val="267583"/>
          <w:bdr w:val="none" w:sz="0" w:space="0" w:color="auto" w:frame="1"/>
        </w:rPr>
        <w:t>"</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eastAsiaTheme="majorEastAsia" w:hAnsi="Times New Roman" w:cs="Times New Roman"/>
          <w:color w:val="888895"/>
          <w:bdr w:val="none" w:sz="0" w:space="0" w:color="auto" w:frame="1"/>
        </w:rPr>
        <w:t xml:space="preserve">// 1-1 2-1 3-1 (php5: 1-2 2-3 3-) </w:t>
      </w:r>
      <w:proofErr w:type="gramEnd"/>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eastAsiaTheme="majorEastAsia" w:hAnsi="Times New Roman" w:cs="Times New Roman"/>
          <w:color w:val="888895"/>
          <w:bdr w:val="none" w:sz="0" w:space="0" w:color="auto" w:frame="1"/>
        </w:rPr>
        <w:t>// В PHP 7 все строки выведут один результат: 1-1 2-1 3-1</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eastAsiaTheme="majorEastAsia" w:hAnsi="Times New Roman" w:cs="Times New Roman"/>
          <w:color w:val="888895"/>
          <w:bdr w:val="none" w:sz="0" w:space="0" w:color="auto" w:frame="1"/>
        </w:rPr>
        <w:t>// В PHP 5 он будет разный</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eastAsiaTheme="majorEastAsia" w:hAnsi="Times New Roman" w:cs="Times New Roman"/>
          <w:color w:val="888895"/>
          <w:bdr w:val="none" w:sz="0" w:space="0" w:color="auto" w:frame="1"/>
        </w:rPr>
        <w:t>// Пример 2: внутренний переключатель можно переключить с помощью next()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eastAsiaTheme="majorEastAsia" w:hAnsi="Times New Roman" w:cs="Times New Roman"/>
          <w:color w:val="292B80"/>
          <w:bdr w:val="none" w:sz="0" w:space="0" w:color="auto" w:frame="1"/>
          <w:lang w:val="en-US"/>
        </w:rPr>
        <w:t>$a</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1</w:t>
      </w:r>
      <w:proofErr w:type="gramStart"/>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2</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3</w:t>
      </w:r>
      <w:proofErr w:type="gramEnd"/>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foreach</w:t>
      </w: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eastAsiaTheme="majorEastAsia" w:hAnsi="Times New Roman" w:cs="Times New Roman"/>
          <w:color w:val="292B80"/>
          <w:bdr w:val="none" w:sz="0" w:space="0" w:color="auto" w:frame="1"/>
          <w:lang w:val="en-US"/>
        </w:rPr>
        <w:t>$a</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as</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echo</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proofErr w:type="gramStart"/>
      <w:r w:rsidRPr="008A0813">
        <w:rPr>
          <w:rStyle w:val="php"/>
          <w:rFonts w:ascii="Times New Roman" w:hAnsi="Times New Roman" w:cs="Times New Roman"/>
          <w:color w:val="000000"/>
          <w:bdr w:val="none" w:sz="0" w:space="0" w:color="auto" w:frame="1"/>
          <w:lang w:val="en-US"/>
        </w:rPr>
        <w:t>current</w:t>
      </w:r>
      <w:r w:rsidRPr="008A0813">
        <w:rPr>
          <w:rStyle w:val="simbol"/>
          <w:rFonts w:ascii="Times New Roman" w:hAnsi="Times New Roman" w:cs="Times New Roman"/>
          <w:color w:val="8000FF"/>
          <w:bdr w:val="none" w:sz="0" w:space="0" w:color="auto" w:frame="1"/>
          <w:lang w:val="en-US"/>
        </w:rPr>
        <w:t>(</w:t>
      </w:r>
      <w:proofErr w:type="gramEnd"/>
      <w:r w:rsidRPr="008A0813">
        <w:rPr>
          <w:rStyle w:val="variable"/>
          <w:rFonts w:ascii="Times New Roman" w:eastAsiaTheme="majorEastAsia" w:hAnsi="Times New Roman" w:cs="Times New Roman"/>
          <w:color w:val="292B80"/>
          <w:bdr w:val="none" w:sz="0" w:space="0" w:color="auto" w:frame="1"/>
          <w:lang w:val="en-US"/>
        </w:rPr>
        <w:t>$a</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proofErr w:type="gramStart"/>
      <w:r w:rsidRPr="008A0813">
        <w:rPr>
          <w:rStyle w:val="php"/>
          <w:rFonts w:ascii="Times New Roman" w:hAnsi="Times New Roman" w:cs="Times New Roman"/>
          <w:color w:val="000000"/>
          <w:bdr w:val="none" w:sz="0" w:space="0" w:color="auto" w:frame="1"/>
          <w:lang w:val="en-US"/>
        </w:rPr>
        <w:t>next</w:t>
      </w:r>
      <w:r w:rsidRPr="008A0813">
        <w:rPr>
          <w:rStyle w:val="simbol"/>
          <w:rFonts w:ascii="Times New Roman" w:hAnsi="Times New Roman" w:cs="Times New Roman"/>
          <w:color w:val="8000FF"/>
          <w:bdr w:val="none" w:sz="0" w:space="0" w:color="auto" w:frame="1"/>
          <w:lang w:val="en-US"/>
        </w:rPr>
        <w:t>(</w:t>
      </w:r>
      <w:proofErr w:type="gramEnd"/>
      <w:r w:rsidRPr="008A0813">
        <w:rPr>
          <w:rStyle w:val="variable"/>
          <w:rFonts w:ascii="Times New Roman" w:eastAsiaTheme="majorEastAsia" w:hAnsi="Times New Roman" w:cs="Times New Roman"/>
          <w:color w:val="292B80"/>
          <w:bdr w:val="none" w:sz="0" w:space="0" w:color="auto" w:frame="1"/>
          <w:lang w:val="en-US"/>
        </w:rPr>
        <w:t>$a</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lang w:val="en-US"/>
        </w:rPr>
        <w:t>// 1-1 2-2 3-3 (php5: 1-2 2-3 3-)</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eastAsiaTheme="majorEastAsia" w:hAnsi="Times New Roman" w:cs="Times New Roman"/>
          <w:color w:val="292B80"/>
          <w:bdr w:val="none" w:sz="0" w:space="0" w:color="auto" w:frame="1"/>
          <w:lang w:val="en-US"/>
        </w:rPr>
        <w:t>$a</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1</w:t>
      </w:r>
      <w:proofErr w:type="gramStart"/>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2</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3</w:t>
      </w:r>
      <w:proofErr w:type="gramEnd"/>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$b</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&amp;</w:t>
      </w:r>
      <w:r w:rsidRPr="008A0813">
        <w:rPr>
          <w:rStyle w:val="variable"/>
          <w:rFonts w:ascii="Times New Roman" w:eastAsiaTheme="majorEastAsia" w:hAnsi="Times New Roman" w:cs="Times New Roman"/>
          <w:color w:val="292B80"/>
          <w:bdr w:val="none" w:sz="0" w:space="0" w:color="auto" w:frame="1"/>
          <w:lang w:val="en-US"/>
        </w:rPr>
        <w:t>$a</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foreach</w:t>
      </w: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eastAsiaTheme="majorEastAsia" w:hAnsi="Times New Roman" w:cs="Times New Roman"/>
          <w:color w:val="292B80"/>
          <w:bdr w:val="none" w:sz="0" w:space="0" w:color="auto" w:frame="1"/>
          <w:lang w:val="en-US"/>
        </w:rPr>
        <w:t>$b</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as</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echo</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proofErr w:type="gramStart"/>
      <w:r w:rsidRPr="008A0813">
        <w:rPr>
          <w:rStyle w:val="php"/>
          <w:rFonts w:ascii="Times New Roman" w:hAnsi="Times New Roman" w:cs="Times New Roman"/>
          <w:color w:val="000000"/>
          <w:bdr w:val="none" w:sz="0" w:space="0" w:color="auto" w:frame="1"/>
          <w:lang w:val="en-US"/>
        </w:rPr>
        <w:t>current</w:t>
      </w:r>
      <w:r w:rsidRPr="008A0813">
        <w:rPr>
          <w:rStyle w:val="simbol"/>
          <w:rFonts w:ascii="Times New Roman" w:hAnsi="Times New Roman" w:cs="Times New Roman"/>
          <w:color w:val="8000FF"/>
          <w:bdr w:val="none" w:sz="0" w:space="0" w:color="auto" w:frame="1"/>
          <w:lang w:val="en-US"/>
        </w:rPr>
        <w:t>(</w:t>
      </w:r>
      <w:proofErr w:type="gramEnd"/>
      <w:r w:rsidRPr="008A0813">
        <w:rPr>
          <w:rStyle w:val="variable"/>
          <w:rFonts w:ascii="Times New Roman" w:eastAsiaTheme="majorEastAsia" w:hAnsi="Times New Roman" w:cs="Times New Roman"/>
          <w:color w:val="292B80"/>
          <w:bdr w:val="none" w:sz="0" w:space="0" w:color="auto" w:frame="1"/>
          <w:lang w:val="en-US"/>
        </w:rPr>
        <w:t>$b</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proofErr w:type="gramStart"/>
      <w:r w:rsidRPr="008A0813">
        <w:rPr>
          <w:rStyle w:val="php"/>
          <w:rFonts w:ascii="Times New Roman" w:hAnsi="Times New Roman" w:cs="Times New Roman"/>
          <w:color w:val="000000"/>
          <w:bdr w:val="none" w:sz="0" w:space="0" w:color="auto" w:frame="1"/>
          <w:lang w:val="en-US"/>
        </w:rPr>
        <w:t>next</w:t>
      </w:r>
      <w:r w:rsidRPr="008A0813">
        <w:rPr>
          <w:rStyle w:val="simbol"/>
          <w:rFonts w:ascii="Times New Roman" w:hAnsi="Times New Roman" w:cs="Times New Roman"/>
          <w:color w:val="8000FF"/>
          <w:bdr w:val="none" w:sz="0" w:space="0" w:color="auto" w:frame="1"/>
          <w:lang w:val="en-US"/>
        </w:rPr>
        <w:t>(</w:t>
      </w:r>
      <w:proofErr w:type="gramEnd"/>
      <w:r w:rsidRPr="008A0813">
        <w:rPr>
          <w:rStyle w:val="variable"/>
          <w:rFonts w:ascii="Times New Roman" w:eastAsiaTheme="majorEastAsia" w:hAnsi="Times New Roman" w:cs="Times New Roman"/>
          <w:color w:val="292B80"/>
          <w:bdr w:val="none" w:sz="0" w:space="0" w:color="auto" w:frame="1"/>
          <w:lang w:val="en-US"/>
        </w:rPr>
        <w:t>$b</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lang w:val="en-US"/>
        </w:rPr>
        <w:t>// 1-1 2-2 3-3 (php5: 1-2 2-3 3-)</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eastAsiaTheme="majorEastAsia" w:hAnsi="Times New Roman" w:cs="Times New Roman"/>
          <w:color w:val="292B80"/>
          <w:bdr w:val="none" w:sz="0" w:space="0" w:color="auto" w:frame="1"/>
          <w:lang w:val="en-US"/>
        </w:rPr>
        <w:t>$a</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1</w:t>
      </w:r>
      <w:proofErr w:type="gramStart"/>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2</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3</w:t>
      </w:r>
      <w:proofErr w:type="gramEnd"/>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$b</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$a</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foreach</w:t>
      </w: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eastAsiaTheme="majorEastAsia" w:hAnsi="Times New Roman" w:cs="Times New Roman"/>
          <w:color w:val="292B80"/>
          <w:bdr w:val="none" w:sz="0" w:space="0" w:color="auto" w:frame="1"/>
          <w:lang w:val="en-US"/>
        </w:rPr>
        <w:t>$b</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as</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echo</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proofErr w:type="gramStart"/>
      <w:r w:rsidRPr="008A0813">
        <w:rPr>
          <w:rStyle w:val="php"/>
          <w:rFonts w:ascii="Times New Roman" w:hAnsi="Times New Roman" w:cs="Times New Roman"/>
          <w:color w:val="000000"/>
          <w:bdr w:val="none" w:sz="0" w:space="0" w:color="auto" w:frame="1"/>
          <w:lang w:val="en-US"/>
        </w:rPr>
        <w:t>current</w:t>
      </w:r>
      <w:r w:rsidRPr="008A0813">
        <w:rPr>
          <w:rStyle w:val="simbol"/>
          <w:rFonts w:ascii="Times New Roman" w:hAnsi="Times New Roman" w:cs="Times New Roman"/>
          <w:color w:val="8000FF"/>
          <w:bdr w:val="none" w:sz="0" w:space="0" w:color="auto" w:frame="1"/>
          <w:lang w:val="en-US"/>
        </w:rPr>
        <w:t>(</w:t>
      </w:r>
      <w:proofErr w:type="gramEnd"/>
      <w:r w:rsidRPr="008A0813">
        <w:rPr>
          <w:rStyle w:val="variable"/>
          <w:rFonts w:ascii="Times New Roman" w:eastAsiaTheme="majorEastAsia" w:hAnsi="Times New Roman" w:cs="Times New Roman"/>
          <w:color w:val="292B80"/>
          <w:bdr w:val="none" w:sz="0" w:space="0" w:color="auto" w:frame="1"/>
          <w:lang w:val="en-US"/>
        </w:rPr>
        <w:t>$b</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proofErr w:type="gramStart"/>
      <w:r w:rsidRPr="008A0813">
        <w:rPr>
          <w:rStyle w:val="php"/>
          <w:rFonts w:ascii="Times New Roman" w:hAnsi="Times New Roman" w:cs="Times New Roman"/>
          <w:color w:val="000000"/>
          <w:bdr w:val="none" w:sz="0" w:space="0" w:color="auto" w:frame="1"/>
          <w:lang w:val="en-US"/>
        </w:rPr>
        <w:t>next</w:t>
      </w:r>
      <w:r w:rsidRPr="008A0813">
        <w:rPr>
          <w:rStyle w:val="simbol"/>
          <w:rFonts w:ascii="Times New Roman" w:hAnsi="Times New Roman" w:cs="Times New Roman"/>
          <w:color w:val="8000FF"/>
          <w:bdr w:val="none" w:sz="0" w:space="0" w:color="auto" w:frame="1"/>
          <w:lang w:val="en-US"/>
        </w:rPr>
        <w:t>(</w:t>
      </w:r>
      <w:proofErr w:type="gramEnd"/>
      <w:r w:rsidRPr="008A0813">
        <w:rPr>
          <w:rStyle w:val="variable"/>
          <w:rFonts w:ascii="Times New Roman" w:eastAsiaTheme="majorEastAsia" w:hAnsi="Times New Roman" w:cs="Times New Roman"/>
          <w:color w:val="292B80"/>
          <w:bdr w:val="none" w:sz="0" w:space="0" w:color="auto" w:frame="1"/>
          <w:lang w:val="en-US"/>
        </w:rPr>
        <w:t>$b</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lang w:val="en-US"/>
        </w:rPr>
        <w:t xml:space="preserve">// 1-1 2-2 3-3 (php5: 1-2 2-3 3-) </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variable"/>
          <w:rFonts w:ascii="Times New Roman" w:eastAsiaTheme="majorEastAsia" w:hAnsi="Times New Roman" w:cs="Times New Roman"/>
          <w:color w:val="292B80"/>
          <w:bdr w:val="none" w:sz="0" w:space="0" w:color="auto" w:frame="1"/>
          <w:lang w:val="en-US"/>
        </w:rPr>
        <w:t>$a</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1</w:t>
      </w:r>
      <w:proofErr w:type="gramStart"/>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2</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3</w:t>
      </w:r>
      <w:proofErr w:type="gramEnd"/>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foreach</w:t>
      </w: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eastAsiaTheme="majorEastAsia" w:hAnsi="Times New Roman" w:cs="Times New Roman"/>
          <w:color w:val="292B80"/>
          <w:bdr w:val="none" w:sz="0" w:space="0" w:color="auto" w:frame="1"/>
          <w:lang w:val="en-US"/>
        </w:rPr>
        <w:t>$a</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as</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&amp;</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echo</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proofErr w:type="gramStart"/>
      <w:r w:rsidRPr="008A0813">
        <w:rPr>
          <w:rStyle w:val="php"/>
          <w:rFonts w:ascii="Times New Roman" w:hAnsi="Times New Roman" w:cs="Times New Roman"/>
          <w:color w:val="000000"/>
          <w:bdr w:val="none" w:sz="0" w:space="0" w:color="auto" w:frame="1"/>
          <w:lang w:val="en-US"/>
        </w:rPr>
        <w:t>current</w:t>
      </w:r>
      <w:r w:rsidRPr="008A0813">
        <w:rPr>
          <w:rStyle w:val="simbol"/>
          <w:rFonts w:ascii="Times New Roman" w:hAnsi="Times New Roman" w:cs="Times New Roman"/>
          <w:color w:val="8000FF"/>
          <w:bdr w:val="none" w:sz="0" w:space="0" w:color="auto" w:frame="1"/>
          <w:lang w:val="en-US"/>
        </w:rPr>
        <w:t>(</w:t>
      </w:r>
      <w:proofErr w:type="gramEnd"/>
      <w:r w:rsidRPr="008A0813">
        <w:rPr>
          <w:rStyle w:val="variable"/>
          <w:rFonts w:ascii="Times New Roman" w:eastAsiaTheme="majorEastAsia" w:hAnsi="Times New Roman" w:cs="Times New Roman"/>
          <w:color w:val="292B80"/>
          <w:bdr w:val="none" w:sz="0" w:space="0" w:color="auto" w:frame="1"/>
          <w:lang w:val="en-US"/>
        </w:rPr>
        <w:t>$a</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 xml:space="preserve">" </w:t>
      </w:r>
      <w:r w:rsidRPr="008A0813">
        <w:rPr>
          <w:rStyle w:val="string"/>
          <w:rFonts w:ascii="Times New Roman" w:hAnsi="Times New Roman" w:cs="Times New Roman"/>
          <w:color w:val="267583"/>
          <w:bdr w:val="none" w:sz="0" w:space="0" w:color="auto" w:frame="1"/>
        </w:rPr>
        <w:t>"</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next</w:t>
      </w:r>
      <w:r w:rsidRPr="008A0813">
        <w:rPr>
          <w:rStyle w:val="simbol"/>
          <w:rFonts w:ascii="Times New Roman" w:hAnsi="Times New Roman" w:cs="Times New Roman"/>
          <w:color w:val="8000FF"/>
          <w:bdr w:val="none" w:sz="0" w:space="0" w:color="auto" w:frame="1"/>
        </w:rPr>
        <w:t>(</w:t>
      </w:r>
      <w:r w:rsidRPr="008A0813">
        <w:rPr>
          <w:rStyle w:val="variable"/>
          <w:rFonts w:ascii="Times New Roman" w:eastAsiaTheme="majorEastAsia" w:hAnsi="Times New Roman" w:cs="Times New Roman"/>
          <w:color w:val="292B80"/>
          <w:bdr w:val="none" w:sz="0" w:space="0" w:color="auto" w:frame="1"/>
        </w:rPr>
        <w:t>$a</w:t>
      </w:r>
      <w:r w:rsidRPr="008A0813">
        <w:rPr>
          <w:rStyle w:val="simbol"/>
          <w:rFonts w:ascii="Times New Roman" w:hAnsi="Times New Roman" w:cs="Times New Roman"/>
          <w:color w:val="8000FF"/>
          <w:bdr w:val="none" w:sz="0" w:space="0" w:color="auto" w:frame="1"/>
        </w:rPr>
        <w:t>);</w:t>
      </w:r>
      <w:proofErr w:type="gramStart"/>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proofErr w:type="gramEnd"/>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eastAsiaTheme="majorEastAsia" w:hAnsi="Times New Roman" w:cs="Times New Roman"/>
          <w:color w:val="888895"/>
          <w:bdr w:val="none" w:sz="0" w:space="0" w:color="auto" w:frame="1"/>
        </w:rPr>
        <w:t>// 1-1 2-2 3-3 (php5: 1-2 2-3 3-)</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eastAsiaTheme="majorEastAsia" w:hAnsi="Times New Roman" w:cs="Times New Roman"/>
          <w:color w:val="888895"/>
          <w:bdr w:val="none" w:sz="0" w:space="0" w:color="auto" w:frame="1"/>
        </w:rPr>
        <w:t xml:space="preserve">// В PHP 7 все строки выведут один результат: 1-1 2-2 3-3 </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eastAsiaTheme="majorEastAsia" w:hAnsi="Times New Roman" w:cs="Times New Roman"/>
          <w:color w:val="888895"/>
          <w:bdr w:val="none" w:sz="0" w:space="0" w:color="auto" w:frame="1"/>
        </w:rPr>
        <w:t xml:space="preserve">// В PHP 5 результат тоже будет один, но другой: 1-2 2-3 3- </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eastAsiaTheme="majorEastAsia" w:hAnsi="Times New Roman" w:cs="Times New Roman"/>
          <w:color w:val="888895"/>
          <w:bdr w:val="none" w:sz="0" w:space="0" w:color="auto" w:frame="1"/>
        </w:rPr>
        <w:t>// Пример 3:</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eastAsiaTheme="majorEastAsia" w:hAnsi="Times New Roman" w:cs="Times New Roman"/>
          <w:color w:val="888895"/>
          <w:bdr w:val="none" w:sz="0" w:space="0" w:color="auto" w:frame="1"/>
        </w:rPr>
        <w:t>// при &amp;$v foreach работает с оригиналом $</w:t>
      </w:r>
      <w:proofErr w:type="gramStart"/>
      <w:r w:rsidRPr="008A0813">
        <w:rPr>
          <w:rStyle w:val="comment"/>
          <w:rFonts w:ascii="Times New Roman" w:eastAsiaTheme="majorEastAsia" w:hAnsi="Times New Roman" w:cs="Times New Roman"/>
          <w:color w:val="888895"/>
          <w:bdr w:val="none" w:sz="0" w:space="0" w:color="auto" w:frame="1"/>
        </w:rPr>
        <w:t>a</w:t>
      </w:r>
      <w:proofErr w:type="gramEnd"/>
      <w:r w:rsidRPr="008A0813">
        <w:rPr>
          <w:rStyle w:val="comment"/>
          <w:rFonts w:ascii="Times New Roman" w:eastAsiaTheme="majorEastAsia" w:hAnsi="Times New Roman" w:cs="Times New Roman"/>
          <w:color w:val="888895"/>
          <w:bdr w:val="none" w:sz="0" w:space="0" w:color="auto" w:frame="1"/>
        </w:rPr>
        <w:t xml:space="preserve"> и изменение массива влияет на цикл</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eastAsiaTheme="majorEastAsia" w:hAnsi="Times New Roman" w:cs="Times New Roman"/>
          <w:color w:val="292B80"/>
          <w:bdr w:val="none" w:sz="0" w:space="0" w:color="auto" w:frame="1"/>
          <w:lang w:val="en-US"/>
        </w:rPr>
        <w:t>$a</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1</w:t>
      </w:r>
      <w:proofErr w:type="gramStart"/>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2</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3</w:t>
      </w:r>
      <w:proofErr w:type="gramEnd"/>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foreach</w:t>
      </w: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eastAsiaTheme="majorEastAsia" w:hAnsi="Times New Roman" w:cs="Times New Roman"/>
          <w:color w:val="292B80"/>
          <w:bdr w:val="none" w:sz="0" w:space="0" w:color="auto" w:frame="1"/>
          <w:lang w:val="en-US"/>
        </w:rPr>
        <w:t>$a</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as</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&amp;</w:t>
      </w:r>
      <w:r w:rsidRPr="008A0813">
        <w:rPr>
          <w:rStyle w:val="variable"/>
          <w:rFonts w:ascii="Times New Roman" w:eastAsiaTheme="majorEastAsia" w:hAnsi="Times New Roman" w:cs="Times New Roman"/>
          <w:color w:val="292B80"/>
          <w:bdr w:val="none" w:sz="0" w:space="0" w:color="auto" w:frame="1"/>
          <w:lang w:val="en-US"/>
        </w:rPr>
        <w:t>$v</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echo</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w:t>
      </w:r>
      <w:r w:rsidRPr="008A0813">
        <w:rPr>
          <w:rStyle w:val="subst"/>
          <w:rFonts w:ascii="Times New Roman" w:hAnsi="Times New Roman" w:cs="Times New Roman"/>
          <w:b/>
          <w:bCs/>
          <w:color w:val="267583"/>
          <w:bdr w:val="none" w:sz="0" w:space="0" w:color="auto" w:frame="1"/>
          <w:lang w:val="en-US"/>
        </w:rPr>
        <w:t>$v</w:t>
      </w:r>
      <w:r w:rsidRPr="008A0813">
        <w:rPr>
          <w:rStyle w:val="string"/>
          <w:rFonts w:ascii="Times New Roman" w:hAnsi="Times New Roman" w:cs="Times New Roman"/>
          <w:color w:val="267583"/>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unset</w:t>
      </w: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eastAsiaTheme="majorEastAsia" w:hAnsi="Times New Roman" w:cs="Times New Roman"/>
          <w:color w:val="292B80"/>
          <w:bdr w:val="none" w:sz="0" w:space="0" w:color="auto" w:frame="1"/>
          <w:lang w:val="en-US"/>
        </w:rPr>
        <w:t>$a</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1</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lang w:val="en-US"/>
        </w:rPr>
        <w:t xml:space="preserve">// 1 3 (php5: 1 3) </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eastAsiaTheme="majorEastAsia" w:hAnsi="Times New Roman" w:cs="Times New Roman"/>
          <w:color w:val="292B80"/>
          <w:bdr w:val="none" w:sz="0" w:space="0" w:color="auto" w:frame="1"/>
          <w:lang w:val="en-US"/>
        </w:rPr>
        <w:t>$a</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1</w:t>
      </w:r>
      <w:proofErr w:type="gramStart"/>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2</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3</w:t>
      </w:r>
      <w:proofErr w:type="gramEnd"/>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$b</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&amp;</w:t>
      </w:r>
      <w:r w:rsidRPr="008A0813">
        <w:rPr>
          <w:rStyle w:val="variable"/>
          <w:rFonts w:ascii="Times New Roman" w:eastAsiaTheme="majorEastAsia" w:hAnsi="Times New Roman" w:cs="Times New Roman"/>
          <w:color w:val="292B80"/>
          <w:bdr w:val="none" w:sz="0" w:space="0" w:color="auto" w:frame="1"/>
          <w:lang w:val="en-US"/>
        </w:rPr>
        <w:t>$a</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foreach</w:t>
      </w: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eastAsiaTheme="majorEastAsia" w:hAnsi="Times New Roman" w:cs="Times New Roman"/>
          <w:color w:val="292B80"/>
          <w:bdr w:val="none" w:sz="0" w:space="0" w:color="auto" w:frame="1"/>
          <w:lang w:val="en-US"/>
        </w:rPr>
        <w:t>$b</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as</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&amp;</w:t>
      </w:r>
      <w:r w:rsidRPr="008A0813">
        <w:rPr>
          <w:rStyle w:val="variable"/>
          <w:rFonts w:ascii="Times New Roman" w:eastAsiaTheme="majorEastAsia" w:hAnsi="Times New Roman" w:cs="Times New Roman"/>
          <w:color w:val="292B80"/>
          <w:bdr w:val="none" w:sz="0" w:space="0" w:color="auto" w:frame="1"/>
          <w:lang w:val="en-US"/>
        </w:rPr>
        <w:t>$v</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echo</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w:t>
      </w:r>
      <w:r w:rsidRPr="008A0813">
        <w:rPr>
          <w:rStyle w:val="subst"/>
          <w:rFonts w:ascii="Times New Roman" w:hAnsi="Times New Roman" w:cs="Times New Roman"/>
          <w:b/>
          <w:bCs/>
          <w:color w:val="267583"/>
          <w:bdr w:val="none" w:sz="0" w:space="0" w:color="auto" w:frame="1"/>
          <w:lang w:val="en-US"/>
        </w:rPr>
        <w:t>$v</w:t>
      </w:r>
      <w:r w:rsidRPr="008A0813">
        <w:rPr>
          <w:rStyle w:val="string"/>
          <w:rFonts w:ascii="Times New Roman" w:hAnsi="Times New Roman" w:cs="Times New Roman"/>
          <w:color w:val="267583"/>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unset</w:t>
      </w: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eastAsiaTheme="majorEastAsia" w:hAnsi="Times New Roman" w:cs="Times New Roman"/>
          <w:color w:val="292B80"/>
          <w:bdr w:val="none" w:sz="0" w:space="0" w:color="auto" w:frame="1"/>
          <w:lang w:val="en-US"/>
        </w:rPr>
        <w:t>$a</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1</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lang w:val="en-US"/>
        </w:rPr>
        <w:t xml:space="preserve">// 1 3 (php5: 1 3) </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eastAsiaTheme="majorEastAsia" w:hAnsi="Times New Roman" w:cs="Times New Roman"/>
          <w:color w:val="888895"/>
          <w:bdr w:val="none" w:sz="0" w:space="0" w:color="auto" w:frame="1"/>
        </w:rPr>
        <w:t>// в PHP 5 и PHP 7 совпадают</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eastAsiaTheme="majorEastAsia" w:hAnsi="Times New Roman" w:cs="Times New Roman"/>
          <w:color w:val="888895"/>
          <w:bdr w:val="none" w:sz="0" w:space="0" w:color="auto" w:frame="1"/>
        </w:rPr>
        <w:t>// при $v foreach работает с копией $a и изменение массива НЕ влияет на цикл</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eastAsiaTheme="majorEastAsia" w:hAnsi="Times New Roman" w:cs="Times New Roman"/>
          <w:color w:val="292B80"/>
          <w:bdr w:val="none" w:sz="0" w:space="0" w:color="auto" w:frame="1"/>
          <w:lang w:val="en-US"/>
        </w:rPr>
        <w:t>$a</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1</w:t>
      </w:r>
      <w:proofErr w:type="gramStart"/>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2</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3</w:t>
      </w:r>
      <w:proofErr w:type="gramEnd"/>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foreach</w:t>
      </w: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eastAsiaTheme="majorEastAsia" w:hAnsi="Times New Roman" w:cs="Times New Roman"/>
          <w:color w:val="292B80"/>
          <w:bdr w:val="none" w:sz="0" w:space="0" w:color="auto" w:frame="1"/>
          <w:lang w:val="en-US"/>
        </w:rPr>
        <w:t>$a</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as</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echo</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w:t>
      </w:r>
      <w:r w:rsidRPr="008A0813">
        <w:rPr>
          <w:rStyle w:val="subst"/>
          <w:rFonts w:ascii="Times New Roman" w:hAnsi="Times New Roman" w:cs="Times New Roman"/>
          <w:b/>
          <w:bCs/>
          <w:color w:val="267583"/>
          <w:bdr w:val="none" w:sz="0" w:space="0" w:color="auto" w:frame="1"/>
          <w:lang w:val="en-US"/>
        </w:rPr>
        <w:t>$v</w:t>
      </w:r>
      <w:r w:rsidRPr="008A0813">
        <w:rPr>
          <w:rStyle w:val="string"/>
          <w:rFonts w:ascii="Times New Roman" w:hAnsi="Times New Roman" w:cs="Times New Roman"/>
          <w:color w:val="267583"/>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unset</w:t>
      </w: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eastAsiaTheme="majorEastAsia" w:hAnsi="Times New Roman" w:cs="Times New Roman"/>
          <w:color w:val="292B80"/>
          <w:bdr w:val="none" w:sz="0" w:space="0" w:color="auto" w:frame="1"/>
          <w:lang w:val="en-US"/>
        </w:rPr>
        <w:t>$a</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1</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lang w:val="en-US"/>
        </w:rPr>
        <w:t>// 1 2 3 (php5: 1 2 3)</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eastAsiaTheme="majorEastAsia" w:hAnsi="Times New Roman" w:cs="Times New Roman"/>
          <w:color w:val="292B80"/>
          <w:bdr w:val="none" w:sz="0" w:space="0" w:color="auto" w:frame="1"/>
          <w:lang w:val="en-US"/>
        </w:rPr>
        <w:t>$a</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1</w:t>
      </w:r>
      <w:proofErr w:type="gramStart"/>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2</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3</w:t>
      </w:r>
      <w:proofErr w:type="gramEnd"/>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$b</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&amp;</w:t>
      </w:r>
      <w:r w:rsidRPr="008A0813">
        <w:rPr>
          <w:rStyle w:val="variable"/>
          <w:rFonts w:ascii="Times New Roman" w:eastAsiaTheme="majorEastAsia" w:hAnsi="Times New Roman" w:cs="Times New Roman"/>
          <w:color w:val="292B80"/>
          <w:bdr w:val="none" w:sz="0" w:space="0" w:color="auto" w:frame="1"/>
          <w:lang w:val="en-US"/>
        </w:rPr>
        <w:t>$a</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foreach</w:t>
      </w: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eastAsiaTheme="majorEastAsia" w:hAnsi="Times New Roman" w:cs="Times New Roman"/>
          <w:color w:val="292B80"/>
          <w:bdr w:val="none" w:sz="0" w:space="0" w:color="auto" w:frame="1"/>
          <w:lang w:val="en-US"/>
        </w:rPr>
        <w:t>$b</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as</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echo</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w:t>
      </w:r>
      <w:r w:rsidRPr="008A0813">
        <w:rPr>
          <w:rStyle w:val="subst"/>
          <w:rFonts w:ascii="Times New Roman" w:hAnsi="Times New Roman" w:cs="Times New Roman"/>
          <w:b/>
          <w:bCs/>
          <w:color w:val="267583"/>
          <w:bdr w:val="none" w:sz="0" w:space="0" w:color="auto" w:frame="1"/>
          <w:lang w:val="en-US"/>
        </w:rPr>
        <w:t>$v</w:t>
      </w:r>
      <w:r w:rsidRPr="008A0813">
        <w:rPr>
          <w:rStyle w:val="string"/>
          <w:rFonts w:ascii="Times New Roman" w:hAnsi="Times New Roman" w:cs="Times New Roman"/>
          <w:color w:val="267583"/>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unset</w:t>
      </w: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eastAsiaTheme="majorEastAsia" w:hAnsi="Times New Roman" w:cs="Times New Roman"/>
          <w:color w:val="292B80"/>
          <w:bdr w:val="none" w:sz="0" w:space="0" w:color="auto" w:frame="1"/>
          <w:lang w:val="en-US"/>
        </w:rPr>
        <w:t>$b</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1</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lang w:val="en-US"/>
        </w:rPr>
        <w:t>// 1 2 3 (php5: 1 3)</w:t>
      </w:r>
    </w:p>
    <w:p w:rsidR="00D05C7A" w:rsidRPr="008A0813" w:rsidRDefault="00D05C7A" w:rsidP="008A0813">
      <w:pPr>
        <w:pStyle w:val="HTML1"/>
        <w:textAlignment w:val="baseline"/>
        <w:rPr>
          <w:rFonts w:ascii="Times New Roman" w:hAnsi="Times New Roman" w:cs="Times New Roman"/>
          <w:color w:val="393939"/>
        </w:rPr>
      </w:pPr>
      <w:r w:rsidRPr="008A0813">
        <w:rPr>
          <w:rStyle w:val="comment"/>
          <w:rFonts w:ascii="Times New Roman" w:eastAsiaTheme="majorEastAsia" w:hAnsi="Times New Roman" w:cs="Times New Roman"/>
          <w:color w:val="888895"/>
          <w:bdr w:val="none" w:sz="0" w:space="0" w:color="auto" w:frame="1"/>
        </w:rPr>
        <w:t>// в PHP 5 и PHP 7 результаты отличаются</w:t>
      </w:r>
    </w:p>
    <w:p w:rsidR="00D05C7A" w:rsidRPr="008A0813" w:rsidRDefault="00D05C7A" w:rsidP="008A0813">
      <w:pPr>
        <w:spacing w:after="0" w:line="240" w:lineRule="auto"/>
        <w:rPr>
          <w:rFonts w:ascii="Times New Roman" w:hAnsi="Times New Roman" w:cs="Times New Roman"/>
          <w:sz w:val="20"/>
          <w:szCs w:val="20"/>
        </w:rPr>
      </w:pPr>
      <w:hyperlink r:id="rId48" w:anchor="kcmenu" w:history="1">
        <w:r w:rsidRPr="008A0813">
          <w:rPr>
            <w:rStyle w:val="a5"/>
            <w:rFonts w:ascii="Times New Roman" w:hAnsi="Times New Roman" w:cs="Times New Roman"/>
            <w:color w:val="126FA7"/>
            <w:sz w:val="20"/>
            <w:szCs w:val="20"/>
            <w:bdr w:val="none" w:sz="0" w:space="0" w:color="auto" w:frame="1"/>
            <w:shd w:val="clear" w:color="auto" w:fill="FFFFFF"/>
          </w:rPr>
          <w:t>к началу</w:t>
        </w:r>
      </w:hyperlink>
      <w:bookmarkStart w:id="44" w:name="$class-=-new-class-anonimnye-klassy"/>
      <w:bookmarkEnd w:id="44"/>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r w:rsidRPr="008A0813">
        <w:rPr>
          <w:rStyle w:val="HTML0"/>
          <w:rFonts w:ascii="Times New Roman" w:hAnsi="Times New Roman" w:cs="Times New Roman"/>
          <w:b w:val="0"/>
          <w:bCs w:val="0"/>
          <w:color w:val="362053"/>
          <w:sz w:val="20"/>
          <w:szCs w:val="20"/>
          <w:bdr w:val="none" w:sz="0" w:space="0" w:color="auto" w:frame="1"/>
        </w:rPr>
        <w:t>$class = new class{}</w:t>
      </w:r>
      <w:r w:rsidRPr="008A0813">
        <w:rPr>
          <w:rFonts w:ascii="Times New Roman" w:hAnsi="Times New Roman" w:cs="Times New Roman"/>
          <w:b w:val="0"/>
          <w:bCs w:val="0"/>
          <w:color w:val="362053"/>
          <w:sz w:val="20"/>
          <w:szCs w:val="20"/>
        </w:rPr>
        <w:t> — анонимные классы</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 xml:space="preserve">Анонимные классы позволяют делать тоже </w:t>
      </w:r>
      <w:proofErr w:type="gramStart"/>
      <w:r w:rsidRPr="008A0813">
        <w:rPr>
          <w:color w:val="393939"/>
          <w:sz w:val="20"/>
          <w:szCs w:val="20"/>
        </w:rPr>
        <w:t>самое</w:t>
      </w:r>
      <w:proofErr w:type="gramEnd"/>
      <w:r w:rsidRPr="008A0813">
        <w:rPr>
          <w:color w:val="393939"/>
          <w:sz w:val="20"/>
          <w:szCs w:val="20"/>
        </w:rPr>
        <w:t xml:space="preserve"> что и обычные классы: передавать данные в конструктор, наследовать другие классы, использовать трейты и т.п.</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eastAsiaTheme="majorEastAsia" w:hAnsi="Times New Roman" w:cs="Times New Roman"/>
          <w:color w:val="292B80"/>
          <w:bdr w:val="none" w:sz="0" w:space="0" w:color="auto" w:frame="1"/>
          <w:lang w:val="en-US"/>
        </w:rPr>
        <w:t>$class</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new</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class</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public</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function</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echo</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$msg</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php"/>
          <w:rFonts w:ascii="Times New Roman" w:hAnsi="Times New Roman" w:cs="Times New Roman"/>
          <w:color w:val="000000"/>
          <w:bdr w:val="none" w:sz="0" w:space="0" w:color="auto" w:frame="1"/>
          <w:lang w:val="en-US"/>
        </w:rPr>
        <w:tab/>
      </w:r>
      <w:r w:rsidRPr="008A0813">
        <w:rPr>
          <w:rStyle w:val="php"/>
          <w:rFonts w:ascii="Times New Roman" w:hAnsi="Times New Roman" w:cs="Times New Roman"/>
          <w:color w:val="000000"/>
          <w:bdr w:val="none" w:sz="0" w:space="0" w:color="auto" w:frame="1"/>
          <w:lang w:val="en-US"/>
        </w:rPr>
        <w:tab/>
      </w: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w:t>
      </w:r>
      <w:r w:rsidRPr="008A0813">
        <w:rPr>
          <w:rStyle w:val="variable"/>
          <w:rFonts w:ascii="Times New Roman" w:eastAsiaTheme="majorEastAsia" w:hAnsi="Times New Roman" w:cs="Times New Roman"/>
          <w:color w:val="292B80"/>
          <w:bdr w:val="none" w:sz="0" w:space="0" w:color="auto" w:frame="1"/>
        </w:rPr>
        <w:t>$msg</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php"/>
          <w:rFonts w:ascii="Times New Roman" w:hAnsi="Times New Roman" w:cs="Times New Roman"/>
          <w:color w:val="000000"/>
          <w:bdr w:val="none" w:sz="0" w:space="0" w:color="auto" w:frame="1"/>
        </w:rPr>
        <w:tab/>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Fonts w:ascii="Times New Roman" w:hAnsi="Times New Roman" w:cs="Times New Roman"/>
          <w:color w:val="393939"/>
        </w:rPr>
      </w:pPr>
      <w:r w:rsidRPr="008A0813">
        <w:rPr>
          <w:rStyle w:val="variable"/>
          <w:rFonts w:ascii="Times New Roman" w:eastAsiaTheme="majorEastAsia" w:hAnsi="Times New Roman" w:cs="Times New Roman"/>
          <w:color w:val="292B80"/>
          <w:bdr w:val="none" w:sz="0" w:space="0" w:color="auto" w:frame="1"/>
        </w:rPr>
        <w:t>$class</w:t>
      </w:r>
      <w:r w:rsidRPr="008A0813">
        <w:rPr>
          <w:rStyle w:val="php"/>
          <w:rFonts w:ascii="Times New Roman" w:hAnsi="Times New Roman" w:cs="Times New Roman"/>
          <w:color w:val="000000"/>
          <w:bdr w:val="none" w:sz="0" w:space="0" w:color="auto" w:frame="1"/>
        </w:rPr>
        <w:t>-&gt;echo</w:t>
      </w:r>
      <w:r w:rsidRPr="008A0813">
        <w:rPr>
          <w:rStyle w:val="simbol"/>
          <w:rFonts w:ascii="Times New Roman" w:hAnsi="Times New Roman" w:cs="Times New Roman"/>
          <w:color w:val="8000FF"/>
          <w:bdr w:val="none" w:sz="0" w:space="0" w:color="auto" w:frame="1"/>
        </w:rPr>
        <w:t>(</w:t>
      </w:r>
      <w:r w:rsidRPr="008A0813">
        <w:rPr>
          <w:rStyle w:val="string"/>
          <w:rFonts w:ascii="Times New Roman" w:hAnsi="Times New Roman" w:cs="Times New Roman"/>
          <w:color w:val="267583"/>
          <w:bdr w:val="none" w:sz="0" w:space="0" w:color="auto" w:frame="1"/>
        </w:rPr>
        <w:t>'Привет!'</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eastAsiaTheme="majorEastAsia" w:hAnsi="Times New Roman" w:cs="Times New Roman"/>
          <w:color w:val="888895"/>
          <w:bdr w:val="none" w:sz="0" w:space="0" w:color="auto" w:frame="1"/>
        </w:rPr>
        <w:t>// выведет на экран: "Привет!"</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 xml:space="preserve">Расширение классов </w:t>
      </w:r>
      <w:proofErr w:type="gramStart"/>
      <w:r w:rsidRPr="008A0813">
        <w:rPr>
          <w:color w:val="393939"/>
          <w:sz w:val="20"/>
          <w:szCs w:val="20"/>
        </w:rPr>
        <w:t>работает</w:t>
      </w:r>
      <w:proofErr w:type="gramEnd"/>
      <w:r w:rsidRPr="008A0813">
        <w:rPr>
          <w:color w:val="393939"/>
          <w:sz w:val="20"/>
          <w:szCs w:val="20"/>
        </w:rPr>
        <w:t xml:space="preserve"> как и ожидается:</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class</w:t>
      </w:r>
      <w:proofErr w:type="gramEnd"/>
      <w:r w:rsidRPr="008A0813">
        <w:rPr>
          <w:rStyle w:val="php"/>
          <w:rFonts w:ascii="Times New Roman" w:hAnsi="Times New Roman" w:cs="Times New Roman"/>
          <w:color w:val="000000"/>
          <w:bdr w:val="none" w:sz="0" w:space="0" w:color="auto" w:frame="1"/>
          <w:lang w:val="en-US"/>
        </w:rPr>
        <w:t xml:space="preserve"> Foo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eastAsiaTheme="majorEastAsia" w:hAnsi="Times New Roman" w:cs="Times New Roman"/>
          <w:color w:val="292B80"/>
          <w:bdr w:val="none" w:sz="0" w:space="0" w:color="auto" w:frame="1"/>
          <w:lang w:val="en-US"/>
        </w:rPr>
        <w:t>$child</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new</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class</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extends</w:t>
      </w:r>
      <w:r w:rsidRPr="008A0813">
        <w:rPr>
          <w:rStyle w:val="php"/>
          <w:rFonts w:ascii="Times New Roman" w:hAnsi="Times New Roman" w:cs="Times New Roman"/>
          <w:color w:val="000000"/>
          <w:bdr w:val="none" w:sz="0" w:space="0" w:color="auto" w:frame="1"/>
          <w:lang w:val="en-US"/>
        </w:rPr>
        <w:t xml:space="preserve"> Foo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Fonts w:ascii="Times New Roman" w:hAnsi="Times New Roman" w:cs="Times New Roman"/>
          <w:color w:val="393939"/>
          <w:lang w:val="en-US"/>
        </w:rPr>
      </w:pPr>
      <w:r w:rsidRPr="008A0813">
        <w:rPr>
          <w:rStyle w:val="php"/>
          <w:rFonts w:ascii="Times New Roman" w:hAnsi="Times New Roman" w:cs="Times New Roman"/>
          <w:color w:val="000000"/>
          <w:bdr w:val="none" w:sz="0" w:space="0" w:color="auto" w:frame="1"/>
          <w:lang w:val="en-US"/>
        </w:rPr>
        <w:t>var_</w:t>
      </w:r>
      <w:proofErr w:type="gramStart"/>
      <w:r w:rsidRPr="008A0813">
        <w:rPr>
          <w:rStyle w:val="php"/>
          <w:rFonts w:ascii="Times New Roman" w:hAnsi="Times New Roman" w:cs="Times New Roman"/>
          <w:color w:val="000000"/>
          <w:bdr w:val="none" w:sz="0" w:space="0" w:color="auto" w:frame="1"/>
          <w:lang w:val="en-US"/>
        </w:rPr>
        <w:t>dump</w:t>
      </w:r>
      <w:r w:rsidRPr="008A0813">
        <w:rPr>
          <w:rStyle w:val="simbol"/>
          <w:rFonts w:ascii="Times New Roman"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$child</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instanceof</w:t>
      </w:r>
      <w:r w:rsidRPr="008A0813">
        <w:rPr>
          <w:rStyle w:val="php"/>
          <w:rFonts w:ascii="Times New Roman" w:hAnsi="Times New Roman" w:cs="Times New Roman"/>
          <w:color w:val="000000"/>
          <w:bdr w:val="none" w:sz="0" w:space="0" w:color="auto" w:frame="1"/>
          <w:lang w:val="en-US"/>
        </w:rPr>
        <w:t xml:space="preserve"> Foo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lang w:val="en-US"/>
        </w:rPr>
        <w:t>//&gt; true</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lang w:val="en-US"/>
        </w:rPr>
      </w:pPr>
      <w:r w:rsidRPr="008A0813">
        <w:rPr>
          <w:color w:val="393939"/>
          <w:sz w:val="20"/>
          <w:szCs w:val="20"/>
        </w:rPr>
        <w:t>Использование</w:t>
      </w:r>
      <w:r w:rsidRPr="008A0813">
        <w:rPr>
          <w:color w:val="393939"/>
          <w:sz w:val="20"/>
          <w:szCs w:val="20"/>
          <w:lang w:val="en-US"/>
        </w:rPr>
        <w:t xml:space="preserve"> </w:t>
      </w:r>
      <w:r w:rsidRPr="008A0813">
        <w:rPr>
          <w:color w:val="393939"/>
          <w:sz w:val="20"/>
          <w:szCs w:val="20"/>
        </w:rPr>
        <w:t>треитов</w:t>
      </w:r>
      <w:r w:rsidRPr="008A0813">
        <w:rPr>
          <w:color w:val="393939"/>
          <w:sz w:val="20"/>
          <w:szCs w:val="20"/>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trait</w:t>
      </w:r>
      <w:proofErr w:type="gramEnd"/>
      <w:r w:rsidRPr="008A0813">
        <w:rPr>
          <w:rStyle w:val="php"/>
          <w:rFonts w:ascii="Times New Roman" w:hAnsi="Times New Roman" w:cs="Times New Roman"/>
          <w:color w:val="000000"/>
          <w:bdr w:val="none" w:sz="0" w:space="0" w:color="auto" w:frame="1"/>
          <w:lang w:val="en-US"/>
        </w:rPr>
        <w:t xml:space="preserve"> Foo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public</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function</w:t>
      </w:r>
      <w:r w:rsidRPr="008A0813">
        <w:rPr>
          <w:rStyle w:val="php"/>
          <w:rFonts w:ascii="Times New Roman" w:hAnsi="Times New Roman" w:cs="Times New Roman"/>
          <w:color w:val="000000"/>
          <w:bdr w:val="none" w:sz="0" w:space="0" w:color="auto" w:frame="1"/>
          <w:lang w:val="en-US"/>
        </w:rPr>
        <w:t xml:space="preserve"> method</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t xml:space="preserve">  </w:t>
      </w:r>
      <w:proofErr w:type="gramStart"/>
      <w:r w:rsidRPr="008A0813">
        <w:rPr>
          <w:rStyle w:val="keyword"/>
          <w:rFonts w:ascii="Times New Roman" w:hAnsi="Times New Roman" w:cs="Times New Roman"/>
          <w:b/>
          <w:bCs/>
          <w:color w:val="1957FF"/>
          <w:bdr w:val="none" w:sz="0" w:space="0" w:color="auto" w:frame="1"/>
          <w:lang w:val="en-US"/>
        </w:rPr>
        <w:t>return</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"bar"</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eastAsiaTheme="majorEastAsia" w:hAnsi="Times New Roman" w:cs="Times New Roman"/>
          <w:color w:val="292B80"/>
          <w:bdr w:val="none" w:sz="0" w:space="0" w:color="auto" w:frame="1"/>
          <w:lang w:val="en-US"/>
        </w:rPr>
        <w:t>$class</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new</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class</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use</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title"/>
          <w:rFonts w:ascii="Times New Roman" w:hAnsi="Times New Roman" w:cs="Times New Roman"/>
          <w:color w:val="000000"/>
          <w:bdr w:val="none" w:sz="0" w:space="0" w:color="auto" w:frame="1"/>
          <w:lang w:val="en-US"/>
        </w:rPr>
        <w:t>Foo</w:t>
      </w:r>
      <w:r w:rsidRPr="008A0813">
        <w:rPr>
          <w:rStyle w:val="php"/>
          <w:rFonts w:ascii="Times New Roman" w:hAnsi="Times New Roman" w:cs="Times New Roman"/>
          <w:color w:val="000000"/>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Fonts w:ascii="Times New Roman" w:hAnsi="Times New Roman" w:cs="Times New Roman"/>
          <w:color w:val="393939"/>
          <w:lang w:val="en-US"/>
        </w:rPr>
      </w:pPr>
      <w:r w:rsidRPr="008A0813">
        <w:rPr>
          <w:rStyle w:val="php"/>
          <w:rFonts w:ascii="Times New Roman" w:hAnsi="Times New Roman" w:cs="Times New Roman"/>
          <w:color w:val="000000"/>
          <w:bdr w:val="none" w:sz="0" w:space="0" w:color="auto" w:frame="1"/>
          <w:lang w:val="en-US"/>
        </w:rPr>
        <w:t>var_</w:t>
      </w:r>
      <w:proofErr w:type="gramStart"/>
      <w:r w:rsidRPr="008A0813">
        <w:rPr>
          <w:rStyle w:val="php"/>
          <w:rFonts w:ascii="Times New Roman" w:hAnsi="Times New Roman" w:cs="Times New Roman"/>
          <w:color w:val="000000"/>
          <w:bdr w:val="none" w:sz="0" w:space="0" w:color="auto" w:frame="1"/>
          <w:lang w:val="en-US"/>
        </w:rPr>
        <w:t>dump</w:t>
      </w:r>
      <w:r w:rsidRPr="008A0813">
        <w:rPr>
          <w:rStyle w:val="simbol"/>
          <w:rFonts w:ascii="Times New Roman"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$class</w:t>
      </w:r>
      <w:r w:rsidRPr="008A0813">
        <w:rPr>
          <w:rStyle w:val="php"/>
          <w:rFonts w:ascii="Times New Roman" w:hAnsi="Times New Roman" w:cs="Times New Roman"/>
          <w:color w:val="000000"/>
          <w:bdr w:val="none" w:sz="0" w:space="0" w:color="auto" w:frame="1"/>
          <w:lang w:val="en-US"/>
        </w:rPr>
        <w:t>-&gt;method</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lang w:val="en-US"/>
        </w:rPr>
        <w:t>//&gt; string(3) "bar"</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Подробнее про анонимные классы </w:t>
      </w:r>
      <w:hyperlink r:id="rId49" w:tgtFrame="_blank" w:history="1">
        <w:r w:rsidRPr="008A0813">
          <w:rPr>
            <w:rStyle w:val="a5"/>
            <w:color w:val="126FA7"/>
            <w:sz w:val="20"/>
            <w:szCs w:val="20"/>
            <w:bdr w:val="none" w:sz="0" w:space="0" w:color="auto" w:frame="1"/>
          </w:rPr>
          <w:t>читайте в документации</w:t>
        </w:r>
      </w:hyperlink>
      <w:r w:rsidRPr="008A0813">
        <w:rPr>
          <w:color w:val="393939"/>
          <w:sz w:val="20"/>
          <w:szCs w:val="20"/>
        </w:rPr>
        <w:t> и на </w:t>
      </w:r>
      <w:hyperlink r:id="rId50" w:tgtFrame="_blank" w:history="1">
        <w:r w:rsidRPr="008A0813">
          <w:rPr>
            <w:rStyle w:val="a5"/>
            <w:color w:val="126FA7"/>
            <w:sz w:val="20"/>
            <w:szCs w:val="20"/>
            <w:bdr w:val="none" w:sz="0" w:space="0" w:color="auto" w:frame="1"/>
          </w:rPr>
          <w:t>wiki.php.net</w:t>
        </w:r>
      </w:hyperlink>
      <w:r w:rsidRPr="008A0813">
        <w:rPr>
          <w:color w:val="393939"/>
          <w:sz w:val="20"/>
          <w:szCs w:val="20"/>
        </w:rPr>
        <w:t>.</w:t>
      </w:r>
    </w:p>
    <w:p w:rsidR="00D05C7A" w:rsidRPr="008A0813" w:rsidRDefault="00D05C7A" w:rsidP="008A0813">
      <w:pPr>
        <w:spacing w:after="0" w:line="240" w:lineRule="auto"/>
        <w:rPr>
          <w:rFonts w:ascii="Times New Roman" w:hAnsi="Times New Roman" w:cs="Times New Roman"/>
          <w:sz w:val="20"/>
          <w:szCs w:val="20"/>
        </w:rPr>
      </w:pPr>
      <w:hyperlink r:id="rId51" w:anchor="kcmenu" w:history="1">
        <w:r w:rsidRPr="008A0813">
          <w:rPr>
            <w:rStyle w:val="a5"/>
            <w:rFonts w:ascii="Times New Roman" w:hAnsi="Times New Roman" w:cs="Times New Roman"/>
            <w:color w:val="126FA7"/>
            <w:sz w:val="20"/>
            <w:szCs w:val="20"/>
            <w:bdr w:val="none" w:sz="0" w:space="0" w:color="auto" w:frame="1"/>
            <w:shd w:val="clear" w:color="auto" w:fill="FFFFFF"/>
          </w:rPr>
          <w:t>к началу</w:t>
        </w:r>
      </w:hyperlink>
      <w:bookmarkStart w:id="45" w:name="yield-...-return-99-vozvrat-return-vyraz"/>
      <w:bookmarkEnd w:id="45"/>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r w:rsidRPr="008A0813">
        <w:rPr>
          <w:rStyle w:val="HTML0"/>
          <w:rFonts w:ascii="Times New Roman" w:hAnsi="Times New Roman" w:cs="Times New Roman"/>
          <w:b w:val="0"/>
          <w:bCs w:val="0"/>
          <w:color w:val="362053"/>
          <w:sz w:val="20"/>
          <w:szCs w:val="20"/>
          <w:bdr w:val="none" w:sz="0" w:space="0" w:color="auto" w:frame="1"/>
        </w:rPr>
        <w:t>yield ... return 99;</w:t>
      </w:r>
      <w:r w:rsidRPr="008A0813">
        <w:rPr>
          <w:rFonts w:ascii="Times New Roman" w:hAnsi="Times New Roman" w:cs="Times New Roman"/>
          <w:b w:val="0"/>
          <w:bCs w:val="0"/>
          <w:color w:val="362053"/>
          <w:sz w:val="20"/>
          <w:szCs w:val="20"/>
        </w:rPr>
        <w:t> — возврат (return) выражений в генераторах</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Функции-генераторы появились в PHP 5.5. Но там можно было использовать return, только чтобы прервать работу генератора. Теперь return может возвращать выражение (значение/массив/другой генератор), а не только NULL. Но сделать это можно только в конце работы генератора.</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Получить возвращенное значение можно методом </w:t>
      </w:r>
      <w:r w:rsidRPr="008A0813">
        <w:rPr>
          <w:rStyle w:val="HTML0"/>
          <w:color w:val="393939"/>
          <w:sz w:val="20"/>
          <w:szCs w:val="20"/>
          <w:bdr w:val="none" w:sz="0" w:space="0" w:color="auto" w:frame="1"/>
        </w:rPr>
        <w:t>getReturn()</w:t>
      </w:r>
      <w:r w:rsidRPr="008A0813">
        <w:rPr>
          <w:color w:val="393939"/>
          <w:sz w:val="20"/>
          <w:szCs w:val="20"/>
        </w:rPr>
        <w:t xml:space="preserve">, но только по </w:t>
      </w:r>
      <w:proofErr w:type="gramStart"/>
      <w:r w:rsidRPr="008A0813">
        <w:rPr>
          <w:color w:val="393939"/>
          <w:sz w:val="20"/>
          <w:szCs w:val="20"/>
        </w:rPr>
        <w:t>завершении</w:t>
      </w:r>
      <w:proofErr w:type="gramEnd"/>
      <w:r w:rsidRPr="008A0813">
        <w:rPr>
          <w:color w:val="393939"/>
          <w:sz w:val="20"/>
          <w:szCs w:val="20"/>
        </w:rPr>
        <w:t xml:space="preserve"> работы генератора.</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Возможность явно вернуть последнее значение упрощает работу с генераторами:</w:t>
      </w:r>
      <w:r w:rsidRPr="008A0813">
        <w:rPr>
          <w:color w:val="393939"/>
          <w:sz w:val="20"/>
          <w:szCs w:val="20"/>
        </w:rPr>
        <w:br/>
        <w:t>теперь не нужно проверять является ли значение последним, а просто вызываем getReturn().</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function</w:t>
      </w:r>
      <w:proofErr w:type="gramEnd"/>
      <w:r w:rsidRPr="008A0813">
        <w:rPr>
          <w:rStyle w:val="php"/>
          <w:rFonts w:ascii="Times New Roman" w:hAnsi="Times New Roman" w:cs="Times New Roman"/>
          <w:color w:val="000000"/>
          <w:bdr w:val="none" w:sz="0" w:space="0" w:color="auto" w:frame="1"/>
          <w:lang w:val="en-US"/>
        </w:rPr>
        <w:t xml:space="preserve"> gen</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yield</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1</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yield</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2</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return</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3</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variable"/>
          <w:rFonts w:ascii="Times New Roman" w:eastAsiaTheme="majorEastAsia" w:hAnsi="Times New Roman" w:cs="Times New Roman"/>
          <w:color w:val="292B80"/>
          <w:bdr w:val="none" w:sz="0" w:space="0" w:color="auto" w:frame="1"/>
        </w:rPr>
        <w:t>$gen</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gen</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comment"/>
          <w:rFonts w:ascii="Times New Roman" w:eastAsiaTheme="majorEastAsia" w:hAnsi="Times New Roman" w:cs="Times New Roman"/>
          <w:color w:val="888895"/>
          <w:bdr w:val="none" w:sz="0" w:space="0" w:color="auto" w:frame="1"/>
        </w:rPr>
        <w:t>// если генератор еще ничего не вернул, то вызов такой строки</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comment"/>
          <w:rFonts w:ascii="Times New Roman" w:eastAsiaTheme="majorEastAsia" w:hAnsi="Times New Roman" w:cs="Times New Roman"/>
          <w:color w:val="888895"/>
          <w:bdr w:val="none" w:sz="0" w:space="0" w:color="auto" w:frame="1"/>
          <w:lang w:val="en-US"/>
        </w:rPr>
        <w:lastRenderedPageBreak/>
        <w:t>// echo $gen-&gt;</w:t>
      </w:r>
      <w:proofErr w:type="gramStart"/>
      <w:r w:rsidRPr="008A0813">
        <w:rPr>
          <w:rStyle w:val="comment"/>
          <w:rFonts w:ascii="Times New Roman" w:eastAsiaTheme="majorEastAsia" w:hAnsi="Times New Roman" w:cs="Times New Roman"/>
          <w:color w:val="888895"/>
          <w:bdr w:val="none" w:sz="0" w:space="0" w:color="auto" w:frame="1"/>
          <w:lang w:val="en-US"/>
        </w:rPr>
        <w:t>getReturn(</w:t>
      </w:r>
      <w:proofErr w:type="gramEnd"/>
      <w:r w:rsidRPr="008A0813">
        <w:rPr>
          <w:rStyle w:val="comment"/>
          <w:rFonts w:ascii="Times New Roman" w:eastAsiaTheme="majorEastAsia" w:hAnsi="Times New Roman" w:cs="Times New Roman"/>
          <w:color w:val="888895"/>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comment"/>
          <w:rFonts w:ascii="Times New Roman" w:eastAsiaTheme="majorEastAsia" w:hAnsi="Times New Roman" w:cs="Times New Roman"/>
          <w:color w:val="888895"/>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rPr>
        <w:t>вызовет</w:t>
      </w:r>
      <w:r w:rsidRPr="008A0813">
        <w:rPr>
          <w:rStyle w:val="comment"/>
          <w:rFonts w:ascii="Times New Roman" w:eastAsiaTheme="majorEastAsia" w:hAnsi="Times New Roman" w:cs="Times New Roman"/>
          <w:color w:val="888895"/>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rPr>
        <w:t>ошибку</w:t>
      </w:r>
      <w:r w:rsidRPr="008A0813">
        <w:rPr>
          <w:rStyle w:val="comment"/>
          <w:rFonts w:ascii="Times New Roman" w:eastAsiaTheme="majorEastAsia" w:hAnsi="Times New Roman" w:cs="Times New Roman"/>
          <w:color w:val="888895"/>
          <w:bdr w:val="none" w:sz="0" w:space="0" w:color="auto" w:frame="1"/>
          <w:lang w:val="en-US"/>
        </w:rPr>
        <w:t>: Fatal error: Uncaught Exception: Cannot get return value of a generator that hasn't returned</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foreach</w:t>
      </w:r>
      <w:r w:rsidRPr="008A0813">
        <w:rPr>
          <w:rStyle w:val="simbol"/>
          <w:rFonts w:ascii="Times New Roman"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$gen</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as</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$val</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$val</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w:t>
      </w:r>
      <w:r w:rsidRPr="008A0813">
        <w:rPr>
          <w:rStyle w:val="variable"/>
          <w:rFonts w:ascii="Times New Roman" w:eastAsiaTheme="majorEastAsia" w:hAnsi="Times New Roman" w:cs="Times New Roman"/>
          <w:color w:val="292B80"/>
          <w:bdr w:val="none" w:sz="0" w:space="0" w:color="auto" w:frame="1"/>
        </w:rPr>
        <w:t>$gen</w:t>
      </w:r>
      <w:r w:rsidRPr="008A0813">
        <w:rPr>
          <w:rStyle w:val="php"/>
          <w:rFonts w:ascii="Times New Roman" w:hAnsi="Times New Roman" w:cs="Times New Roman"/>
          <w:color w:val="000000"/>
          <w:bdr w:val="none" w:sz="0" w:space="0" w:color="auto" w:frame="1"/>
        </w:rPr>
        <w:t>-&gt;getReturn</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
    <w:p w:rsidR="00D05C7A" w:rsidRPr="008A0813" w:rsidRDefault="00D05C7A" w:rsidP="008A0813">
      <w:pPr>
        <w:pStyle w:val="HTML1"/>
        <w:textAlignment w:val="baseline"/>
        <w:rPr>
          <w:rFonts w:ascii="Times New Roman" w:hAnsi="Times New Roman" w:cs="Times New Roman"/>
          <w:color w:val="393939"/>
        </w:rPr>
      </w:pPr>
      <w:r w:rsidRPr="008A0813">
        <w:rPr>
          <w:rStyle w:val="comment"/>
          <w:rFonts w:ascii="Times New Roman" w:eastAsiaTheme="majorEastAsia" w:hAnsi="Times New Roman" w:cs="Times New Roman"/>
          <w:color w:val="888895"/>
          <w:bdr w:val="none" w:sz="0" w:space="0" w:color="auto" w:frame="1"/>
        </w:rPr>
        <w:t>// результат работы этого кода выведет на экран: 123</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lang w:val="en-US"/>
        </w:rPr>
      </w:pPr>
      <w:r w:rsidRPr="008A0813">
        <w:rPr>
          <w:color w:val="393939"/>
          <w:sz w:val="20"/>
          <w:szCs w:val="20"/>
        </w:rPr>
        <w:t>Подробнее</w:t>
      </w:r>
      <w:r w:rsidRPr="008A0813">
        <w:rPr>
          <w:color w:val="393939"/>
          <w:sz w:val="20"/>
          <w:szCs w:val="20"/>
          <w:lang w:val="en-US"/>
        </w:rPr>
        <w:t>: </w:t>
      </w:r>
      <w:hyperlink r:id="rId52" w:tgtFrame="_blank" w:history="1">
        <w:r w:rsidRPr="008A0813">
          <w:rPr>
            <w:rStyle w:val="a5"/>
            <w:color w:val="126FA7"/>
            <w:sz w:val="20"/>
            <w:szCs w:val="20"/>
            <w:bdr w:val="none" w:sz="0" w:space="0" w:color="auto" w:frame="1"/>
            <w:lang w:val="en-US"/>
          </w:rPr>
          <w:t>Generator Return Expressions</w:t>
        </w:r>
      </w:hyperlink>
    </w:p>
    <w:p w:rsidR="00D05C7A" w:rsidRPr="008A0813" w:rsidRDefault="00D05C7A" w:rsidP="008A0813">
      <w:pPr>
        <w:spacing w:after="0" w:line="240" w:lineRule="auto"/>
        <w:rPr>
          <w:rFonts w:ascii="Times New Roman" w:hAnsi="Times New Roman" w:cs="Times New Roman"/>
          <w:sz w:val="20"/>
          <w:szCs w:val="20"/>
          <w:lang w:val="en-US"/>
        </w:rPr>
      </w:pPr>
      <w:hyperlink r:id="rId53" w:anchor="kcmenu" w:history="1">
        <w:r w:rsidRPr="008A0813">
          <w:rPr>
            <w:rStyle w:val="a5"/>
            <w:rFonts w:ascii="Times New Roman" w:hAnsi="Times New Roman" w:cs="Times New Roman"/>
            <w:color w:val="126FA7"/>
            <w:sz w:val="20"/>
            <w:szCs w:val="20"/>
            <w:bdr w:val="none" w:sz="0" w:space="0" w:color="auto" w:frame="1"/>
            <w:shd w:val="clear" w:color="auto" w:fill="FFFFFF"/>
          </w:rPr>
          <w:t>к</w:t>
        </w:r>
        <w:r w:rsidRPr="008A0813">
          <w:rPr>
            <w:rStyle w:val="a5"/>
            <w:rFonts w:ascii="Times New Roman" w:hAnsi="Times New Roman" w:cs="Times New Roman"/>
            <w:color w:val="126FA7"/>
            <w:sz w:val="20"/>
            <w:szCs w:val="20"/>
            <w:bdr w:val="none" w:sz="0" w:space="0" w:color="auto" w:frame="1"/>
            <w:shd w:val="clear" w:color="auto" w:fill="FFFFFF"/>
            <w:lang w:val="en-US"/>
          </w:rPr>
          <w:t xml:space="preserve"> </w:t>
        </w:r>
        <w:r w:rsidRPr="008A0813">
          <w:rPr>
            <w:rStyle w:val="a5"/>
            <w:rFonts w:ascii="Times New Roman" w:hAnsi="Times New Roman" w:cs="Times New Roman"/>
            <w:color w:val="126FA7"/>
            <w:sz w:val="20"/>
            <w:szCs w:val="20"/>
            <w:bdr w:val="none" w:sz="0" w:space="0" w:color="auto" w:frame="1"/>
            <w:shd w:val="clear" w:color="auto" w:fill="FFFFFF"/>
          </w:rPr>
          <w:t>началу</w:t>
        </w:r>
      </w:hyperlink>
      <w:bookmarkStart w:id="46" w:name="yield-from-gen-delegirovanie-generatorov"/>
      <w:bookmarkEnd w:id="46"/>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r w:rsidRPr="008A0813">
        <w:rPr>
          <w:rStyle w:val="HTML0"/>
          <w:rFonts w:ascii="Times New Roman" w:hAnsi="Times New Roman" w:cs="Times New Roman"/>
          <w:b w:val="0"/>
          <w:bCs w:val="0"/>
          <w:color w:val="362053"/>
          <w:sz w:val="20"/>
          <w:szCs w:val="20"/>
          <w:bdr w:val="none" w:sz="0" w:space="0" w:color="auto" w:frame="1"/>
        </w:rPr>
        <w:t>yield from gen()</w:t>
      </w:r>
      <w:r w:rsidRPr="008A0813">
        <w:rPr>
          <w:rFonts w:ascii="Times New Roman" w:hAnsi="Times New Roman" w:cs="Times New Roman"/>
          <w:b w:val="0"/>
          <w:bCs w:val="0"/>
          <w:color w:val="362053"/>
          <w:sz w:val="20"/>
          <w:szCs w:val="20"/>
        </w:rPr>
        <w:t> — делегирование генераторов</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Позволяет разбить сложный генератор на несколько простых.</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Для этого используется новый синтаксис: </w:t>
      </w:r>
      <w:r w:rsidRPr="008A0813">
        <w:rPr>
          <w:rStyle w:val="HTML0"/>
          <w:color w:val="393939"/>
          <w:sz w:val="20"/>
          <w:szCs w:val="20"/>
          <w:bdr w:val="none" w:sz="0" w:space="0" w:color="auto" w:frame="1"/>
        </w:rPr>
        <w:t>yield from &lt;expr&gt;</w:t>
      </w:r>
      <w:r w:rsidRPr="008A0813">
        <w:rPr>
          <w:color w:val="393939"/>
          <w:sz w:val="20"/>
          <w:szCs w:val="20"/>
        </w:rPr>
        <w:t>, где </w:t>
      </w:r>
      <w:r w:rsidRPr="008A0813">
        <w:rPr>
          <w:rStyle w:val="HTML"/>
          <w:rFonts w:ascii="Times New Roman" w:hAnsi="Times New Roman" w:cs="Times New Roman"/>
          <w:color w:val="393939"/>
          <w:bdr w:val="none" w:sz="0" w:space="0" w:color="auto" w:frame="1"/>
        </w:rPr>
        <w:t>&lt;expr&gt;</w:t>
      </w:r>
      <w:r w:rsidRPr="008A0813">
        <w:rPr>
          <w:color w:val="393939"/>
          <w:sz w:val="20"/>
          <w:szCs w:val="20"/>
        </w:rPr>
        <w:t> может быть значением (скаляром), массивом или другим генератором.</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lang w:val="en-US"/>
        </w:rPr>
      </w:pPr>
      <w:r w:rsidRPr="008A0813">
        <w:rPr>
          <w:rStyle w:val="HTML"/>
          <w:rFonts w:ascii="Times New Roman" w:hAnsi="Times New Roman" w:cs="Times New Roman"/>
          <w:color w:val="393939"/>
          <w:bdr w:val="none" w:sz="0" w:space="0" w:color="auto" w:frame="1"/>
        </w:rPr>
        <w:t>&lt;expr&gt;</w:t>
      </w:r>
      <w:r w:rsidRPr="008A0813">
        <w:rPr>
          <w:color w:val="393939"/>
          <w:sz w:val="20"/>
          <w:szCs w:val="20"/>
        </w:rPr>
        <w:t xml:space="preserve"> будет работать до тех пор, пока возвращает данные, затем выполнение продолжится в </w:t>
      </w:r>
      <w:proofErr w:type="gramStart"/>
      <w:r w:rsidRPr="008A0813">
        <w:rPr>
          <w:color w:val="393939"/>
          <w:sz w:val="20"/>
          <w:szCs w:val="20"/>
        </w:rPr>
        <w:t>генераторе</w:t>
      </w:r>
      <w:proofErr w:type="gramEnd"/>
      <w:r w:rsidRPr="008A0813">
        <w:rPr>
          <w:color w:val="393939"/>
          <w:sz w:val="20"/>
          <w:szCs w:val="20"/>
        </w:rPr>
        <w:t xml:space="preserve"> откуда </w:t>
      </w:r>
      <w:r w:rsidRPr="008A0813">
        <w:rPr>
          <w:rStyle w:val="HTML"/>
          <w:rFonts w:ascii="Times New Roman" w:hAnsi="Times New Roman" w:cs="Times New Roman"/>
          <w:color w:val="393939"/>
          <w:bdr w:val="none" w:sz="0" w:space="0" w:color="auto" w:frame="1"/>
        </w:rPr>
        <w:t>&lt;expr&gt;</w:t>
      </w:r>
      <w:r w:rsidRPr="008A0813">
        <w:rPr>
          <w:color w:val="393939"/>
          <w:sz w:val="20"/>
          <w:szCs w:val="20"/>
        </w:rPr>
        <w:t> был вызван. Смотрите</w:t>
      </w:r>
      <w:r w:rsidRPr="008A0813">
        <w:rPr>
          <w:color w:val="393939"/>
          <w:sz w:val="20"/>
          <w:szCs w:val="20"/>
          <w:lang w:val="en-US"/>
        </w:rPr>
        <w:t xml:space="preserve"> </w:t>
      </w:r>
      <w:r w:rsidRPr="008A0813">
        <w:rPr>
          <w:color w:val="393939"/>
          <w:sz w:val="20"/>
          <w:szCs w:val="20"/>
        </w:rPr>
        <w:t>пример</w:t>
      </w:r>
      <w:r w:rsidRPr="008A0813">
        <w:rPr>
          <w:color w:val="393939"/>
          <w:sz w:val="20"/>
          <w:szCs w:val="20"/>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function</w:t>
      </w:r>
      <w:proofErr w:type="gramEnd"/>
      <w:r w:rsidRPr="008A0813">
        <w:rPr>
          <w:rStyle w:val="php"/>
          <w:rFonts w:ascii="Times New Roman" w:hAnsi="Times New Roman" w:cs="Times New Roman"/>
          <w:color w:val="000000"/>
          <w:bdr w:val="none" w:sz="0" w:space="0" w:color="auto" w:frame="1"/>
          <w:lang w:val="en-US"/>
        </w:rPr>
        <w:t xml:space="preserve"> gen</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yield</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1</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yield</w:t>
      </w:r>
      <w:proofErr w:type="gramEnd"/>
      <w:r w:rsidRPr="008A0813">
        <w:rPr>
          <w:rStyle w:val="php"/>
          <w:rFonts w:ascii="Times New Roman" w:hAnsi="Times New Roman" w:cs="Times New Roman"/>
          <w:color w:val="000000"/>
          <w:bdr w:val="none" w:sz="0" w:space="0" w:color="auto" w:frame="1"/>
          <w:lang w:val="en-US"/>
        </w:rPr>
        <w:t xml:space="preserve"> from gen2</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yield</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4</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function</w:t>
      </w:r>
      <w:proofErr w:type="gramEnd"/>
      <w:r w:rsidRPr="008A0813">
        <w:rPr>
          <w:rStyle w:val="php"/>
          <w:rFonts w:ascii="Times New Roman" w:hAnsi="Times New Roman" w:cs="Times New Roman"/>
          <w:color w:val="000000"/>
          <w:bdr w:val="none" w:sz="0" w:space="0" w:color="auto" w:frame="1"/>
          <w:lang w:val="en-US"/>
        </w:rPr>
        <w:t xml:space="preserve"> gen2</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yield</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2</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yield</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3</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eastAsiaTheme="majorEastAsia" w:hAnsi="Times New Roman" w:cs="Times New Roman"/>
          <w:color w:val="292B80"/>
          <w:bdr w:val="none" w:sz="0" w:space="0" w:color="auto" w:frame="1"/>
          <w:lang w:val="en-US"/>
        </w:rPr>
        <w:t>$gen</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proofErr w:type="gramStart"/>
      <w:r w:rsidRPr="008A0813">
        <w:rPr>
          <w:rStyle w:val="php"/>
          <w:rFonts w:ascii="Times New Roman" w:hAnsi="Times New Roman" w:cs="Times New Roman"/>
          <w:color w:val="000000"/>
          <w:bdr w:val="none" w:sz="0" w:space="0" w:color="auto" w:frame="1"/>
          <w:lang w:val="en-US"/>
        </w:rPr>
        <w:t>gen</w:t>
      </w:r>
      <w:r w:rsidRPr="008A0813">
        <w:rPr>
          <w:rStyle w:val="simbol"/>
          <w:rFonts w:ascii="Times New Roman" w:hAnsi="Times New Roman" w:cs="Times New Roman"/>
          <w:color w:val="8000FF"/>
          <w:bdr w:val="none" w:sz="0" w:space="0" w:color="auto" w:frame="1"/>
          <w:lang w:val="en-US"/>
        </w:rPr>
        <w:t>(</w:t>
      </w:r>
      <w:proofErr w:type="gramEnd"/>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foreach</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$gen</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as</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$val</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php"/>
          <w:rFonts w:ascii="Times New Roman" w:hAnsi="Times New Roman" w:cs="Times New Roman"/>
          <w:color w:val="000000"/>
          <w:bdr w:val="none" w:sz="0" w:space="0" w:color="auto" w:frame="1"/>
          <w:lang w:val="en-US"/>
        </w:rPr>
        <w:tab/>
      </w: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w:t>
      </w:r>
      <w:r w:rsidRPr="008A0813">
        <w:rPr>
          <w:rStyle w:val="variable"/>
          <w:rFonts w:ascii="Times New Roman" w:eastAsiaTheme="majorEastAsia" w:hAnsi="Times New Roman" w:cs="Times New Roman"/>
          <w:color w:val="292B80"/>
          <w:bdr w:val="none" w:sz="0" w:space="0" w:color="auto" w:frame="1"/>
        </w:rPr>
        <w:t>$val</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
    <w:p w:rsidR="00D05C7A" w:rsidRPr="008A0813" w:rsidRDefault="00D05C7A" w:rsidP="008A0813">
      <w:pPr>
        <w:pStyle w:val="HTML1"/>
        <w:textAlignment w:val="baseline"/>
        <w:rPr>
          <w:rFonts w:ascii="Times New Roman" w:hAnsi="Times New Roman" w:cs="Times New Roman"/>
          <w:color w:val="393939"/>
        </w:rPr>
      </w:pPr>
      <w:r w:rsidRPr="008A0813">
        <w:rPr>
          <w:rStyle w:val="comment"/>
          <w:rFonts w:ascii="Times New Roman" w:eastAsiaTheme="majorEastAsia" w:hAnsi="Times New Roman" w:cs="Times New Roman"/>
          <w:color w:val="888895"/>
          <w:bdr w:val="none" w:sz="0" w:space="0" w:color="auto" w:frame="1"/>
        </w:rPr>
        <w:t>// результат работы этого кода: 1234</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Пример с массивом:</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roofErr w:type="gramStart"/>
      <w:r w:rsidRPr="008A0813">
        <w:rPr>
          <w:rStyle w:val="keyword"/>
          <w:rFonts w:ascii="Times New Roman" w:hAnsi="Times New Roman" w:cs="Times New Roman"/>
          <w:b/>
          <w:bCs/>
          <w:color w:val="1957FF"/>
          <w:bdr w:val="none" w:sz="0" w:space="0" w:color="auto" w:frame="1"/>
        </w:rPr>
        <w:t>function</w:t>
      </w:r>
      <w:r w:rsidRPr="008A0813">
        <w:rPr>
          <w:rStyle w:val="php"/>
          <w:rFonts w:ascii="Times New Roman" w:hAnsi="Times New Roman" w:cs="Times New Roman"/>
          <w:color w:val="000000"/>
          <w:bdr w:val="none" w:sz="0" w:space="0" w:color="auto" w:frame="1"/>
        </w:rPr>
        <w:t xml:space="preserve"> g</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proofErr w:type="gramEnd"/>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rPr>
        <w:t xml:space="preserve">  </w:t>
      </w:r>
      <w:proofErr w:type="gramStart"/>
      <w:r w:rsidRPr="008A0813">
        <w:rPr>
          <w:rStyle w:val="keyword"/>
          <w:rFonts w:ascii="Times New Roman" w:hAnsi="Times New Roman" w:cs="Times New Roman"/>
          <w:b/>
          <w:bCs/>
          <w:color w:val="1957FF"/>
          <w:bdr w:val="none" w:sz="0" w:space="0" w:color="auto" w:frame="1"/>
          <w:lang w:val="en-US"/>
        </w:rPr>
        <w:t>yield</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1</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 xml:space="preserve">  </w:t>
      </w:r>
      <w:proofErr w:type="gramStart"/>
      <w:r w:rsidRPr="008A0813">
        <w:rPr>
          <w:rStyle w:val="keyword"/>
          <w:rFonts w:ascii="Times New Roman" w:hAnsi="Times New Roman" w:cs="Times New Roman"/>
          <w:b/>
          <w:bCs/>
          <w:color w:val="1957FF"/>
          <w:bdr w:val="none" w:sz="0" w:space="0" w:color="auto" w:frame="1"/>
          <w:lang w:val="en-US"/>
        </w:rPr>
        <w:t>yield</w:t>
      </w:r>
      <w:proofErr w:type="gramEnd"/>
      <w:r w:rsidRPr="008A0813">
        <w:rPr>
          <w:rStyle w:val="php"/>
          <w:rFonts w:ascii="Times New Roman" w:hAnsi="Times New Roman" w:cs="Times New Roman"/>
          <w:color w:val="000000"/>
          <w:bdr w:val="none" w:sz="0" w:space="0" w:color="auto" w:frame="1"/>
          <w:lang w:val="en-US"/>
        </w:rPr>
        <w:t xml:space="preserve"> from </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2</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3</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4</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 xml:space="preserve">  </w:t>
      </w:r>
      <w:proofErr w:type="gramStart"/>
      <w:r w:rsidRPr="008A0813">
        <w:rPr>
          <w:rStyle w:val="keyword"/>
          <w:rFonts w:ascii="Times New Roman" w:hAnsi="Times New Roman" w:cs="Times New Roman"/>
          <w:b/>
          <w:bCs/>
          <w:color w:val="1957FF"/>
          <w:bdr w:val="none" w:sz="0" w:space="0" w:color="auto" w:frame="1"/>
          <w:lang w:val="en-US"/>
        </w:rPr>
        <w:t>yield</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5</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eastAsiaTheme="majorEastAsia" w:hAnsi="Times New Roman" w:cs="Times New Roman"/>
          <w:color w:val="292B80"/>
          <w:bdr w:val="none" w:sz="0" w:space="0" w:color="auto" w:frame="1"/>
          <w:lang w:val="en-US"/>
        </w:rPr>
        <w:t>$g</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proofErr w:type="gramStart"/>
      <w:r w:rsidRPr="008A0813">
        <w:rPr>
          <w:rStyle w:val="php"/>
          <w:rFonts w:ascii="Times New Roman" w:hAnsi="Times New Roman" w:cs="Times New Roman"/>
          <w:color w:val="000000"/>
          <w:bdr w:val="none" w:sz="0" w:space="0" w:color="auto" w:frame="1"/>
          <w:lang w:val="en-US"/>
        </w:rPr>
        <w:t>g</w:t>
      </w:r>
      <w:r w:rsidRPr="008A0813">
        <w:rPr>
          <w:rStyle w:val="simbol"/>
          <w:rFonts w:ascii="Times New Roman" w:hAnsi="Times New Roman" w:cs="Times New Roman"/>
          <w:color w:val="8000FF"/>
          <w:bdr w:val="none" w:sz="0" w:space="0" w:color="auto" w:frame="1"/>
          <w:lang w:val="en-US"/>
        </w:rPr>
        <w:t>(</w:t>
      </w:r>
      <w:proofErr w:type="gramEnd"/>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foreach</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$g</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as</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$yielded</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$yielded</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rPr>
      </w:pPr>
    </w:p>
    <w:p w:rsidR="00D05C7A" w:rsidRPr="008A0813" w:rsidRDefault="00D05C7A" w:rsidP="008A0813">
      <w:pPr>
        <w:pStyle w:val="HTML1"/>
        <w:textAlignment w:val="baseline"/>
        <w:rPr>
          <w:rFonts w:ascii="Times New Roman" w:hAnsi="Times New Roman" w:cs="Times New Roman"/>
          <w:color w:val="393939"/>
        </w:rPr>
      </w:pPr>
      <w:r w:rsidRPr="008A0813">
        <w:rPr>
          <w:rStyle w:val="comment"/>
          <w:rFonts w:ascii="Times New Roman" w:eastAsiaTheme="majorEastAsia" w:hAnsi="Times New Roman" w:cs="Times New Roman"/>
          <w:color w:val="888895"/>
          <w:bdr w:val="none" w:sz="0" w:space="0" w:color="auto" w:frame="1"/>
        </w:rPr>
        <w:t>// выведет: 12345</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Пример с return из дочернего генератора:</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function</w:t>
      </w:r>
      <w:proofErr w:type="gramEnd"/>
      <w:r w:rsidRPr="008A0813">
        <w:rPr>
          <w:rStyle w:val="php"/>
          <w:rFonts w:ascii="Times New Roman" w:hAnsi="Times New Roman" w:cs="Times New Roman"/>
          <w:color w:val="000000"/>
          <w:bdr w:val="none" w:sz="0" w:space="0" w:color="auto" w:frame="1"/>
          <w:lang w:val="en-US"/>
        </w:rPr>
        <w:t xml:space="preserve"> gen</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 xml:space="preserve">  </w:t>
      </w:r>
      <w:proofErr w:type="gramStart"/>
      <w:r w:rsidRPr="008A0813">
        <w:rPr>
          <w:rStyle w:val="keyword"/>
          <w:rFonts w:ascii="Times New Roman" w:hAnsi="Times New Roman" w:cs="Times New Roman"/>
          <w:b/>
          <w:bCs/>
          <w:color w:val="1957FF"/>
          <w:bdr w:val="none" w:sz="0" w:space="0" w:color="auto" w:frame="1"/>
          <w:lang w:val="en-US"/>
        </w:rPr>
        <w:t>yield</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1</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$sub_gen</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yield</w:t>
      </w:r>
      <w:r w:rsidRPr="008A0813">
        <w:rPr>
          <w:rStyle w:val="php"/>
          <w:rFonts w:ascii="Times New Roman" w:hAnsi="Times New Roman" w:cs="Times New Roman"/>
          <w:color w:val="000000"/>
          <w:bdr w:val="none" w:sz="0" w:space="0" w:color="auto" w:frame="1"/>
          <w:lang w:val="en-US"/>
        </w:rPr>
        <w:t xml:space="preserve"> from sub_</w:t>
      </w:r>
      <w:proofErr w:type="gramStart"/>
      <w:r w:rsidRPr="008A0813">
        <w:rPr>
          <w:rStyle w:val="php"/>
          <w:rFonts w:ascii="Times New Roman" w:hAnsi="Times New Roman" w:cs="Times New Roman"/>
          <w:color w:val="000000"/>
          <w:bdr w:val="none" w:sz="0" w:space="0" w:color="auto" w:frame="1"/>
          <w:lang w:val="en-US"/>
        </w:rPr>
        <w:t>gen</w:t>
      </w:r>
      <w:r w:rsidRPr="008A0813">
        <w:rPr>
          <w:rStyle w:val="simbol"/>
          <w:rFonts w:ascii="Times New Roman" w:hAnsi="Times New Roman" w:cs="Times New Roman"/>
          <w:color w:val="8000FF"/>
          <w:bdr w:val="none" w:sz="0" w:space="0" w:color="auto" w:frame="1"/>
          <w:lang w:val="en-US"/>
        </w:rPr>
        <w:t>(</w:t>
      </w:r>
      <w:proofErr w:type="gramEnd"/>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 xml:space="preserve">  </w:t>
      </w:r>
      <w:proofErr w:type="gramStart"/>
      <w:r w:rsidRPr="008A0813">
        <w:rPr>
          <w:rStyle w:val="keyword"/>
          <w:rFonts w:ascii="Times New Roman" w:hAnsi="Times New Roman" w:cs="Times New Roman"/>
          <w:b/>
          <w:bCs/>
          <w:color w:val="1957FF"/>
          <w:bdr w:val="none" w:sz="0" w:space="0" w:color="auto" w:frame="1"/>
          <w:lang w:val="en-US"/>
        </w:rPr>
        <w:t>yield</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4</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 xml:space="preserve">  </w:t>
      </w:r>
      <w:proofErr w:type="gramStart"/>
      <w:r w:rsidRPr="008A0813">
        <w:rPr>
          <w:rStyle w:val="keyword"/>
          <w:rFonts w:ascii="Times New Roman" w:hAnsi="Times New Roman" w:cs="Times New Roman"/>
          <w:b/>
          <w:bCs/>
          <w:color w:val="1957FF"/>
          <w:bdr w:val="none" w:sz="0" w:space="0" w:color="auto" w:frame="1"/>
          <w:lang w:val="en-US"/>
        </w:rPr>
        <w:t>return</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$sub_gen</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function</w:t>
      </w:r>
      <w:proofErr w:type="gramEnd"/>
      <w:r w:rsidRPr="008A0813">
        <w:rPr>
          <w:rStyle w:val="php"/>
          <w:rFonts w:ascii="Times New Roman" w:hAnsi="Times New Roman" w:cs="Times New Roman"/>
          <w:color w:val="000000"/>
          <w:bdr w:val="none" w:sz="0" w:space="0" w:color="auto" w:frame="1"/>
          <w:lang w:val="en-US"/>
        </w:rPr>
        <w:t xml:space="preserve"> sub_gen</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 xml:space="preserve">  </w:t>
      </w:r>
      <w:proofErr w:type="gramStart"/>
      <w:r w:rsidRPr="008A0813">
        <w:rPr>
          <w:rStyle w:val="keyword"/>
          <w:rFonts w:ascii="Times New Roman" w:hAnsi="Times New Roman" w:cs="Times New Roman"/>
          <w:b/>
          <w:bCs/>
          <w:color w:val="1957FF"/>
          <w:bdr w:val="none" w:sz="0" w:space="0" w:color="auto" w:frame="1"/>
          <w:lang w:val="en-US"/>
        </w:rPr>
        <w:t>yield</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2</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 xml:space="preserve">  </w:t>
      </w:r>
      <w:proofErr w:type="gramStart"/>
      <w:r w:rsidRPr="008A0813">
        <w:rPr>
          <w:rStyle w:val="keyword"/>
          <w:rFonts w:ascii="Times New Roman" w:hAnsi="Times New Roman" w:cs="Times New Roman"/>
          <w:b/>
          <w:bCs/>
          <w:color w:val="1957FF"/>
          <w:bdr w:val="none" w:sz="0" w:space="0" w:color="auto" w:frame="1"/>
          <w:lang w:val="en-US"/>
        </w:rPr>
        <w:t>yield</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3</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 xml:space="preserve">  </w:t>
      </w:r>
      <w:proofErr w:type="gramStart"/>
      <w:r w:rsidRPr="008A0813">
        <w:rPr>
          <w:rStyle w:val="keyword"/>
          <w:rFonts w:ascii="Times New Roman" w:hAnsi="Times New Roman" w:cs="Times New Roman"/>
          <w:b/>
          <w:bCs/>
          <w:color w:val="1957FF"/>
          <w:bdr w:val="none" w:sz="0" w:space="0" w:color="auto" w:frame="1"/>
          <w:lang w:val="en-US"/>
        </w:rPr>
        <w:t>return</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42</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variable"/>
          <w:rFonts w:ascii="Times New Roman" w:eastAsiaTheme="majorEastAsia" w:hAnsi="Times New Roman" w:cs="Times New Roman"/>
          <w:color w:val="292B80"/>
          <w:bdr w:val="none" w:sz="0" w:space="0" w:color="auto" w:frame="1"/>
          <w:lang w:val="en-US"/>
        </w:rPr>
        <w:t>$gen</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proofErr w:type="gramStart"/>
      <w:r w:rsidRPr="008A0813">
        <w:rPr>
          <w:rStyle w:val="php"/>
          <w:rFonts w:ascii="Times New Roman" w:hAnsi="Times New Roman" w:cs="Times New Roman"/>
          <w:color w:val="000000"/>
          <w:bdr w:val="none" w:sz="0" w:space="0" w:color="auto" w:frame="1"/>
          <w:lang w:val="en-US"/>
        </w:rPr>
        <w:t>gen</w:t>
      </w:r>
      <w:r w:rsidRPr="008A0813">
        <w:rPr>
          <w:rStyle w:val="simbol"/>
          <w:rFonts w:ascii="Times New Roman" w:hAnsi="Times New Roman" w:cs="Times New Roman"/>
          <w:color w:val="8000FF"/>
          <w:bdr w:val="none" w:sz="0" w:space="0" w:color="auto" w:frame="1"/>
          <w:lang w:val="en-US"/>
        </w:rPr>
        <w:t>(</w:t>
      </w:r>
      <w:proofErr w:type="gramEnd"/>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lastRenderedPageBreak/>
        <w:t>foreach</w:t>
      </w:r>
      <w:r w:rsidRPr="008A0813">
        <w:rPr>
          <w:rStyle w:val="simbol"/>
          <w:rFonts w:ascii="Times New Roman" w:hAnsi="Times New Roman" w:cs="Times New Roman"/>
          <w:color w:val="8000FF"/>
          <w:bdr w:val="none" w:sz="0" w:space="0" w:color="auto" w:frame="1"/>
          <w:lang w:val="en-US"/>
        </w:rPr>
        <w:t>(</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$gen</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as</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$val</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$val</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 -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$gen</w:t>
      </w:r>
      <w:r w:rsidRPr="008A0813">
        <w:rPr>
          <w:rStyle w:val="php"/>
          <w:rFonts w:ascii="Times New Roman" w:hAnsi="Times New Roman" w:cs="Times New Roman"/>
          <w:color w:val="000000"/>
          <w:bdr w:val="none" w:sz="0" w:space="0" w:color="auto" w:frame="1"/>
          <w:lang w:val="en-US"/>
        </w:rPr>
        <w:t>-&gt;</w:t>
      </w:r>
      <w:proofErr w:type="gramStart"/>
      <w:r w:rsidRPr="008A0813">
        <w:rPr>
          <w:rStyle w:val="php"/>
          <w:rFonts w:ascii="Times New Roman" w:hAnsi="Times New Roman" w:cs="Times New Roman"/>
          <w:color w:val="000000"/>
          <w:bdr w:val="none" w:sz="0" w:space="0" w:color="auto" w:frame="1"/>
          <w:lang w:val="en-US"/>
        </w:rPr>
        <w:t>getReturn</w:t>
      </w:r>
      <w:r w:rsidRPr="008A0813">
        <w:rPr>
          <w:rStyle w:val="simbol"/>
          <w:rFonts w:ascii="Times New Roman" w:hAnsi="Times New Roman" w:cs="Times New Roman"/>
          <w:color w:val="8000FF"/>
          <w:bdr w:val="none" w:sz="0" w:space="0" w:color="auto" w:frame="1"/>
          <w:lang w:val="en-US"/>
        </w:rPr>
        <w:t>(</w:t>
      </w:r>
      <w:proofErr w:type="gramEnd"/>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textAlignment w:val="baseline"/>
        <w:rPr>
          <w:rFonts w:ascii="Times New Roman" w:hAnsi="Times New Roman" w:cs="Times New Roman"/>
          <w:color w:val="393939"/>
        </w:rPr>
      </w:pPr>
      <w:r w:rsidRPr="008A0813">
        <w:rPr>
          <w:rStyle w:val="comment"/>
          <w:rFonts w:ascii="Times New Roman" w:eastAsiaTheme="majorEastAsia" w:hAnsi="Times New Roman" w:cs="Times New Roman"/>
          <w:color w:val="888895"/>
          <w:bdr w:val="none" w:sz="0" w:space="0" w:color="auto" w:frame="1"/>
        </w:rPr>
        <w:t>// выведет: 1234 - 42</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Подробнее: </w:t>
      </w:r>
      <w:hyperlink r:id="rId54" w:tgtFrame="_blank" w:history="1">
        <w:r w:rsidRPr="008A0813">
          <w:rPr>
            <w:rStyle w:val="a5"/>
            <w:color w:val="126FA7"/>
            <w:sz w:val="20"/>
            <w:szCs w:val="20"/>
            <w:bdr w:val="none" w:sz="0" w:space="0" w:color="auto" w:frame="1"/>
          </w:rPr>
          <w:t>Generator Delegation</w:t>
        </w:r>
      </w:hyperlink>
    </w:p>
    <w:p w:rsidR="00D05C7A" w:rsidRPr="008A0813" w:rsidRDefault="00D05C7A" w:rsidP="008A0813">
      <w:pPr>
        <w:spacing w:after="0" w:line="240" w:lineRule="auto"/>
        <w:rPr>
          <w:rFonts w:ascii="Times New Roman" w:hAnsi="Times New Roman" w:cs="Times New Roman"/>
          <w:sz w:val="20"/>
          <w:szCs w:val="20"/>
        </w:rPr>
      </w:pPr>
      <w:hyperlink r:id="rId55" w:anchor="kcmenu" w:history="1">
        <w:r w:rsidRPr="008A0813">
          <w:rPr>
            <w:rStyle w:val="a5"/>
            <w:rFonts w:ascii="Times New Roman" w:hAnsi="Times New Roman" w:cs="Times New Roman"/>
            <w:color w:val="126FA7"/>
            <w:sz w:val="20"/>
            <w:szCs w:val="20"/>
            <w:bdr w:val="none" w:sz="0" w:space="0" w:color="auto" w:frame="1"/>
            <w:shd w:val="clear" w:color="auto" w:fill="FFFFFF"/>
          </w:rPr>
          <w:t>к началу</w:t>
        </w:r>
      </w:hyperlink>
      <w:bookmarkStart w:id="47" w:name="eshhe-novinki-php-7.0"/>
      <w:bookmarkEnd w:id="47"/>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r w:rsidRPr="008A0813">
        <w:rPr>
          <w:rFonts w:ascii="Times New Roman" w:hAnsi="Times New Roman" w:cs="Times New Roman"/>
          <w:b w:val="0"/>
          <w:bCs w:val="0"/>
          <w:color w:val="362053"/>
          <w:sz w:val="20"/>
          <w:szCs w:val="20"/>
        </w:rPr>
        <w:t>Еще новинки PHP 7.0</w:t>
      </w:r>
    </w:p>
    <w:p w:rsidR="00D05C7A" w:rsidRPr="008A0813" w:rsidRDefault="00D05C7A" w:rsidP="008A0813">
      <w:pPr>
        <w:pStyle w:val="a4"/>
        <w:numPr>
          <w:ilvl w:val="0"/>
          <w:numId w:val="6"/>
        </w:numPr>
        <w:shd w:val="clear" w:color="auto" w:fill="FFFFFF"/>
        <w:spacing w:before="0" w:beforeAutospacing="0" w:after="0" w:afterAutospacing="0"/>
        <w:ind w:left="408"/>
        <w:textAlignment w:val="baseline"/>
        <w:rPr>
          <w:color w:val="393939"/>
          <w:sz w:val="20"/>
          <w:szCs w:val="20"/>
        </w:rPr>
      </w:pPr>
      <w:r w:rsidRPr="008A0813">
        <w:rPr>
          <w:color w:val="393939"/>
          <w:sz w:val="20"/>
          <w:szCs w:val="20"/>
        </w:rPr>
        <w:t>Синтаксис конструкторов в стиле PHP 4 (имя метода конструктора совпадает с именем класса) теперь считается устаревшим.</w:t>
      </w:r>
    </w:p>
    <w:p w:rsidR="00D05C7A" w:rsidRPr="008A0813" w:rsidRDefault="00D05C7A" w:rsidP="008A0813">
      <w:pPr>
        <w:pStyle w:val="a4"/>
        <w:numPr>
          <w:ilvl w:val="0"/>
          <w:numId w:val="6"/>
        </w:numPr>
        <w:shd w:val="clear" w:color="auto" w:fill="FFFFFF"/>
        <w:spacing w:before="0" w:beforeAutospacing="0" w:after="0" w:afterAutospacing="0"/>
        <w:ind w:left="408"/>
        <w:textAlignment w:val="baseline"/>
        <w:rPr>
          <w:color w:val="393939"/>
          <w:sz w:val="20"/>
          <w:szCs w:val="20"/>
        </w:rPr>
      </w:pPr>
      <w:r w:rsidRPr="008A0813">
        <w:rPr>
          <w:color w:val="393939"/>
          <w:sz w:val="20"/>
          <w:szCs w:val="20"/>
        </w:rPr>
        <w:t>Статичные вызовы</w:t>
      </w:r>
      <w:proofErr w:type="gramStart"/>
      <w:r w:rsidRPr="008A0813">
        <w:rPr>
          <w:color w:val="393939"/>
          <w:sz w:val="20"/>
          <w:szCs w:val="20"/>
        </w:rPr>
        <w:t> </w:t>
      </w:r>
      <w:r w:rsidRPr="008A0813">
        <w:rPr>
          <w:rStyle w:val="HTML0"/>
          <w:color w:val="393939"/>
          <w:sz w:val="20"/>
          <w:szCs w:val="20"/>
          <w:bdr w:val="none" w:sz="0" w:space="0" w:color="auto" w:frame="1"/>
        </w:rPr>
        <w:t>::</w:t>
      </w:r>
      <w:r w:rsidRPr="008A0813">
        <w:rPr>
          <w:color w:val="393939"/>
          <w:sz w:val="20"/>
          <w:szCs w:val="20"/>
        </w:rPr>
        <w:t> </w:t>
      </w:r>
      <w:proofErr w:type="gramEnd"/>
      <w:r w:rsidRPr="008A0813">
        <w:rPr>
          <w:color w:val="393939"/>
          <w:sz w:val="20"/>
          <w:szCs w:val="20"/>
        </w:rPr>
        <w:t>нестатичных методов теперь считаются устаревшими.</w:t>
      </w:r>
    </w:p>
    <w:p w:rsidR="00D05C7A" w:rsidRPr="008A0813" w:rsidRDefault="00D05C7A" w:rsidP="008A0813">
      <w:pPr>
        <w:pStyle w:val="a4"/>
        <w:numPr>
          <w:ilvl w:val="0"/>
          <w:numId w:val="6"/>
        </w:numPr>
        <w:shd w:val="clear" w:color="auto" w:fill="FFFFFF"/>
        <w:spacing w:before="0" w:beforeAutospacing="0" w:after="0" w:afterAutospacing="0"/>
        <w:ind w:left="408"/>
        <w:textAlignment w:val="baseline"/>
        <w:rPr>
          <w:color w:val="393939"/>
          <w:sz w:val="20"/>
          <w:szCs w:val="20"/>
        </w:rPr>
      </w:pPr>
      <w:r w:rsidRPr="008A0813">
        <w:rPr>
          <w:rStyle w:val="HTML0"/>
          <w:color w:val="393939"/>
          <w:sz w:val="20"/>
          <w:szCs w:val="20"/>
          <w:bdr w:val="none" w:sz="0" w:space="0" w:color="auto" w:frame="1"/>
        </w:rPr>
        <w:t>list()</w:t>
      </w:r>
      <w:r w:rsidRPr="008A0813">
        <w:rPr>
          <w:color w:val="393939"/>
          <w:sz w:val="20"/>
          <w:szCs w:val="20"/>
        </w:rPr>
        <w:t xml:space="preserve"> — изменение поведения. В PHP 5, list() устанавливал значения начиная с правого крайнего значения указанного массива, в PHP 7 параметры </w:t>
      </w:r>
      <w:proofErr w:type="gramStart"/>
      <w:r w:rsidRPr="008A0813">
        <w:rPr>
          <w:color w:val="393939"/>
          <w:sz w:val="20"/>
          <w:szCs w:val="20"/>
        </w:rPr>
        <w:t>устанавливаются</w:t>
      </w:r>
      <w:proofErr w:type="gramEnd"/>
      <w:r w:rsidRPr="008A0813">
        <w:rPr>
          <w:color w:val="393939"/>
          <w:sz w:val="20"/>
          <w:szCs w:val="20"/>
        </w:rPr>
        <w:t xml:space="preserve"> начиная с левого крайнего значения массива. Так же в PHP 5 </w:t>
      </w:r>
      <w:r w:rsidRPr="008A0813">
        <w:rPr>
          <w:rStyle w:val="HTML"/>
          <w:rFonts w:ascii="Times New Roman" w:hAnsi="Times New Roman" w:cs="Times New Roman"/>
          <w:color w:val="393939"/>
          <w:bdr w:val="none" w:sz="0" w:space="0" w:color="auto" w:frame="1"/>
        </w:rPr>
        <w:t>list()</w:t>
      </w:r>
      <w:r w:rsidRPr="008A0813">
        <w:rPr>
          <w:color w:val="393939"/>
          <w:sz w:val="20"/>
          <w:szCs w:val="20"/>
        </w:rPr>
        <w:t> умела разбивать строки на символы, в PHP 7 не работает со строками вообще...</w:t>
      </w:r>
    </w:p>
    <w:p w:rsidR="00D05C7A" w:rsidRPr="008A0813" w:rsidRDefault="00D05C7A" w:rsidP="008A0813">
      <w:pPr>
        <w:pStyle w:val="HTML1"/>
        <w:numPr>
          <w:ilvl w:val="0"/>
          <w:numId w:val="6"/>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rPr>
      </w:pPr>
      <w:r w:rsidRPr="008A0813">
        <w:rPr>
          <w:rStyle w:val="comment"/>
          <w:rFonts w:ascii="Times New Roman" w:eastAsiaTheme="majorEastAsia" w:hAnsi="Times New Roman" w:cs="Times New Roman"/>
          <w:color w:val="888895"/>
          <w:bdr w:val="none" w:sz="0" w:space="0" w:color="auto" w:frame="1"/>
        </w:rPr>
        <w:t>// Пример 1: обратное чтение</w:t>
      </w:r>
    </w:p>
    <w:p w:rsidR="00D05C7A" w:rsidRPr="008A0813" w:rsidRDefault="00D05C7A" w:rsidP="008A0813">
      <w:pPr>
        <w:pStyle w:val="HTML1"/>
        <w:numPr>
          <w:ilvl w:val="0"/>
          <w:numId w:val="6"/>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rPr>
      </w:pPr>
      <w:r w:rsidRPr="008A0813">
        <w:rPr>
          <w:rStyle w:val="comment"/>
          <w:rFonts w:ascii="Times New Roman" w:eastAsiaTheme="majorEastAsia" w:hAnsi="Times New Roman" w:cs="Times New Roman"/>
          <w:color w:val="888895"/>
          <w:bdr w:val="none" w:sz="0" w:space="0" w:color="auto" w:frame="1"/>
        </w:rPr>
        <w:t>// Если используются обычные переменные, то разницы нет</w:t>
      </w:r>
    </w:p>
    <w:p w:rsidR="00D05C7A" w:rsidRPr="008A0813" w:rsidRDefault="00D05C7A" w:rsidP="008A0813">
      <w:pPr>
        <w:pStyle w:val="HTML1"/>
        <w:numPr>
          <w:ilvl w:val="0"/>
          <w:numId w:val="6"/>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lang w:val="en-US"/>
        </w:rPr>
      </w:pPr>
      <w:r w:rsidRPr="008A0813">
        <w:rPr>
          <w:rStyle w:val="keyword"/>
          <w:rFonts w:ascii="Times New Roman" w:hAnsi="Times New Roman" w:cs="Times New Roman"/>
          <w:b/>
          <w:bCs/>
          <w:color w:val="1957FF"/>
          <w:bdr w:val="none" w:sz="0" w:space="0" w:color="auto" w:frame="1"/>
          <w:lang w:val="en-US"/>
        </w:rPr>
        <w:t>list</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$a</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$b</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$c</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'apple'</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'bannana'</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'cherry'</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'damson'</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numPr>
          <w:ilvl w:val="0"/>
          <w:numId w:val="6"/>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var_dump</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$a</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$b</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$c</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lang w:val="en-US"/>
        </w:rPr>
        <w:t xml:space="preserve">// php5 </w:t>
      </w:r>
      <w:r w:rsidRPr="008A0813">
        <w:rPr>
          <w:rStyle w:val="comment"/>
          <w:rFonts w:ascii="Times New Roman" w:eastAsiaTheme="majorEastAsia" w:hAnsi="Times New Roman" w:cs="Times New Roman"/>
          <w:color w:val="888895"/>
          <w:bdr w:val="none" w:sz="0" w:space="0" w:color="auto" w:frame="1"/>
        </w:rPr>
        <w:t>и</w:t>
      </w:r>
      <w:r w:rsidRPr="008A0813">
        <w:rPr>
          <w:rStyle w:val="comment"/>
          <w:rFonts w:ascii="Times New Roman" w:eastAsiaTheme="majorEastAsia" w:hAnsi="Times New Roman" w:cs="Times New Roman"/>
          <w:color w:val="888895"/>
          <w:bdr w:val="none" w:sz="0" w:space="0" w:color="auto" w:frame="1"/>
          <w:lang w:val="en-US"/>
        </w:rPr>
        <w:t xml:space="preserve"> php7 </w:t>
      </w:r>
      <w:r w:rsidRPr="008A0813">
        <w:rPr>
          <w:rStyle w:val="comment"/>
          <w:rFonts w:ascii="Times New Roman" w:eastAsiaTheme="majorEastAsia" w:hAnsi="Times New Roman" w:cs="Times New Roman"/>
          <w:color w:val="888895"/>
          <w:bdr w:val="none" w:sz="0" w:space="0" w:color="auto" w:frame="1"/>
        </w:rPr>
        <w:t>вернут</w:t>
      </w:r>
      <w:r w:rsidRPr="008A0813">
        <w:rPr>
          <w:rStyle w:val="comment"/>
          <w:rFonts w:ascii="Times New Roman" w:eastAsiaTheme="majorEastAsia" w:hAnsi="Times New Roman" w:cs="Times New Roman"/>
          <w:color w:val="888895"/>
          <w:bdr w:val="none" w:sz="0" w:space="0" w:color="auto" w:frame="1"/>
          <w:lang w:val="en-US"/>
        </w:rPr>
        <w:t>: apple bannana cherry</w:t>
      </w:r>
    </w:p>
    <w:p w:rsidR="00D05C7A" w:rsidRPr="008A0813" w:rsidRDefault="00D05C7A" w:rsidP="008A0813">
      <w:pPr>
        <w:pStyle w:val="HTML1"/>
        <w:numPr>
          <w:ilvl w:val="0"/>
          <w:numId w:val="6"/>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numPr>
          <w:ilvl w:val="0"/>
          <w:numId w:val="6"/>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rPr>
      </w:pPr>
      <w:r w:rsidRPr="008A0813">
        <w:rPr>
          <w:rStyle w:val="comment"/>
          <w:rFonts w:ascii="Times New Roman" w:eastAsiaTheme="majorEastAsia" w:hAnsi="Times New Roman" w:cs="Times New Roman"/>
          <w:color w:val="888895"/>
          <w:bdr w:val="none" w:sz="0" w:space="0" w:color="auto" w:frame="1"/>
        </w:rPr>
        <w:t>// А вот если устанавливаются элементы массива, то порядок будет отличаться</w:t>
      </w:r>
    </w:p>
    <w:p w:rsidR="00D05C7A" w:rsidRPr="008A0813" w:rsidRDefault="00D05C7A" w:rsidP="008A0813">
      <w:pPr>
        <w:pStyle w:val="HTML1"/>
        <w:numPr>
          <w:ilvl w:val="0"/>
          <w:numId w:val="6"/>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rPr>
      </w:pPr>
      <w:r w:rsidRPr="008A0813">
        <w:rPr>
          <w:rStyle w:val="variable"/>
          <w:rFonts w:ascii="Times New Roman" w:eastAsiaTheme="majorEastAsia" w:hAnsi="Times New Roman" w:cs="Times New Roman"/>
          <w:color w:val="292B80"/>
          <w:bdr w:val="none" w:sz="0" w:space="0" w:color="auto" w:frame="1"/>
        </w:rPr>
        <w:t>$arr</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numPr>
          <w:ilvl w:val="0"/>
          <w:numId w:val="6"/>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lang w:val="en-US"/>
        </w:rPr>
      </w:pPr>
      <w:r w:rsidRPr="008A0813">
        <w:rPr>
          <w:rStyle w:val="keyword"/>
          <w:rFonts w:ascii="Times New Roman" w:hAnsi="Times New Roman" w:cs="Times New Roman"/>
          <w:b/>
          <w:bCs/>
          <w:color w:val="1957FF"/>
          <w:bdr w:val="none" w:sz="0" w:space="0" w:color="auto" w:frame="1"/>
          <w:lang w:val="en-US"/>
        </w:rPr>
        <w:t>list</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$arr</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'a'</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$arr</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'b'</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$arr</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'c'</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'apple'</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'bannana'</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'cherry'</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'damson'</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numPr>
          <w:ilvl w:val="0"/>
          <w:numId w:val="6"/>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rPr>
      </w:pPr>
      <w:r w:rsidRPr="008A0813">
        <w:rPr>
          <w:rStyle w:val="php"/>
          <w:rFonts w:ascii="Times New Roman" w:hAnsi="Times New Roman" w:cs="Times New Roman"/>
          <w:color w:val="000000"/>
          <w:bdr w:val="none" w:sz="0" w:space="0" w:color="auto" w:frame="1"/>
        </w:rPr>
        <w:t>print_r</w:t>
      </w:r>
      <w:proofErr w:type="gramStart"/>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proofErr w:type="gramEnd"/>
      <w:r w:rsidRPr="008A0813">
        <w:rPr>
          <w:rStyle w:val="variable"/>
          <w:rFonts w:ascii="Times New Roman" w:eastAsiaTheme="majorEastAsia" w:hAnsi="Times New Roman" w:cs="Times New Roman"/>
          <w:color w:val="292B80"/>
          <w:bdr w:val="none" w:sz="0" w:space="0" w:color="auto" w:frame="1"/>
        </w:rPr>
        <w:t>$arr</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numPr>
          <w:ilvl w:val="0"/>
          <w:numId w:val="6"/>
        </w:numPr>
        <w:shd w:val="clear" w:color="auto" w:fill="FFFFFF"/>
        <w:tabs>
          <w:tab w:val="clear" w:pos="720"/>
        </w:tabs>
        <w:ind w:left="408"/>
        <w:textAlignment w:val="baseline"/>
        <w:rPr>
          <w:rStyle w:val="comment"/>
          <w:rFonts w:ascii="Times New Roman" w:eastAsiaTheme="majorEastAsia" w:hAnsi="Times New Roman" w:cs="Times New Roman"/>
          <w:color w:val="888895"/>
          <w:bdr w:val="none" w:sz="0" w:space="0" w:color="auto" w:frame="1"/>
        </w:rPr>
      </w:pPr>
      <w:r w:rsidRPr="008A0813">
        <w:rPr>
          <w:rStyle w:val="comment"/>
          <w:rFonts w:ascii="Times New Roman" w:eastAsiaTheme="majorEastAsia" w:hAnsi="Times New Roman" w:cs="Times New Roman"/>
          <w:color w:val="888895"/>
          <w:bdr w:val="none" w:sz="0" w:space="0" w:color="auto" w:frame="1"/>
        </w:rPr>
        <w:t xml:space="preserve">/* </w:t>
      </w:r>
    </w:p>
    <w:p w:rsidR="00D05C7A" w:rsidRPr="008A0813" w:rsidRDefault="00D05C7A" w:rsidP="008A0813">
      <w:pPr>
        <w:pStyle w:val="HTML1"/>
        <w:numPr>
          <w:ilvl w:val="0"/>
          <w:numId w:val="6"/>
        </w:numPr>
        <w:shd w:val="clear" w:color="auto" w:fill="FFFFFF"/>
        <w:tabs>
          <w:tab w:val="clear" w:pos="720"/>
        </w:tabs>
        <w:ind w:left="408"/>
        <w:textAlignment w:val="baseline"/>
        <w:rPr>
          <w:rStyle w:val="comment"/>
          <w:rFonts w:ascii="Times New Roman" w:eastAsiaTheme="majorEastAsia" w:hAnsi="Times New Roman" w:cs="Times New Roman"/>
          <w:color w:val="888895"/>
          <w:bdr w:val="none" w:sz="0" w:space="0" w:color="auto" w:frame="1"/>
        </w:rPr>
      </w:pPr>
      <w:r w:rsidRPr="008A0813">
        <w:rPr>
          <w:rStyle w:val="comment"/>
          <w:rFonts w:ascii="Times New Roman" w:eastAsiaTheme="majorEastAsia" w:hAnsi="Times New Roman" w:cs="Times New Roman"/>
          <w:color w:val="888895"/>
          <w:bdr w:val="none" w:sz="0" w:space="0" w:color="auto" w:frame="1"/>
        </w:rPr>
        <w:t>PHP 7</w:t>
      </w:r>
    </w:p>
    <w:p w:rsidR="00D05C7A" w:rsidRPr="008A0813" w:rsidRDefault="00D05C7A" w:rsidP="008A0813">
      <w:pPr>
        <w:pStyle w:val="HTML1"/>
        <w:numPr>
          <w:ilvl w:val="0"/>
          <w:numId w:val="6"/>
        </w:numPr>
        <w:shd w:val="clear" w:color="auto" w:fill="FFFFFF"/>
        <w:tabs>
          <w:tab w:val="clear" w:pos="720"/>
        </w:tabs>
        <w:ind w:left="408"/>
        <w:textAlignment w:val="baseline"/>
        <w:rPr>
          <w:rStyle w:val="comment"/>
          <w:rFonts w:ascii="Times New Roman" w:eastAsiaTheme="majorEastAsia" w:hAnsi="Times New Roman" w:cs="Times New Roman"/>
          <w:color w:val="888895"/>
          <w:bdr w:val="none" w:sz="0" w:space="0" w:color="auto" w:frame="1"/>
        </w:rPr>
      </w:pPr>
      <w:r w:rsidRPr="008A0813">
        <w:rPr>
          <w:rStyle w:val="comment"/>
          <w:rFonts w:ascii="Times New Roman" w:eastAsiaTheme="majorEastAsia" w:hAnsi="Times New Roman" w:cs="Times New Roman"/>
          <w:color w:val="888895"/>
          <w:bdr w:val="none" w:sz="0" w:space="0" w:color="auto" w:frame="1"/>
        </w:rPr>
        <w:t>Array</w:t>
      </w:r>
    </w:p>
    <w:p w:rsidR="00D05C7A" w:rsidRPr="008A0813" w:rsidRDefault="00D05C7A" w:rsidP="008A0813">
      <w:pPr>
        <w:pStyle w:val="HTML1"/>
        <w:numPr>
          <w:ilvl w:val="0"/>
          <w:numId w:val="6"/>
        </w:numPr>
        <w:shd w:val="clear" w:color="auto" w:fill="FFFFFF"/>
        <w:tabs>
          <w:tab w:val="clear" w:pos="720"/>
        </w:tabs>
        <w:ind w:left="408"/>
        <w:textAlignment w:val="baseline"/>
        <w:rPr>
          <w:rStyle w:val="comment"/>
          <w:rFonts w:ascii="Times New Roman" w:eastAsiaTheme="majorEastAsia" w:hAnsi="Times New Roman" w:cs="Times New Roman"/>
          <w:color w:val="888895"/>
          <w:bdr w:val="none" w:sz="0" w:space="0" w:color="auto" w:frame="1"/>
        </w:rPr>
      </w:pPr>
      <w:r w:rsidRPr="008A0813">
        <w:rPr>
          <w:rStyle w:val="comment"/>
          <w:rFonts w:ascii="Times New Roman" w:eastAsiaTheme="majorEastAsia" w:hAnsi="Times New Roman" w:cs="Times New Roman"/>
          <w:color w:val="888895"/>
          <w:bdr w:val="none" w:sz="0" w:space="0" w:color="auto" w:frame="1"/>
        </w:rPr>
        <w:t>(</w:t>
      </w:r>
    </w:p>
    <w:p w:rsidR="00D05C7A" w:rsidRPr="008A0813" w:rsidRDefault="00D05C7A" w:rsidP="008A0813">
      <w:pPr>
        <w:pStyle w:val="HTML1"/>
        <w:numPr>
          <w:ilvl w:val="0"/>
          <w:numId w:val="6"/>
        </w:numPr>
        <w:shd w:val="clear" w:color="auto" w:fill="FFFFFF"/>
        <w:tabs>
          <w:tab w:val="clear" w:pos="720"/>
        </w:tabs>
        <w:ind w:left="408"/>
        <w:textAlignment w:val="baseline"/>
        <w:rPr>
          <w:rStyle w:val="comment"/>
          <w:rFonts w:ascii="Times New Roman" w:eastAsiaTheme="majorEastAsia" w:hAnsi="Times New Roman" w:cs="Times New Roman"/>
          <w:color w:val="888895"/>
          <w:bdr w:val="none" w:sz="0" w:space="0" w:color="auto" w:frame="1"/>
        </w:rPr>
      </w:pPr>
      <w:r w:rsidRPr="008A0813">
        <w:rPr>
          <w:rStyle w:val="comment"/>
          <w:rFonts w:ascii="Times New Roman" w:eastAsiaTheme="majorEastAsia" w:hAnsi="Times New Roman" w:cs="Times New Roman"/>
          <w:color w:val="888895"/>
          <w:bdr w:val="none" w:sz="0" w:space="0" w:color="auto" w:frame="1"/>
        </w:rPr>
        <w:tab/>
        <w:t>[a] =&gt; apple</w:t>
      </w:r>
    </w:p>
    <w:p w:rsidR="00D05C7A" w:rsidRPr="008A0813" w:rsidRDefault="00D05C7A" w:rsidP="008A0813">
      <w:pPr>
        <w:pStyle w:val="HTML1"/>
        <w:numPr>
          <w:ilvl w:val="0"/>
          <w:numId w:val="6"/>
        </w:numPr>
        <w:shd w:val="clear" w:color="auto" w:fill="FFFFFF"/>
        <w:tabs>
          <w:tab w:val="clear" w:pos="720"/>
        </w:tabs>
        <w:ind w:left="408"/>
        <w:textAlignment w:val="baseline"/>
        <w:rPr>
          <w:rStyle w:val="comment"/>
          <w:rFonts w:ascii="Times New Roman" w:eastAsiaTheme="majorEastAsia" w:hAnsi="Times New Roman" w:cs="Times New Roman"/>
          <w:color w:val="888895"/>
          <w:bdr w:val="none" w:sz="0" w:space="0" w:color="auto" w:frame="1"/>
        </w:rPr>
      </w:pPr>
      <w:r w:rsidRPr="008A0813">
        <w:rPr>
          <w:rStyle w:val="comment"/>
          <w:rFonts w:ascii="Times New Roman" w:eastAsiaTheme="majorEastAsia" w:hAnsi="Times New Roman" w:cs="Times New Roman"/>
          <w:color w:val="888895"/>
          <w:bdr w:val="none" w:sz="0" w:space="0" w:color="auto" w:frame="1"/>
        </w:rPr>
        <w:tab/>
        <w:t>[b] =&gt; bannana</w:t>
      </w:r>
    </w:p>
    <w:p w:rsidR="00D05C7A" w:rsidRPr="008A0813" w:rsidRDefault="00D05C7A" w:rsidP="008A0813">
      <w:pPr>
        <w:pStyle w:val="HTML1"/>
        <w:numPr>
          <w:ilvl w:val="0"/>
          <w:numId w:val="6"/>
        </w:numPr>
        <w:shd w:val="clear" w:color="auto" w:fill="FFFFFF"/>
        <w:tabs>
          <w:tab w:val="clear" w:pos="720"/>
        </w:tabs>
        <w:ind w:left="408"/>
        <w:textAlignment w:val="baseline"/>
        <w:rPr>
          <w:rStyle w:val="comment"/>
          <w:rFonts w:ascii="Times New Roman" w:eastAsiaTheme="majorEastAsia" w:hAnsi="Times New Roman" w:cs="Times New Roman"/>
          <w:color w:val="888895"/>
          <w:bdr w:val="none" w:sz="0" w:space="0" w:color="auto" w:frame="1"/>
        </w:rPr>
      </w:pPr>
      <w:r w:rsidRPr="008A0813">
        <w:rPr>
          <w:rStyle w:val="comment"/>
          <w:rFonts w:ascii="Times New Roman" w:eastAsiaTheme="majorEastAsia" w:hAnsi="Times New Roman" w:cs="Times New Roman"/>
          <w:color w:val="888895"/>
          <w:bdr w:val="none" w:sz="0" w:space="0" w:color="auto" w:frame="1"/>
        </w:rPr>
        <w:tab/>
        <w:t>[c] =&gt; cherry</w:t>
      </w:r>
    </w:p>
    <w:p w:rsidR="00D05C7A" w:rsidRPr="008A0813" w:rsidRDefault="00D05C7A" w:rsidP="008A0813">
      <w:pPr>
        <w:pStyle w:val="HTML1"/>
        <w:numPr>
          <w:ilvl w:val="0"/>
          <w:numId w:val="6"/>
        </w:numPr>
        <w:shd w:val="clear" w:color="auto" w:fill="FFFFFF"/>
        <w:tabs>
          <w:tab w:val="clear" w:pos="720"/>
        </w:tabs>
        <w:ind w:left="408"/>
        <w:textAlignment w:val="baseline"/>
        <w:rPr>
          <w:rStyle w:val="comment"/>
          <w:rFonts w:ascii="Times New Roman" w:eastAsiaTheme="majorEastAsia" w:hAnsi="Times New Roman" w:cs="Times New Roman"/>
          <w:color w:val="888895"/>
          <w:bdr w:val="none" w:sz="0" w:space="0" w:color="auto" w:frame="1"/>
        </w:rPr>
      </w:pPr>
      <w:r w:rsidRPr="008A0813">
        <w:rPr>
          <w:rStyle w:val="comment"/>
          <w:rFonts w:ascii="Times New Roman" w:eastAsiaTheme="majorEastAsia" w:hAnsi="Times New Roman" w:cs="Times New Roman"/>
          <w:color w:val="888895"/>
          <w:bdr w:val="none" w:sz="0" w:space="0" w:color="auto" w:frame="1"/>
        </w:rPr>
        <w:t>)</w:t>
      </w:r>
    </w:p>
    <w:p w:rsidR="00D05C7A" w:rsidRPr="008A0813" w:rsidRDefault="00D05C7A" w:rsidP="008A0813">
      <w:pPr>
        <w:pStyle w:val="HTML1"/>
        <w:numPr>
          <w:ilvl w:val="0"/>
          <w:numId w:val="6"/>
        </w:numPr>
        <w:shd w:val="clear" w:color="auto" w:fill="FFFFFF"/>
        <w:tabs>
          <w:tab w:val="clear" w:pos="720"/>
        </w:tabs>
        <w:ind w:left="408"/>
        <w:textAlignment w:val="baseline"/>
        <w:rPr>
          <w:rStyle w:val="comment"/>
          <w:rFonts w:ascii="Times New Roman" w:eastAsiaTheme="majorEastAsia" w:hAnsi="Times New Roman" w:cs="Times New Roman"/>
          <w:color w:val="888895"/>
          <w:bdr w:val="none" w:sz="0" w:space="0" w:color="auto" w:frame="1"/>
        </w:rPr>
      </w:pPr>
    </w:p>
    <w:p w:rsidR="00D05C7A" w:rsidRPr="008A0813" w:rsidRDefault="00D05C7A" w:rsidP="008A0813">
      <w:pPr>
        <w:pStyle w:val="HTML1"/>
        <w:numPr>
          <w:ilvl w:val="0"/>
          <w:numId w:val="6"/>
        </w:numPr>
        <w:shd w:val="clear" w:color="auto" w:fill="FFFFFF"/>
        <w:tabs>
          <w:tab w:val="clear" w:pos="720"/>
        </w:tabs>
        <w:ind w:left="408"/>
        <w:textAlignment w:val="baseline"/>
        <w:rPr>
          <w:rStyle w:val="comment"/>
          <w:rFonts w:ascii="Times New Roman" w:eastAsiaTheme="majorEastAsia" w:hAnsi="Times New Roman" w:cs="Times New Roman"/>
          <w:color w:val="888895"/>
          <w:bdr w:val="none" w:sz="0" w:space="0" w:color="auto" w:frame="1"/>
        </w:rPr>
      </w:pPr>
      <w:r w:rsidRPr="008A0813">
        <w:rPr>
          <w:rStyle w:val="comment"/>
          <w:rFonts w:ascii="Times New Roman" w:eastAsiaTheme="majorEastAsia" w:hAnsi="Times New Roman" w:cs="Times New Roman"/>
          <w:color w:val="888895"/>
          <w:bdr w:val="none" w:sz="0" w:space="0" w:color="auto" w:frame="1"/>
        </w:rPr>
        <w:t>PHP 5</w:t>
      </w:r>
    </w:p>
    <w:p w:rsidR="00D05C7A" w:rsidRPr="008A0813" w:rsidRDefault="00D05C7A" w:rsidP="008A0813">
      <w:pPr>
        <w:pStyle w:val="HTML1"/>
        <w:numPr>
          <w:ilvl w:val="0"/>
          <w:numId w:val="6"/>
        </w:numPr>
        <w:shd w:val="clear" w:color="auto" w:fill="FFFFFF"/>
        <w:tabs>
          <w:tab w:val="clear" w:pos="720"/>
        </w:tabs>
        <w:ind w:left="408"/>
        <w:textAlignment w:val="baseline"/>
        <w:rPr>
          <w:rStyle w:val="comment"/>
          <w:rFonts w:ascii="Times New Roman" w:eastAsiaTheme="majorEastAsia" w:hAnsi="Times New Roman" w:cs="Times New Roman"/>
          <w:color w:val="888895"/>
          <w:bdr w:val="none" w:sz="0" w:space="0" w:color="auto" w:frame="1"/>
        </w:rPr>
      </w:pPr>
      <w:r w:rsidRPr="008A0813">
        <w:rPr>
          <w:rStyle w:val="comment"/>
          <w:rFonts w:ascii="Times New Roman" w:eastAsiaTheme="majorEastAsia" w:hAnsi="Times New Roman" w:cs="Times New Roman"/>
          <w:color w:val="888895"/>
          <w:bdr w:val="none" w:sz="0" w:space="0" w:color="auto" w:frame="1"/>
        </w:rPr>
        <w:t>Array</w:t>
      </w:r>
    </w:p>
    <w:p w:rsidR="00D05C7A" w:rsidRPr="008A0813" w:rsidRDefault="00D05C7A" w:rsidP="008A0813">
      <w:pPr>
        <w:pStyle w:val="HTML1"/>
        <w:numPr>
          <w:ilvl w:val="0"/>
          <w:numId w:val="6"/>
        </w:numPr>
        <w:shd w:val="clear" w:color="auto" w:fill="FFFFFF"/>
        <w:tabs>
          <w:tab w:val="clear" w:pos="720"/>
        </w:tabs>
        <w:ind w:left="408"/>
        <w:textAlignment w:val="baseline"/>
        <w:rPr>
          <w:rStyle w:val="comment"/>
          <w:rFonts w:ascii="Times New Roman" w:eastAsiaTheme="majorEastAsia" w:hAnsi="Times New Roman" w:cs="Times New Roman"/>
          <w:color w:val="888895"/>
          <w:bdr w:val="none" w:sz="0" w:space="0" w:color="auto" w:frame="1"/>
        </w:rPr>
      </w:pPr>
      <w:r w:rsidRPr="008A0813">
        <w:rPr>
          <w:rStyle w:val="comment"/>
          <w:rFonts w:ascii="Times New Roman" w:eastAsiaTheme="majorEastAsia" w:hAnsi="Times New Roman" w:cs="Times New Roman"/>
          <w:color w:val="888895"/>
          <w:bdr w:val="none" w:sz="0" w:space="0" w:color="auto" w:frame="1"/>
        </w:rPr>
        <w:t>(</w:t>
      </w:r>
    </w:p>
    <w:p w:rsidR="00D05C7A" w:rsidRPr="008A0813" w:rsidRDefault="00D05C7A" w:rsidP="008A0813">
      <w:pPr>
        <w:pStyle w:val="HTML1"/>
        <w:numPr>
          <w:ilvl w:val="0"/>
          <w:numId w:val="6"/>
        </w:numPr>
        <w:shd w:val="clear" w:color="auto" w:fill="FFFFFF"/>
        <w:tabs>
          <w:tab w:val="clear" w:pos="720"/>
        </w:tabs>
        <w:ind w:left="408"/>
        <w:textAlignment w:val="baseline"/>
        <w:rPr>
          <w:rStyle w:val="comment"/>
          <w:rFonts w:ascii="Times New Roman" w:eastAsiaTheme="majorEastAsia" w:hAnsi="Times New Roman" w:cs="Times New Roman"/>
          <w:color w:val="888895"/>
          <w:bdr w:val="none" w:sz="0" w:space="0" w:color="auto" w:frame="1"/>
        </w:rPr>
      </w:pPr>
      <w:r w:rsidRPr="008A0813">
        <w:rPr>
          <w:rStyle w:val="comment"/>
          <w:rFonts w:ascii="Times New Roman" w:eastAsiaTheme="majorEastAsia" w:hAnsi="Times New Roman" w:cs="Times New Roman"/>
          <w:color w:val="888895"/>
          <w:bdr w:val="none" w:sz="0" w:space="0" w:color="auto" w:frame="1"/>
        </w:rPr>
        <w:tab/>
        <w:t>[c] =&gt; cherry</w:t>
      </w:r>
    </w:p>
    <w:p w:rsidR="00D05C7A" w:rsidRPr="008A0813" w:rsidRDefault="00D05C7A" w:rsidP="008A0813">
      <w:pPr>
        <w:pStyle w:val="HTML1"/>
        <w:numPr>
          <w:ilvl w:val="0"/>
          <w:numId w:val="6"/>
        </w:numPr>
        <w:shd w:val="clear" w:color="auto" w:fill="FFFFFF"/>
        <w:tabs>
          <w:tab w:val="clear" w:pos="720"/>
        </w:tabs>
        <w:ind w:left="408"/>
        <w:textAlignment w:val="baseline"/>
        <w:rPr>
          <w:rStyle w:val="comment"/>
          <w:rFonts w:ascii="Times New Roman" w:eastAsiaTheme="majorEastAsia" w:hAnsi="Times New Roman" w:cs="Times New Roman"/>
          <w:color w:val="888895"/>
          <w:bdr w:val="none" w:sz="0" w:space="0" w:color="auto" w:frame="1"/>
        </w:rPr>
      </w:pPr>
      <w:r w:rsidRPr="008A0813">
        <w:rPr>
          <w:rStyle w:val="comment"/>
          <w:rFonts w:ascii="Times New Roman" w:eastAsiaTheme="majorEastAsia" w:hAnsi="Times New Roman" w:cs="Times New Roman"/>
          <w:color w:val="888895"/>
          <w:bdr w:val="none" w:sz="0" w:space="0" w:color="auto" w:frame="1"/>
        </w:rPr>
        <w:tab/>
        <w:t>[b] =&gt; bannana</w:t>
      </w:r>
    </w:p>
    <w:p w:rsidR="00D05C7A" w:rsidRPr="008A0813" w:rsidRDefault="00D05C7A" w:rsidP="008A0813">
      <w:pPr>
        <w:pStyle w:val="HTML1"/>
        <w:numPr>
          <w:ilvl w:val="0"/>
          <w:numId w:val="6"/>
        </w:numPr>
        <w:shd w:val="clear" w:color="auto" w:fill="FFFFFF"/>
        <w:tabs>
          <w:tab w:val="clear" w:pos="720"/>
        </w:tabs>
        <w:ind w:left="408"/>
        <w:textAlignment w:val="baseline"/>
        <w:rPr>
          <w:rStyle w:val="comment"/>
          <w:rFonts w:ascii="Times New Roman" w:eastAsiaTheme="majorEastAsia" w:hAnsi="Times New Roman" w:cs="Times New Roman"/>
          <w:color w:val="888895"/>
          <w:bdr w:val="none" w:sz="0" w:space="0" w:color="auto" w:frame="1"/>
        </w:rPr>
      </w:pPr>
      <w:r w:rsidRPr="008A0813">
        <w:rPr>
          <w:rStyle w:val="comment"/>
          <w:rFonts w:ascii="Times New Roman" w:eastAsiaTheme="majorEastAsia" w:hAnsi="Times New Roman" w:cs="Times New Roman"/>
          <w:color w:val="888895"/>
          <w:bdr w:val="none" w:sz="0" w:space="0" w:color="auto" w:frame="1"/>
        </w:rPr>
        <w:tab/>
        <w:t>[a] =&gt; apple</w:t>
      </w:r>
    </w:p>
    <w:p w:rsidR="00D05C7A" w:rsidRPr="008A0813" w:rsidRDefault="00D05C7A" w:rsidP="008A0813">
      <w:pPr>
        <w:pStyle w:val="HTML1"/>
        <w:numPr>
          <w:ilvl w:val="0"/>
          <w:numId w:val="6"/>
        </w:numPr>
        <w:shd w:val="clear" w:color="auto" w:fill="FFFFFF"/>
        <w:tabs>
          <w:tab w:val="clear" w:pos="720"/>
        </w:tabs>
        <w:ind w:left="408"/>
        <w:textAlignment w:val="baseline"/>
        <w:rPr>
          <w:rStyle w:val="comment"/>
          <w:rFonts w:ascii="Times New Roman" w:eastAsiaTheme="majorEastAsia" w:hAnsi="Times New Roman" w:cs="Times New Roman"/>
          <w:color w:val="888895"/>
          <w:bdr w:val="none" w:sz="0" w:space="0" w:color="auto" w:frame="1"/>
        </w:rPr>
      </w:pPr>
      <w:r w:rsidRPr="008A0813">
        <w:rPr>
          <w:rStyle w:val="comment"/>
          <w:rFonts w:ascii="Times New Roman" w:eastAsiaTheme="majorEastAsia" w:hAnsi="Times New Roman" w:cs="Times New Roman"/>
          <w:color w:val="888895"/>
          <w:bdr w:val="none" w:sz="0" w:space="0" w:color="auto" w:frame="1"/>
        </w:rPr>
        <w:t>)</w:t>
      </w:r>
    </w:p>
    <w:p w:rsidR="00D05C7A" w:rsidRPr="008A0813" w:rsidRDefault="00D05C7A" w:rsidP="008A0813">
      <w:pPr>
        <w:pStyle w:val="HTML1"/>
        <w:numPr>
          <w:ilvl w:val="0"/>
          <w:numId w:val="6"/>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rPr>
      </w:pPr>
      <w:r w:rsidRPr="008A0813">
        <w:rPr>
          <w:rStyle w:val="comment"/>
          <w:rFonts w:ascii="Times New Roman" w:eastAsiaTheme="majorEastAsia" w:hAnsi="Times New Roman" w:cs="Times New Roman"/>
          <w:color w:val="888895"/>
          <w:bdr w:val="none" w:sz="0" w:space="0" w:color="auto" w:frame="1"/>
        </w:rPr>
        <w:t>*/</w:t>
      </w:r>
    </w:p>
    <w:p w:rsidR="00D05C7A" w:rsidRPr="008A0813" w:rsidRDefault="00D05C7A" w:rsidP="008A0813">
      <w:pPr>
        <w:pStyle w:val="HTML1"/>
        <w:numPr>
          <w:ilvl w:val="0"/>
          <w:numId w:val="6"/>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rPr>
      </w:pPr>
    </w:p>
    <w:p w:rsidR="00D05C7A" w:rsidRPr="008A0813" w:rsidRDefault="00D05C7A" w:rsidP="008A0813">
      <w:pPr>
        <w:pStyle w:val="HTML1"/>
        <w:numPr>
          <w:ilvl w:val="0"/>
          <w:numId w:val="6"/>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rPr>
      </w:pPr>
      <w:r w:rsidRPr="008A0813">
        <w:rPr>
          <w:rStyle w:val="comment"/>
          <w:rFonts w:ascii="Times New Roman" w:eastAsiaTheme="majorEastAsia" w:hAnsi="Times New Roman" w:cs="Times New Roman"/>
          <w:color w:val="888895"/>
          <w:bdr w:val="none" w:sz="0" w:space="0" w:color="auto" w:frame="1"/>
        </w:rPr>
        <w:t>// Пример 2: разбивание строк</w:t>
      </w:r>
    </w:p>
    <w:p w:rsidR="00D05C7A" w:rsidRPr="008A0813" w:rsidRDefault="00D05C7A" w:rsidP="008A0813">
      <w:pPr>
        <w:pStyle w:val="HTML1"/>
        <w:numPr>
          <w:ilvl w:val="0"/>
          <w:numId w:val="6"/>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rPr>
      </w:pPr>
      <w:r w:rsidRPr="008A0813">
        <w:rPr>
          <w:rStyle w:val="variable"/>
          <w:rFonts w:ascii="Times New Roman" w:eastAsiaTheme="majorEastAsia" w:hAnsi="Times New Roman" w:cs="Times New Roman"/>
          <w:color w:val="292B80"/>
          <w:bdr w:val="none" w:sz="0" w:space="0" w:color="auto" w:frame="1"/>
        </w:rPr>
        <w:t>$str</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tring"/>
          <w:rFonts w:ascii="Times New Roman" w:hAnsi="Times New Roman" w:cs="Times New Roman"/>
          <w:color w:val="267583"/>
          <w:bdr w:val="none" w:sz="0" w:space="0" w:color="auto" w:frame="1"/>
        </w:rPr>
        <w:t>'ab'</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numPr>
          <w:ilvl w:val="0"/>
          <w:numId w:val="6"/>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rPr>
      </w:pPr>
      <w:r w:rsidRPr="008A0813">
        <w:rPr>
          <w:rStyle w:val="keyword"/>
          <w:rFonts w:ascii="Times New Roman" w:hAnsi="Times New Roman" w:cs="Times New Roman"/>
          <w:b/>
          <w:bCs/>
          <w:color w:val="1957FF"/>
          <w:bdr w:val="none" w:sz="0" w:space="0" w:color="auto" w:frame="1"/>
        </w:rPr>
        <w:t>list</w:t>
      </w:r>
      <w:proofErr w:type="gramStart"/>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proofErr w:type="gramEnd"/>
      <w:r w:rsidRPr="008A0813">
        <w:rPr>
          <w:rStyle w:val="variable"/>
          <w:rFonts w:ascii="Times New Roman" w:eastAsiaTheme="majorEastAsia" w:hAnsi="Times New Roman" w:cs="Times New Roman"/>
          <w:color w:val="292B80"/>
          <w:bdr w:val="none" w:sz="0" w:space="0" w:color="auto" w:frame="1"/>
        </w:rPr>
        <w:t>$a</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variable"/>
          <w:rFonts w:ascii="Times New Roman" w:eastAsiaTheme="majorEastAsia" w:hAnsi="Times New Roman" w:cs="Times New Roman"/>
          <w:color w:val="292B80"/>
          <w:bdr w:val="none" w:sz="0" w:space="0" w:color="auto" w:frame="1"/>
        </w:rPr>
        <w:t>$b</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variable"/>
          <w:rFonts w:ascii="Times New Roman" w:eastAsiaTheme="majorEastAsia" w:hAnsi="Times New Roman" w:cs="Times New Roman"/>
          <w:color w:val="292B80"/>
          <w:bdr w:val="none" w:sz="0" w:space="0" w:color="auto" w:frame="1"/>
        </w:rPr>
        <w:t>$str</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numPr>
          <w:ilvl w:val="0"/>
          <w:numId w:val="6"/>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rPr>
      </w:pPr>
      <w:r w:rsidRPr="008A0813">
        <w:rPr>
          <w:rStyle w:val="php"/>
          <w:rFonts w:ascii="Times New Roman" w:hAnsi="Times New Roman" w:cs="Times New Roman"/>
          <w:color w:val="000000"/>
          <w:bdr w:val="none" w:sz="0" w:space="0" w:color="auto" w:frame="1"/>
        </w:rPr>
        <w:t>var_dump</w:t>
      </w:r>
      <w:proofErr w:type="gramStart"/>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proofErr w:type="gramEnd"/>
      <w:r w:rsidRPr="008A0813">
        <w:rPr>
          <w:rStyle w:val="variable"/>
          <w:rFonts w:ascii="Times New Roman" w:eastAsiaTheme="majorEastAsia" w:hAnsi="Times New Roman" w:cs="Times New Roman"/>
          <w:color w:val="292B80"/>
          <w:bdr w:val="none" w:sz="0" w:space="0" w:color="auto" w:frame="1"/>
        </w:rPr>
        <w:t>$a</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variable"/>
          <w:rFonts w:ascii="Times New Roman" w:eastAsiaTheme="majorEastAsia" w:hAnsi="Times New Roman" w:cs="Times New Roman"/>
          <w:color w:val="292B80"/>
          <w:bdr w:val="none" w:sz="0" w:space="0" w:color="auto" w:frame="1"/>
        </w:rPr>
        <w:t>$b</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numPr>
          <w:ilvl w:val="0"/>
          <w:numId w:val="6"/>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rPr>
      </w:pPr>
      <w:r w:rsidRPr="008A0813">
        <w:rPr>
          <w:rStyle w:val="comment"/>
          <w:rFonts w:ascii="Times New Roman" w:eastAsiaTheme="majorEastAsia" w:hAnsi="Times New Roman" w:cs="Times New Roman"/>
          <w:color w:val="888895"/>
          <w:bdr w:val="none" w:sz="0" w:space="0" w:color="auto" w:frame="1"/>
        </w:rPr>
        <w:t>// В PHP 7: NULL NULL</w:t>
      </w:r>
    </w:p>
    <w:p w:rsidR="00D05C7A" w:rsidRPr="008A0813" w:rsidRDefault="00D05C7A" w:rsidP="008A0813">
      <w:pPr>
        <w:pStyle w:val="HTML1"/>
        <w:shd w:val="clear" w:color="auto" w:fill="FFFFFF"/>
        <w:ind w:left="408"/>
        <w:textAlignment w:val="baseline"/>
        <w:rPr>
          <w:rFonts w:ascii="Times New Roman" w:hAnsi="Times New Roman" w:cs="Times New Roman"/>
          <w:color w:val="393939"/>
          <w:lang w:val="en-US"/>
        </w:rPr>
      </w:pPr>
      <w:r w:rsidRPr="008A0813">
        <w:rPr>
          <w:rStyle w:val="comment"/>
          <w:rFonts w:ascii="Times New Roman" w:eastAsiaTheme="majorEastAsia" w:hAnsi="Times New Roman" w:cs="Times New Roman"/>
          <w:color w:val="888895"/>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rPr>
        <w:t>В</w:t>
      </w:r>
      <w:r w:rsidRPr="008A0813">
        <w:rPr>
          <w:rStyle w:val="comment"/>
          <w:rFonts w:ascii="Times New Roman" w:eastAsiaTheme="majorEastAsia" w:hAnsi="Times New Roman" w:cs="Times New Roman"/>
          <w:color w:val="888895"/>
          <w:bdr w:val="none" w:sz="0" w:space="0" w:color="auto" w:frame="1"/>
          <w:lang w:val="en-US"/>
        </w:rPr>
        <w:t xml:space="preserve"> PHP 5: </w:t>
      </w:r>
      <w:proofErr w:type="gramStart"/>
      <w:r w:rsidRPr="008A0813">
        <w:rPr>
          <w:rStyle w:val="comment"/>
          <w:rFonts w:ascii="Times New Roman" w:eastAsiaTheme="majorEastAsia" w:hAnsi="Times New Roman" w:cs="Times New Roman"/>
          <w:color w:val="888895"/>
          <w:bdr w:val="none" w:sz="0" w:space="0" w:color="auto" w:frame="1"/>
          <w:lang w:val="en-US"/>
        </w:rPr>
        <w:t>string(</w:t>
      </w:r>
      <w:proofErr w:type="gramEnd"/>
      <w:r w:rsidRPr="008A0813">
        <w:rPr>
          <w:rStyle w:val="comment"/>
          <w:rFonts w:ascii="Times New Roman" w:eastAsiaTheme="majorEastAsia" w:hAnsi="Times New Roman" w:cs="Times New Roman"/>
          <w:color w:val="888895"/>
          <w:bdr w:val="none" w:sz="0" w:space="0" w:color="auto" w:frame="1"/>
          <w:lang w:val="en-US"/>
        </w:rPr>
        <w:t>1) "a" string(1) "b"</w:t>
      </w:r>
    </w:p>
    <w:p w:rsidR="00D05C7A" w:rsidRPr="008A0813" w:rsidRDefault="00D05C7A" w:rsidP="008A0813">
      <w:pPr>
        <w:pStyle w:val="a4"/>
        <w:numPr>
          <w:ilvl w:val="0"/>
          <w:numId w:val="6"/>
        </w:numPr>
        <w:shd w:val="clear" w:color="auto" w:fill="FFFFFF"/>
        <w:spacing w:before="0" w:beforeAutospacing="0" w:after="0" w:afterAutospacing="0"/>
        <w:ind w:left="408"/>
        <w:textAlignment w:val="baseline"/>
        <w:rPr>
          <w:color w:val="393939"/>
          <w:sz w:val="20"/>
          <w:szCs w:val="20"/>
        </w:rPr>
      </w:pPr>
      <w:r w:rsidRPr="008A0813">
        <w:rPr>
          <w:color w:val="393939"/>
          <w:sz w:val="20"/>
          <w:szCs w:val="20"/>
        </w:rPr>
        <w:t>Поддержка юникод управляющих (escape-) последовательностей. Т.е. в строках </w:t>
      </w:r>
      <w:r w:rsidRPr="008A0813">
        <w:rPr>
          <w:rStyle w:val="HTML0"/>
          <w:color w:val="393939"/>
          <w:sz w:val="20"/>
          <w:szCs w:val="20"/>
          <w:bdr w:val="none" w:sz="0" w:space="0" w:color="auto" w:frame="1"/>
        </w:rPr>
        <w:t>""</w:t>
      </w:r>
      <w:r w:rsidRPr="008A0813">
        <w:rPr>
          <w:color w:val="393939"/>
          <w:sz w:val="20"/>
          <w:szCs w:val="20"/>
        </w:rPr>
        <w:t> и heredoc можно использовать конструкцию </w:t>
      </w:r>
      <w:r w:rsidRPr="008A0813">
        <w:rPr>
          <w:rStyle w:val="HTML0"/>
          <w:color w:val="393939"/>
          <w:sz w:val="20"/>
          <w:szCs w:val="20"/>
          <w:bdr w:val="none" w:sz="0" w:space="0" w:color="auto" w:frame="1"/>
        </w:rPr>
        <w:t>\uXXXX</w:t>
      </w:r>
      <w:r w:rsidRPr="008A0813">
        <w:rPr>
          <w:color w:val="393939"/>
          <w:sz w:val="20"/>
          <w:szCs w:val="20"/>
        </w:rPr>
        <w:t> для создания юникод символа. Вот так:</w:t>
      </w:r>
    </w:p>
    <w:p w:rsidR="00D05C7A" w:rsidRPr="008A0813" w:rsidRDefault="00D05C7A" w:rsidP="008A0813">
      <w:pPr>
        <w:pStyle w:val="HTML1"/>
        <w:shd w:val="clear" w:color="auto" w:fill="FFFFFF"/>
        <w:ind w:left="408"/>
        <w:textAlignment w:val="baseline"/>
        <w:rPr>
          <w:rFonts w:ascii="Times New Roman" w:hAnsi="Times New Roman" w:cs="Times New Roman"/>
          <w:color w:val="393939"/>
        </w:rPr>
      </w:pP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w:t>
      </w:r>
      <w:r w:rsidRPr="008A0813">
        <w:rPr>
          <w:rStyle w:val="string"/>
          <w:rFonts w:ascii="Times New Roman" w:hAnsi="Times New Roman" w:cs="Times New Roman"/>
          <w:color w:val="267583"/>
          <w:bdr w:val="none" w:sz="0" w:space="0" w:color="auto" w:frame="1"/>
        </w:rPr>
        <w:t>"\u{1F602}"</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eastAsiaTheme="majorEastAsia" w:hAnsi="Times New Roman" w:cs="Times New Roman"/>
          <w:color w:val="888895"/>
          <w:bdr w:val="none" w:sz="0" w:space="0" w:color="auto" w:frame="1"/>
        </w:rPr>
        <w:t>//&gt;</w:t>
      </w:r>
      <w:proofErr w:type="gramStart"/>
      <w:r w:rsidRPr="008A0813">
        <w:rPr>
          <w:rStyle w:val="comment"/>
          <w:rFonts w:ascii="Times New Roman" w:eastAsiaTheme="majorEastAsia" w:hAnsi="Times New Roman" w:cs="Times New Roman"/>
          <w:color w:val="888895"/>
          <w:bdr w:val="none" w:sz="0" w:space="0" w:color="auto" w:frame="1"/>
        </w:rPr>
        <w:t xml:space="preserve"> ?</w:t>
      </w:r>
      <w:proofErr w:type="gramEnd"/>
    </w:p>
    <w:p w:rsidR="00D05C7A" w:rsidRPr="008A0813" w:rsidRDefault="00D05C7A" w:rsidP="008A0813">
      <w:pPr>
        <w:pStyle w:val="a4"/>
        <w:shd w:val="clear" w:color="auto" w:fill="FFFFFF"/>
        <w:spacing w:before="0" w:beforeAutospacing="0" w:after="0" w:afterAutospacing="0"/>
        <w:ind w:left="408"/>
        <w:textAlignment w:val="baseline"/>
        <w:rPr>
          <w:color w:val="393939"/>
          <w:sz w:val="20"/>
          <w:szCs w:val="20"/>
          <w:lang w:val="en-US"/>
        </w:rPr>
      </w:pPr>
      <w:r w:rsidRPr="008A0813">
        <w:rPr>
          <w:color w:val="393939"/>
          <w:sz w:val="20"/>
          <w:szCs w:val="20"/>
        </w:rPr>
        <w:t>Подробнее</w:t>
      </w:r>
      <w:r w:rsidRPr="008A0813">
        <w:rPr>
          <w:color w:val="393939"/>
          <w:sz w:val="20"/>
          <w:szCs w:val="20"/>
          <w:lang w:val="en-US"/>
        </w:rPr>
        <w:t xml:space="preserve"> </w:t>
      </w:r>
      <w:r w:rsidRPr="008A0813">
        <w:rPr>
          <w:color w:val="393939"/>
          <w:sz w:val="20"/>
          <w:szCs w:val="20"/>
        </w:rPr>
        <w:t>читайте</w:t>
      </w:r>
      <w:r w:rsidRPr="008A0813">
        <w:rPr>
          <w:color w:val="393939"/>
          <w:sz w:val="20"/>
          <w:szCs w:val="20"/>
          <w:lang w:val="en-US"/>
        </w:rPr>
        <w:t>: </w:t>
      </w:r>
      <w:hyperlink r:id="rId56" w:tgtFrame="_blank" w:history="1">
        <w:r w:rsidRPr="008A0813">
          <w:rPr>
            <w:rStyle w:val="a5"/>
            <w:color w:val="126FA7"/>
            <w:sz w:val="20"/>
            <w:szCs w:val="20"/>
            <w:bdr w:val="none" w:sz="0" w:space="0" w:color="auto" w:frame="1"/>
            <w:lang w:val="en-US"/>
          </w:rPr>
          <w:t>Unicode Codepoint Escape Syntax</w:t>
        </w:r>
      </w:hyperlink>
    </w:p>
    <w:p w:rsidR="00D05C7A" w:rsidRPr="008A0813" w:rsidRDefault="00D05C7A" w:rsidP="008A0813">
      <w:pPr>
        <w:pStyle w:val="a4"/>
        <w:numPr>
          <w:ilvl w:val="0"/>
          <w:numId w:val="6"/>
        </w:numPr>
        <w:shd w:val="clear" w:color="auto" w:fill="FFFFFF"/>
        <w:spacing w:before="0" w:beforeAutospacing="0" w:after="0" w:afterAutospacing="0"/>
        <w:ind w:left="408"/>
        <w:textAlignment w:val="baseline"/>
        <w:rPr>
          <w:color w:val="393939"/>
          <w:sz w:val="20"/>
          <w:szCs w:val="20"/>
        </w:rPr>
      </w:pPr>
      <w:r w:rsidRPr="008A0813">
        <w:rPr>
          <w:color w:val="393939"/>
          <w:sz w:val="20"/>
          <w:szCs w:val="20"/>
        </w:rPr>
        <w:t xml:space="preserve">Класс IntlChar. </w:t>
      </w:r>
      <w:proofErr w:type="gramStart"/>
      <w:r w:rsidRPr="008A0813">
        <w:rPr>
          <w:color w:val="393939"/>
          <w:sz w:val="20"/>
          <w:szCs w:val="20"/>
        </w:rPr>
        <w:t>C</w:t>
      </w:r>
      <w:proofErr w:type="gramEnd"/>
      <w:r w:rsidRPr="008A0813">
        <w:rPr>
          <w:color w:val="393939"/>
          <w:sz w:val="20"/>
          <w:szCs w:val="20"/>
        </w:rPr>
        <w:t>одержит методы и константы для работы с юникодом.</w:t>
      </w:r>
    </w:p>
    <w:p w:rsidR="00D05C7A" w:rsidRPr="008A0813" w:rsidRDefault="00D05C7A" w:rsidP="008A0813">
      <w:pPr>
        <w:pStyle w:val="HTML1"/>
        <w:numPr>
          <w:ilvl w:val="0"/>
          <w:numId w:val="6"/>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printf</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'%x'</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IntlChar::CODEPOINT_MAX</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lang w:val="en-US"/>
        </w:rPr>
        <w:t>// 10ffff</w:t>
      </w:r>
    </w:p>
    <w:p w:rsidR="00D05C7A" w:rsidRPr="008A0813" w:rsidRDefault="00D05C7A" w:rsidP="008A0813">
      <w:pPr>
        <w:pStyle w:val="HTML1"/>
        <w:numPr>
          <w:ilvl w:val="0"/>
          <w:numId w:val="6"/>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lang w:val="en-US"/>
        </w:rPr>
      </w:pPr>
    </w:p>
    <w:p w:rsidR="00D05C7A" w:rsidRPr="008A0813" w:rsidRDefault="00D05C7A" w:rsidP="008A0813">
      <w:pPr>
        <w:pStyle w:val="HTML1"/>
        <w:numPr>
          <w:ilvl w:val="0"/>
          <w:numId w:val="6"/>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lang w:val="en-US"/>
        </w:rPr>
      </w:pPr>
      <w:r w:rsidRPr="008A0813">
        <w:rPr>
          <w:rStyle w:val="keyword"/>
          <w:rFonts w:ascii="Times New Roman" w:hAnsi="Times New Roman" w:cs="Times New Roman"/>
          <w:b/>
          <w:bCs/>
          <w:color w:val="1957FF"/>
          <w:bdr w:val="none" w:sz="0" w:space="0" w:color="auto" w:frame="1"/>
          <w:lang w:val="en-US"/>
        </w:rPr>
        <w:t>echo</w:t>
      </w:r>
      <w:r w:rsidRPr="008A0813">
        <w:rPr>
          <w:rStyle w:val="php"/>
          <w:rFonts w:ascii="Times New Roman" w:hAnsi="Times New Roman" w:cs="Times New Roman"/>
          <w:color w:val="000000"/>
          <w:bdr w:val="none" w:sz="0" w:space="0" w:color="auto" w:frame="1"/>
          <w:lang w:val="en-US"/>
        </w:rPr>
        <w:t xml:space="preserve"> IntlChar::ord</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lang w:val="en-US"/>
        </w:rPr>
        <w:t>//&gt; 64</w:t>
      </w:r>
    </w:p>
    <w:p w:rsidR="00D05C7A" w:rsidRPr="008A0813" w:rsidRDefault="00D05C7A" w:rsidP="008A0813">
      <w:pPr>
        <w:pStyle w:val="HTML1"/>
        <w:numPr>
          <w:ilvl w:val="0"/>
          <w:numId w:val="6"/>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rPr>
      </w:pP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IntlChar::chr</w:t>
      </w:r>
      <w:proofErr w:type="gramStart"/>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proofErr w:type="gramEnd"/>
      <w:r w:rsidRPr="008A0813">
        <w:rPr>
          <w:rStyle w:val="number"/>
          <w:rFonts w:ascii="Times New Roman" w:hAnsi="Times New Roman" w:cs="Times New Roman"/>
          <w:color w:val="E0542A"/>
          <w:bdr w:val="none" w:sz="0" w:space="0" w:color="auto" w:frame="1"/>
        </w:rPr>
        <w:t>64</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eastAsiaTheme="majorEastAsia" w:hAnsi="Times New Roman" w:cs="Times New Roman"/>
          <w:color w:val="888895"/>
          <w:bdr w:val="none" w:sz="0" w:space="0" w:color="auto" w:frame="1"/>
        </w:rPr>
        <w:t>//&gt; @</w:t>
      </w:r>
    </w:p>
    <w:p w:rsidR="00D05C7A" w:rsidRPr="008A0813" w:rsidRDefault="00D05C7A" w:rsidP="008A0813">
      <w:pPr>
        <w:pStyle w:val="HTML1"/>
        <w:numPr>
          <w:ilvl w:val="0"/>
          <w:numId w:val="6"/>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rPr>
      </w:pPr>
    </w:p>
    <w:p w:rsidR="00D05C7A" w:rsidRPr="008A0813" w:rsidRDefault="00D05C7A" w:rsidP="008A0813">
      <w:pPr>
        <w:pStyle w:val="HTML1"/>
        <w:numPr>
          <w:ilvl w:val="0"/>
          <w:numId w:val="6"/>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rPr>
      </w:pP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w:t>
      </w:r>
      <w:r w:rsidRPr="008A0813">
        <w:rPr>
          <w:rStyle w:val="string"/>
          <w:rFonts w:ascii="Times New Roman" w:hAnsi="Times New Roman" w:cs="Times New Roman"/>
          <w:color w:val="267583"/>
          <w:bdr w:val="none" w:sz="0" w:space="0" w:color="auto" w:frame="1"/>
        </w:rPr>
        <w:t>"\u{1F602}"</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eastAsiaTheme="majorEastAsia" w:hAnsi="Times New Roman" w:cs="Times New Roman"/>
          <w:color w:val="888895"/>
          <w:bdr w:val="none" w:sz="0" w:space="0" w:color="auto" w:frame="1"/>
        </w:rPr>
        <w:t>//&gt;</w:t>
      </w:r>
      <w:proofErr w:type="gramStart"/>
      <w:r w:rsidRPr="008A0813">
        <w:rPr>
          <w:rStyle w:val="comment"/>
          <w:rFonts w:ascii="Times New Roman" w:eastAsiaTheme="majorEastAsia" w:hAnsi="Times New Roman" w:cs="Times New Roman"/>
          <w:color w:val="888895"/>
          <w:bdr w:val="none" w:sz="0" w:space="0" w:color="auto" w:frame="1"/>
        </w:rPr>
        <w:t xml:space="preserve"> ?</w:t>
      </w:r>
      <w:proofErr w:type="gramEnd"/>
    </w:p>
    <w:p w:rsidR="00D05C7A" w:rsidRPr="008A0813" w:rsidRDefault="00D05C7A" w:rsidP="008A0813">
      <w:pPr>
        <w:pStyle w:val="HTML1"/>
        <w:numPr>
          <w:ilvl w:val="0"/>
          <w:numId w:val="6"/>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lang w:val="en-US"/>
        </w:rPr>
      </w:pPr>
      <w:r w:rsidRPr="008A0813">
        <w:rPr>
          <w:rStyle w:val="keyword"/>
          <w:rFonts w:ascii="Times New Roman" w:hAnsi="Times New Roman" w:cs="Times New Roman"/>
          <w:b/>
          <w:bCs/>
          <w:color w:val="1957FF"/>
          <w:bdr w:val="none" w:sz="0" w:space="0" w:color="auto" w:frame="1"/>
          <w:lang w:val="en-US"/>
        </w:rPr>
        <w:t>echo</w:t>
      </w:r>
      <w:r w:rsidRPr="008A0813">
        <w:rPr>
          <w:rStyle w:val="php"/>
          <w:rFonts w:ascii="Times New Roman" w:hAnsi="Times New Roman" w:cs="Times New Roman"/>
          <w:color w:val="000000"/>
          <w:bdr w:val="none" w:sz="0" w:space="0" w:color="auto" w:frame="1"/>
          <w:lang w:val="en-US"/>
        </w:rPr>
        <w:t xml:space="preserve"> IntlChar::ord</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"\u{1F602}"</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lang w:val="en-US"/>
        </w:rPr>
        <w:t>//&gt; 128514</w:t>
      </w:r>
    </w:p>
    <w:p w:rsidR="00D05C7A" w:rsidRPr="008A0813" w:rsidRDefault="00D05C7A" w:rsidP="008A0813">
      <w:pPr>
        <w:pStyle w:val="HTML1"/>
        <w:shd w:val="clear" w:color="auto" w:fill="FFFFFF"/>
        <w:ind w:left="408"/>
        <w:textAlignment w:val="baseline"/>
        <w:rPr>
          <w:rFonts w:ascii="Times New Roman" w:hAnsi="Times New Roman" w:cs="Times New Roman"/>
          <w:color w:val="393939"/>
        </w:rPr>
      </w:pP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IntlChar::chr</w:t>
      </w:r>
      <w:proofErr w:type="gramStart"/>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proofErr w:type="gramEnd"/>
      <w:r w:rsidRPr="008A0813">
        <w:rPr>
          <w:rStyle w:val="number"/>
          <w:rFonts w:ascii="Times New Roman" w:hAnsi="Times New Roman" w:cs="Times New Roman"/>
          <w:color w:val="E0542A"/>
          <w:bdr w:val="none" w:sz="0" w:space="0" w:color="auto" w:frame="1"/>
        </w:rPr>
        <w:t>128514</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eastAsiaTheme="majorEastAsia" w:hAnsi="Times New Roman" w:cs="Times New Roman"/>
          <w:color w:val="888895"/>
          <w:bdr w:val="none" w:sz="0" w:space="0" w:color="auto" w:frame="1"/>
        </w:rPr>
        <w:t>//&gt; ?</w:t>
      </w:r>
    </w:p>
    <w:p w:rsidR="00D05C7A" w:rsidRPr="008A0813" w:rsidRDefault="00D05C7A" w:rsidP="008A0813">
      <w:pPr>
        <w:pStyle w:val="a4"/>
        <w:numPr>
          <w:ilvl w:val="0"/>
          <w:numId w:val="6"/>
        </w:numPr>
        <w:shd w:val="clear" w:color="auto" w:fill="FFFFFF"/>
        <w:spacing w:before="0" w:beforeAutospacing="0" w:after="0" w:afterAutospacing="0"/>
        <w:ind w:left="408"/>
        <w:textAlignment w:val="baseline"/>
        <w:rPr>
          <w:color w:val="393939"/>
          <w:sz w:val="20"/>
          <w:szCs w:val="20"/>
        </w:rPr>
      </w:pPr>
      <w:r w:rsidRPr="008A0813">
        <w:rPr>
          <w:color w:val="393939"/>
          <w:sz w:val="20"/>
          <w:szCs w:val="20"/>
        </w:rPr>
        <w:t>Функция </w:t>
      </w:r>
      <w:r w:rsidRPr="008A0813">
        <w:rPr>
          <w:rStyle w:val="HTML0"/>
          <w:color w:val="393939"/>
          <w:sz w:val="20"/>
          <w:szCs w:val="20"/>
          <w:bdr w:val="none" w:sz="0" w:space="0" w:color="auto" w:frame="1"/>
        </w:rPr>
        <w:t>intdiv()</w:t>
      </w:r>
      <w:r w:rsidRPr="008A0813">
        <w:rPr>
          <w:color w:val="393939"/>
          <w:sz w:val="20"/>
          <w:szCs w:val="20"/>
        </w:rPr>
        <w:t> — делит 2 числа и возвращает только целую часть от деления:</w:t>
      </w:r>
    </w:p>
    <w:p w:rsidR="00D05C7A" w:rsidRPr="008A0813" w:rsidRDefault="00D05C7A" w:rsidP="008A0813">
      <w:pPr>
        <w:pStyle w:val="HTML1"/>
        <w:numPr>
          <w:ilvl w:val="0"/>
          <w:numId w:val="6"/>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rPr>
      </w:pP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intdiv</w:t>
      </w:r>
      <w:r w:rsidRPr="008A0813">
        <w:rPr>
          <w:rStyle w:val="simbol"/>
          <w:rFonts w:ascii="Times New Roman" w:hAnsi="Times New Roman" w:cs="Times New Roman"/>
          <w:color w:val="8000FF"/>
          <w:bdr w:val="none" w:sz="0" w:space="0" w:color="auto" w:frame="1"/>
        </w:rPr>
        <w:t>(</w:t>
      </w:r>
      <w:r w:rsidRPr="008A0813">
        <w:rPr>
          <w:rStyle w:val="number"/>
          <w:rFonts w:ascii="Times New Roman" w:hAnsi="Times New Roman" w:cs="Times New Roman"/>
          <w:color w:val="E0542A"/>
          <w:bdr w:val="none" w:sz="0" w:space="0" w:color="auto" w:frame="1"/>
        </w:rPr>
        <w:t>10</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number"/>
          <w:rFonts w:ascii="Times New Roman" w:hAnsi="Times New Roman" w:cs="Times New Roman"/>
          <w:color w:val="E0542A"/>
          <w:bdr w:val="none" w:sz="0" w:space="0" w:color="auto" w:frame="1"/>
        </w:rPr>
        <w:t>3</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eastAsiaTheme="majorEastAsia" w:hAnsi="Times New Roman" w:cs="Times New Roman"/>
          <w:color w:val="888895"/>
          <w:bdr w:val="none" w:sz="0" w:space="0" w:color="auto" w:frame="1"/>
        </w:rPr>
        <w:t>//&gt; 3</w:t>
      </w:r>
    </w:p>
    <w:p w:rsidR="00D05C7A" w:rsidRPr="008A0813" w:rsidRDefault="00D05C7A" w:rsidP="008A0813">
      <w:pPr>
        <w:pStyle w:val="HTML1"/>
        <w:shd w:val="clear" w:color="auto" w:fill="FFFFFF"/>
        <w:ind w:left="408"/>
        <w:textAlignment w:val="baseline"/>
        <w:rPr>
          <w:rFonts w:ascii="Times New Roman" w:hAnsi="Times New Roman" w:cs="Times New Roman"/>
          <w:color w:val="393939"/>
        </w:rPr>
      </w:pPr>
      <w:r w:rsidRPr="008A0813">
        <w:rPr>
          <w:rStyle w:val="keyword"/>
          <w:rFonts w:ascii="Times New Roman" w:hAnsi="Times New Roman" w:cs="Times New Roman"/>
          <w:b/>
          <w:bCs/>
          <w:color w:val="1957FF"/>
          <w:bdr w:val="none" w:sz="0" w:space="0" w:color="auto" w:frame="1"/>
        </w:rPr>
        <w:t>echo</w:t>
      </w:r>
      <w:r w:rsidRPr="008A0813">
        <w:rPr>
          <w:rStyle w:val="php"/>
          <w:rFonts w:ascii="Times New Roman" w:hAnsi="Times New Roman" w:cs="Times New Roman"/>
          <w:color w:val="000000"/>
          <w:bdr w:val="none" w:sz="0" w:space="0" w:color="auto" w:frame="1"/>
        </w:rPr>
        <w:t xml:space="preserve"> intdiv</w:t>
      </w:r>
      <w:r w:rsidRPr="008A0813">
        <w:rPr>
          <w:rStyle w:val="simbol"/>
          <w:rFonts w:ascii="Times New Roman" w:hAnsi="Times New Roman" w:cs="Times New Roman"/>
          <w:color w:val="8000FF"/>
          <w:bdr w:val="none" w:sz="0" w:space="0" w:color="auto" w:frame="1"/>
        </w:rPr>
        <w:t>(</w:t>
      </w:r>
      <w:r w:rsidRPr="008A0813">
        <w:rPr>
          <w:rStyle w:val="number"/>
          <w:rFonts w:ascii="Times New Roman" w:hAnsi="Times New Roman" w:cs="Times New Roman"/>
          <w:color w:val="E0542A"/>
          <w:bdr w:val="none" w:sz="0" w:space="0" w:color="auto" w:frame="1"/>
        </w:rPr>
        <w:t>5</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number"/>
          <w:rFonts w:ascii="Times New Roman" w:hAnsi="Times New Roman" w:cs="Times New Roman"/>
          <w:color w:val="E0542A"/>
          <w:bdr w:val="none" w:sz="0" w:space="0" w:color="auto" w:frame="1"/>
        </w:rPr>
        <w:t>2</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comment"/>
          <w:rFonts w:ascii="Times New Roman" w:eastAsiaTheme="majorEastAsia" w:hAnsi="Times New Roman" w:cs="Times New Roman"/>
          <w:color w:val="888895"/>
          <w:bdr w:val="none" w:sz="0" w:space="0" w:color="auto" w:frame="1"/>
        </w:rPr>
        <w:t>//&gt; 2</w:t>
      </w:r>
    </w:p>
    <w:p w:rsidR="00D05C7A" w:rsidRPr="008A0813" w:rsidRDefault="00D05C7A" w:rsidP="008A0813">
      <w:pPr>
        <w:pStyle w:val="a4"/>
        <w:numPr>
          <w:ilvl w:val="0"/>
          <w:numId w:val="6"/>
        </w:numPr>
        <w:shd w:val="clear" w:color="auto" w:fill="FFFFFF"/>
        <w:spacing w:before="0" w:beforeAutospacing="0" w:after="0" w:afterAutospacing="0"/>
        <w:ind w:left="408"/>
        <w:textAlignment w:val="baseline"/>
        <w:rPr>
          <w:color w:val="393939"/>
          <w:sz w:val="20"/>
          <w:szCs w:val="20"/>
        </w:rPr>
      </w:pPr>
      <w:r w:rsidRPr="008A0813">
        <w:rPr>
          <w:rStyle w:val="HTML0"/>
          <w:color w:val="393939"/>
          <w:sz w:val="20"/>
          <w:szCs w:val="20"/>
          <w:bdr w:val="none" w:sz="0" w:space="0" w:color="auto" w:frame="1"/>
        </w:rPr>
        <w:t>session_start()</w:t>
      </w:r>
      <w:r w:rsidRPr="008A0813">
        <w:rPr>
          <w:color w:val="393939"/>
          <w:sz w:val="20"/>
          <w:szCs w:val="20"/>
        </w:rPr>
        <w:t> умеет получать параметры (стандартные настройки сессий из php.ini):</w:t>
      </w:r>
    </w:p>
    <w:p w:rsidR="00D05C7A" w:rsidRPr="008A0813" w:rsidRDefault="00D05C7A" w:rsidP="008A0813">
      <w:pPr>
        <w:pStyle w:val="HTML1"/>
        <w:shd w:val="clear" w:color="auto" w:fill="FFFFFF"/>
        <w:ind w:left="408"/>
        <w:textAlignment w:val="baseline"/>
        <w:rPr>
          <w:rFonts w:ascii="Times New Roman" w:hAnsi="Times New Roman" w:cs="Times New Roman"/>
          <w:color w:val="393939"/>
          <w:lang w:val="en-US"/>
        </w:rPr>
      </w:pPr>
      <w:r w:rsidRPr="008A0813">
        <w:rPr>
          <w:rStyle w:val="php"/>
          <w:rFonts w:ascii="Times New Roman" w:hAnsi="Times New Roman" w:cs="Times New Roman"/>
          <w:color w:val="000000"/>
          <w:bdr w:val="none" w:sz="0" w:space="0" w:color="auto" w:frame="1"/>
          <w:lang w:val="en-US"/>
        </w:rPr>
        <w:t>session_</w:t>
      </w:r>
      <w:proofErr w:type="gramStart"/>
      <w:r w:rsidRPr="008A0813">
        <w:rPr>
          <w:rStyle w:val="php"/>
          <w:rFonts w:ascii="Times New Roman" w:hAnsi="Times New Roman" w:cs="Times New Roman"/>
          <w:color w:val="000000"/>
          <w:bdr w:val="none" w:sz="0" w:space="0" w:color="auto" w:frame="1"/>
          <w:lang w:val="en-US"/>
        </w:rPr>
        <w:t>start</w:t>
      </w:r>
      <w:r w:rsidRPr="008A0813">
        <w:rPr>
          <w:rStyle w:val="simbol"/>
          <w:rFonts w:ascii="Times New Roman" w:hAnsi="Times New Roman" w:cs="Times New Roman"/>
          <w:color w:val="8000FF"/>
          <w:bdr w:val="none" w:sz="0" w:space="0" w:color="auto" w:frame="1"/>
          <w:lang w:val="en-US"/>
        </w:rPr>
        <w:t>(</w:t>
      </w:r>
      <w:proofErr w:type="gramEnd"/>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'cache_limiter'</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=&gt;</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'private'</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a4"/>
        <w:numPr>
          <w:ilvl w:val="0"/>
          <w:numId w:val="6"/>
        </w:numPr>
        <w:shd w:val="clear" w:color="auto" w:fill="FFFFFF"/>
        <w:spacing w:before="0" w:beforeAutospacing="0" w:after="0" w:afterAutospacing="0"/>
        <w:ind w:left="408"/>
        <w:textAlignment w:val="baseline"/>
        <w:rPr>
          <w:color w:val="393939"/>
          <w:sz w:val="20"/>
          <w:szCs w:val="20"/>
        </w:rPr>
      </w:pPr>
      <w:r w:rsidRPr="008A0813">
        <w:rPr>
          <w:color w:val="393939"/>
          <w:sz w:val="20"/>
          <w:szCs w:val="20"/>
        </w:rPr>
        <w:lastRenderedPageBreak/>
        <w:t>Функция</w:t>
      </w:r>
      <w:r w:rsidRPr="008A0813">
        <w:rPr>
          <w:color w:val="393939"/>
          <w:sz w:val="20"/>
          <w:szCs w:val="20"/>
          <w:lang w:val="en-US"/>
        </w:rPr>
        <w:t> </w:t>
      </w:r>
      <w:r w:rsidRPr="008A0813">
        <w:rPr>
          <w:rStyle w:val="HTML0"/>
          <w:color w:val="393939"/>
          <w:sz w:val="20"/>
          <w:szCs w:val="20"/>
          <w:bdr w:val="none" w:sz="0" w:space="0" w:color="auto" w:frame="1"/>
          <w:lang w:val="en-US"/>
        </w:rPr>
        <w:t>preg_replace_callback_array()</w:t>
      </w:r>
      <w:r w:rsidRPr="008A0813">
        <w:rPr>
          <w:color w:val="393939"/>
          <w:sz w:val="20"/>
          <w:szCs w:val="20"/>
          <w:lang w:val="en-US"/>
        </w:rPr>
        <w:t xml:space="preserve"> — </w:t>
      </w:r>
      <w:r w:rsidRPr="008A0813">
        <w:rPr>
          <w:color w:val="393939"/>
          <w:sz w:val="20"/>
          <w:szCs w:val="20"/>
        </w:rPr>
        <w:t>альтернатива</w:t>
      </w:r>
      <w:r w:rsidRPr="008A0813">
        <w:rPr>
          <w:color w:val="393939"/>
          <w:sz w:val="20"/>
          <w:szCs w:val="20"/>
          <w:lang w:val="en-US"/>
        </w:rPr>
        <w:t xml:space="preserve"> preg_replace_callback(). </w:t>
      </w:r>
      <w:r w:rsidRPr="008A0813">
        <w:rPr>
          <w:color w:val="393939"/>
          <w:sz w:val="20"/>
          <w:szCs w:val="20"/>
        </w:rPr>
        <w:t>Позволяет передать в качестве обратной функции - массив </w:t>
      </w:r>
      <w:r w:rsidRPr="008A0813">
        <w:rPr>
          <w:rStyle w:val="HTML0"/>
          <w:color w:val="393939"/>
          <w:sz w:val="20"/>
          <w:szCs w:val="20"/>
          <w:bdr w:val="none" w:sz="0" w:space="0" w:color="auto" w:frame="1"/>
        </w:rPr>
        <w:t>['/regex'/ =&gt; callback, ...]</w:t>
      </w:r>
      <w:r w:rsidRPr="008A0813">
        <w:rPr>
          <w:color w:val="393939"/>
          <w:sz w:val="20"/>
          <w:szCs w:val="20"/>
        </w:rPr>
        <w:t>:</w:t>
      </w:r>
    </w:p>
    <w:p w:rsidR="00D05C7A" w:rsidRPr="008A0813" w:rsidRDefault="00D05C7A" w:rsidP="008A0813">
      <w:pPr>
        <w:pStyle w:val="HTML1"/>
        <w:numPr>
          <w:ilvl w:val="0"/>
          <w:numId w:val="6"/>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rPr>
      </w:pPr>
      <w:r w:rsidRPr="008A0813">
        <w:rPr>
          <w:rStyle w:val="variable"/>
          <w:rFonts w:ascii="Times New Roman" w:eastAsiaTheme="majorEastAsia" w:hAnsi="Times New Roman" w:cs="Times New Roman"/>
          <w:color w:val="292B80"/>
          <w:bdr w:val="none" w:sz="0" w:space="0" w:color="auto" w:frame="1"/>
        </w:rPr>
        <w:t>$str</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tring"/>
          <w:rFonts w:ascii="Times New Roman" w:hAnsi="Times New Roman" w:cs="Times New Roman"/>
          <w:color w:val="267583"/>
          <w:bdr w:val="none" w:sz="0" w:space="0" w:color="auto" w:frame="1"/>
        </w:rPr>
        <w:t>'a1a2a3'</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numPr>
          <w:ilvl w:val="0"/>
          <w:numId w:val="6"/>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rPr>
      </w:pPr>
      <w:proofErr w:type="gramStart"/>
      <w:r w:rsidRPr="008A0813">
        <w:rPr>
          <w:rStyle w:val="variable"/>
          <w:rFonts w:ascii="Times New Roman" w:eastAsiaTheme="majorEastAsia" w:hAnsi="Times New Roman" w:cs="Times New Roman"/>
          <w:color w:val="292B80"/>
          <w:bdr w:val="none" w:sz="0" w:space="0" w:color="auto" w:frame="1"/>
        </w:rPr>
        <w:t>$array</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proofErr w:type="gramEnd"/>
    </w:p>
    <w:p w:rsidR="00D05C7A" w:rsidRPr="008A0813" w:rsidRDefault="00D05C7A" w:rsidP="008A0813">
      <w:pPr>
        <w:pStyle w:val="HTML1"/>
        <w:numPr>
          <w:ilvl w:val="0"/>
          <w:numId w:val="6"/>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lang w:val="en-US"/>
        </w:rPr>
      </w:pPr>
      <w:r w:rsidRPr="008A0813">
        <w:rPr>
          <w:rStyle w:val="php"/>
          <w:rFonts w:ascii="Times New Roman" w:hAnsi="Times New Roman" w:cs="Times New Roman"/>
          <w:color w:val="000000"/>
          <w:bdr w:val="none" w:sz="0" w:space="0" w:color="auto" w:frame="1"/>
          <w:lang w:val="en-US"/>
        </w:rPr>
        <w:tab/>
      </w:r>
      <w:r w:rsidRPr="008A0813">
        <w:rPr>
          <w:rStyle w:val="string"/>
          <w:rFonts w:ascii="Times New Roman" w:hAnsi="Times New Roman" w:cs="Times New Roman"/>
          <w:color w:val="267583"/>
          <w:bdr w:val="none" w:sz="0" w:space="0" w:color="auto" w:frame="1"/>
          <w:lang w:val="en-US"/>
        </w:rPr>
        <w:t>'~[0-9]~'</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=&gt;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function</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$m</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return</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$m</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0</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2</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numPr>
          <w:ilvl w:val="0"/>
          <w:numId w:val="6"/>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rPr>
      </w:pPr>
      <w:r w:rsidRPr="008A0813">
        <w:rPr>
          <w:rStyle w:val="php"/>
          <w:rFonts w:ascii="Times New Roman" w:hAnsi="Times New Roman" w:cs="Times New Roman"/>
          <w:color w:val="000000"/>
          <w:bdr w:val="none" w:sz="0" w:space="0" w:color="auto" w:frame="1"/>
          <w:lang w:val="en-US"/>
        </w:rPr>
        <w:tab/>
      </w:r>
      <w:r w:rsidRPr="008A0813">
        <w:rPr>
          <w:rStyle w:val="string"/>
          <w:rFonts w:ascii="Times New Roman" w:hAnsi="Times New Roman" w:cs="Times New Roman"/>
          <w:color w:val="267583"/>
          <w:bdr w:val="none" w:sz="0" w:space="0" w:color="auto" w:frame="1"/>
          <w:lang w:val="en-US"/>
        </w:rPr>
        <w:t>'~a~'</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=&gt;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function</w:t>
      </w:r>
      <w:r w:rsidRPr="008A0813">
        <w:rPr>
          <w:rStyle w:val="php"/>
          <w:rFonts w:ascii="Times New Roman" w:hAnsi="Times New Roman" w:cs="Times New Roman"/>
          <w:color w:val="000000"/>
          <w:bdr w:val="none" w:sz="0" w:space="0" w:color="auto" w:frame="1"/>
          <w:lang w:val="en-US"/>
        </w:rPr>
        <w:t xml:space="preserve"> </w:t>
      </w:r>
      <w:proofErr w:type="gramStart"/>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w:t>
      </w:r>
      <w:proofErr w:type="gramEnd"/>
      <w:r w:rsidRPr="008A0813">
        <w:rPr>
          <w:rStyle w:val="variable"/>
          <w:rFonts w:ascii="Times New Roman" w:eastAsiaTheme="majorEastAsia" w:hAnsi="Times New Roman" w:cs="Times New Roman"/>
          <w:color w:val="292B80"/>
          <w:bdr w:val="none" w:sz="0" w:space="0" w:color="auto" w:frame="1"/>
          <w:lang w:val="en-US"/>
        </w:rPr>
        <w:t>m</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keyword"/>
          <w:rFonts w:ascii="Times New Roman" w:hAnsi="Times New Roman" w:cs="Times New Roman"/>
          <w:b/>
          <w:bCs/>
          <w:color w:val="1957FF"/>
          <w:bdr w:val="none" w:sz="0" w:space="0" w:color="auto" w:frame="1"/>
          <w:lang w:val="en-US"/>
        </w:rPr>
        <w:t>return</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$m</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0</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rPr>
        <w:t>'-'</w:t>
      </w:r>
      <w:r w:rsidRPr="008A0813">
        <w:rPr>
          <w:rStyle w:val="simbol"/>
          <w:rFonts w:ascii="Times New Roman" w:hAnsi="Times New Roman" w:cs="Times New Roman"/>
          <w:color w:val="8000FF"/>
          <w:bdr w:val="none" w:sz="0" w:space="0" w:color="auto" w:frame="1"/>
        </w:rPr>
        <w:t>;</w:t>
      </w:r>
      <w:r w:rsidRPr="008A0813">
        <w:rPr>
          <w:rStyle w:val="php"/>
          <w:rFonts w:ascii="Times New Roman"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numPr>
          <w:ilvl w:val="0"/>
          <w:numId w:val="6"/>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rPr>
      </w:pP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numPr>
          <w:ilvl w:val="0"/>
          <w:numId w:val="6"/>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rPr>
      </w:pPr>
    </w:p>
    <w:p w:rsidR="00D05C7A" w:rsidRPr="008A0813" w:rsidRDefault="00D05C7A" w:rsidP="008A0813">
      <w:pPr>
        <w:pStyle w:val="HTML1"/>
        <w:shd w:val="clear" w:color="auto" w:fill="FFFFFF"/>
        <w:ind w:left="408"/>
        <w:textAlignment w:val="baseline"/>
        <w:rPr>
          <w:rFonts w:ascii="Times New Roman" w:hAnsi="Times New Roman" w:cs="Times New Roman"/>
          <w:color w:val="393939"/>
          <w:lang w:val="en-US"/>
        </w:rPr>
      </w:pPr>
      <w:proofErr w:type="gramStart"/>
      <w:r w:rsidRPr="008A0813">
        <w:rPr>
          <w:rStyle w:val="keyword"/>
          <w:rFonts w:ascii="Times New Roman" w:hAnsi="Times New Roman" w:cs="Times New Roman"/>
          <w:b/>
          <w:bCs/>
          <w:color w:val="1957FF"/>
          <w:bdr w:val="none" w:sz="0" w:space="0" w:color="auto" w:frame="1"/>
          <w:lang w:val="en-US"/>
        </w:rPr>
        <w:t>echo</w:t>
      </w:r>
      <w:proofErr w:type="gramEnd"/>
      <w:r w:rsidRPr="008A0813">
        <w:rPr>
          <w:rStyle w:val="php"/>
          <w:rFonts w:ascii="Times New Roman" w:hAnsi="Times New Roman" w:cs="Times New Roman"/>
          <w:color w:val="000000"/>
          <w:bdr w:val="none" w:sz="0" w:space="0" w:color="auto" w:frame="1"/>
          <w:lang w:val="en-US"/>
        </w:rPr>
        <w:t xml:space="preserve"> preg_replace_callback_array</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$array</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variable"/>
          <w:rFonts w:ascii="Times New Roman" w:eastAsiaTheme="majorEastAsia" w:hAnsi="Times New Roman" w:cs="Times New Roman"/>
          <w:color w:val="292B80"/>
          <w:bdr w:val="none" w:sz="0" w:space="0" w:color="auto" w:frame="1"/>
          <w:lang w:val="en-US"/>
        </w:rPr>
        <w:t>$str</w:t>
      </w:r>
      <w:r w:rsidRPr="008A0813">
        <w:rPr>
          <w:rStyle w:val="php"/>
          <w:rFonts w:ascii="Times New Roman"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hAnsi="Times New Roman" w:cs="Times New Roman"/>
          <w:color w:val="000000"/>
          <w:bdr w:val="none" w:sz="0" w:space="0" w:color="auto" w:frame="1"/>
          <w:lang w:val="en-US"/>
        </w:rPr>
        <w:t xml:space="preserve"> </w:t>
      </w:r>
      <w:r w:rsidRPr="008A0813">
        <w:rPr>
          <w:rStyle w:val="comment"/>
          <w:rFonts w:ascii="Times New Roman" w:eastAsiaTheme="majorEastAsia" w:hAnsi="Times New Roman" w:cs="Times New Roman"/>
          <w:color w:val="888895"/>
          <w:bdr w:val="none" w:sz="0" w:space="0" w:color="auto" w:frame="1"/>
          <w:lang w:val="en-US"/>
        </w:rPr>
        <w:t xml:space="preserve">//&gt; a-2a-4a-6  </w:t>
      </w:r>
    </w:p>
    <w:p w:rsidR="00D05C7A" w:rsidRPr="008A0813" w:rsidRDefault="00D05C7A" w:rsidP="008A0813">
      <w:pPr>
        <w:numPr>
          <w:ilvl w:val="0"/>
          <w:numId w:val="6"/>
        </w:numPr>
        <w:shd w:val="clear" w:color="auto" w:fill="FFFFFF"/>
        <w:spacing w:after="0" w:line="240" w:lineRule="auto"/>
        <w:ind w:left="408"/>
        <w:textAlignment w:val="baseline"/>
        <w:rPr>
          <w:rFonts w:ascii="Times New Roman" w:hAnsi="Times New Roman" w:cs="Times New Roman"/>
          <w:color w:val="393939"/>
          <w:sz w:val="20"/>
          <w:szCs w:val="20"/>
        </w:rPr>
      </w:pPr>
      <w:r w:rsidRPr="008A0813">
        <w:rPr>
          <w:rFonts w:ascii="Times New Roman" w:hAnsi="Times New Roman" w:cs="Times New Roman"/>
          <w:color w:val="393939"/>
          <w:sz w:val="20"/>
          <w:szCs w:val="20"/>
        </w:rPr>
        <w:t>Можно использовать глобальные ключевые слова в названиях методов. Т.е. раньше нельзя было назвать метод словами: with/new/for/foreach/... — это приводило к ошибке. Теперь можно:</w:t>
      </w:r>
    </w:p>
    <w:p w:rsidR="00D05C7A" w:rsidRPr="008A0813" w:rsidRDefault="00D05C7A" w:rsidP="008A0813">
      <w:pPr>
        <w:pStyle w:val="HTML1"/>
        <w:numPr>
          <w:ilvl w:val="0"/>
          <w:numId w:val="6"/>
        </w:numPr>
        <w:shd w:val="clear" w:color="auto" w:fill="FFFFFF"/>
        <w:tabs>
          <w:tab w:val="clear" w:pos="720"/>
        </w:tabs>
        <w:ind w:left="408"/>
        <w:textAlignment w:val="baseline"/>
        <w:rPr>
          <w:rStyle w:val="php"/>
          <w:rFonts w:ascii="Times New Roman" w:hAnsi="Times New Roman" w:cs="Times New Roman"/>
          <w:color w:val="000000"/>
          <w:bdr w:val="none" w:sz="0" w:space="0" w:color="auto" w:frame="1"/>
        </w:rPr>
      </w:pPr>
      <w:r w:rsidRPr="008A0813">
        <w:rPr>
          <w:rStyle w:val="keyword"/>
          <w:rFonts w:ascii="Times New Roman" w:hAnsi="Times New Roman" w:cs="Times New Roman"/>
          <w:b/>
          <w:bCs/>
          <w:color w:val="1957FF"/>
          <w:bdr w:val="none" w:sz="0" w:space="0" w:color="auto" w:frame="1"/>
        </w:rPr>
        <w:t>Class</w:t>
      </w:r>
      <w:r w:rsidRPr="008A0813">
        <w:rPr>
          <w:rStyle w:val="php"/>
          <w:rFonts w:ascii="Times New Roman" w:hAnsi="Times New Roman" w:cs="Times New Roman"/>
          <w:color w:val="000000"/>
          <w:bdr w:val="none" w:sz="0" w:space="0" w:color="auto" w:frame="1"/>
        </w:rPr>
        <w:t>::new</w:t>
      </w:r>
      <w:r w:rsidRPr="008A0813">
        <w:rPr>
          <w:rStyle w:val="simbol"/>
          <w:rFonts w:ascii="Times New Roman" w:hAnsi="Times New Roman" w:cs="Times New Roman"/>
          <w:color w:val="8000FF"/>
          <w:bdr w:val="none" w:sz="0" w:space="0" w:color="auto" w:frame="1"/>
        </w:rPr>
        <w:t>(</w:t>
      </w:r>
      <w:r w:rsidRPr="008A0813">
        <w:rPr>
          <w:rStyle w:val="string"/>
          <w:rFonts w:ascii="Times New Roman" w:hAnsi="Times New Roman" w:cs="Times New Roman"/>
          <w:color w:val="267583"/>
          <w:bdr w:val="none" w:sz="0" w:space="0" w:color="auto" w:frame="1"/>
        </w:rPr>
        <w:t>'Project Name'</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shd w:val="clear" w:color="auto" w:fill="FFFFFF"/>
        <w:ind w:left="408"/>
        <w:textAlignment w:val="baseline"/>
        <w:rPr>
          <w:rFonts w:ascii="Times New Roman" w:hAnsi="Times New Roman" w:cs="Times New Roman"/>
          <w:color w:val="393939"/>
        </w:rPr>
      </w:pPr>
      <w:r w:rsidRPr="008A0813">
        <w:rPr>
          <w:rStyle w:val="variable"/>
          <w:rFonts w:ascii="Times New Roman" w:eastAsiaTheme="majorEastAsia" w:hAnsi="Times New Roman" w:cs="Times New Roman"/>
          <w:color w:val="292B80"/>
          <w:bdr w:val="none" w:sz="0" w:space="0" w:color="auto" w:frame="1"/>
        </w:rPr>
        <w:t>$class</w:t>
      </w:r>
      <w:r w:rsidRPr="008A0813">
        <w:rPr>
          <w:rStyle w:val="php"/>
          <w:rFonts w:ascii="Times New Roman" w:hAnsi="Times New Roman" w:cs="Times New Roman"/>
          <w:color w:val="000000"/>
          <w:bdr w:val="none" w:sz="0" w:space="0" w:color="auto" w:frame="1"/>
        </w:rPr>
        <w:t>-&gt;for</w:t>
      </w:r>
      <w:r w:rsidRPr="008A0813">
        <w:rPr>
          <w:rStyle w:val="simbol"/>
          <w:rFonts w:ascii="Times New Roman" w:hAnsi="Times New Roman" w:cs="Times New Roman"/>
          <w:color w:val="8000FF"/>
          <w:bdr w:val="none" w:sz="0" w:space="0" w:color="auto" w:frame="1"/>
        </w:rPr>
        <w:t>(</w:t>
      </w:r>
      <w:r w:rsidRPr="008A0813">
        <w:rPr>
          <w:rStyle w:val="string"/>
          <w:rFonts w:ascii="Times New Roman" w:hAnsi="Times New Roman" w:cs="Times New Roman"/>
          <w:color w:val="267583"/>
          <w:bdr w:val="none" w:sz="0" w:space="0" w:color="auto" w:frame="1"/>
        </w:rPr>
        <w:t>'purpose here'</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a4"/>
        <w:shd w:val="clear" w:color="auto" w:fill="EEF2F3"/>
        <w:spacing w:before="0" w:beforeAutospacing="0" w:after="0" w:afterAutospacing="0"/>
        <w:textAlignment w:val="baseline"/>
        <w:rPr>
          <w:color w:val="393939"/>
          <w:sz w:val="20"/>
          <w:szCs w:val="20"/>
        </w:rPr>
      </w:pPr>
      <w:r w:rsidRPr="008A0813">
        <w:rPr>
          <w:color w:val="393939"/>
          <w:sz w:val="20"/>
          <w:szCs w:val="20"/>
        </w:rPr>
        <w:t>Подробнее о новинках PHP 7 читайте в </w:t>
      </w:r>
      <w:hyperlink r:id="rId57" w:tgtFrame="_blank" w:history="1">
        <w:r w:rsidRPr="008A0813">
          <w:rPr>
            <w:rStyle w:val="a5"/>
            <w:color w:val="126FA7"/>
            <w:sz w:val="20"/>
            <w:szCs w:val="20"/>
            <w:bdr w:val="none" w:sz="0" w:space="0" w:color="auto" w:frame="1"/>
          </w:rPr>
          <w:t>этой статье</w:t>
        </w:r>
      </w:hyperlink>
      <w:r w:rsidRPr="008A0813">
        <w:rPr>
          <w:color w:val="393939"/>
          <w:sz w:val="20"/>
          <w:szCs w:val="20"/>
        </w:rPr>
        <w:t> и </w:t>
      </w:r>
      <w:hyperlink r:id="rId58" w:tgtFrame="_blank" w:history="1">
        <w:r w:rsidRPr="008A0813">
          <w:rPr>
            <w:rStyle w:val="a5"/>
            <w:color w:val="126FA7"/>
            <w:sz w:val="20"/>
            <w:szCs w:val="20"/>
            <w:bdr w:val="none" w:sz="0" w:space="0" w:color="auto" w:frame="1"/>
          </w:rPr>
          <w:t>вторая часть</w:t>
        </w:r>
      </w:hyperlink>
      <w:r w:rsidRPr="008A0813">
        <w:rPr>
          <w:color w:val="393939"/>
          <w:sz w:val="20"/>
          <w:szCs w:val="20"/>
        </w:rPr>
        <w:t>.</w:t>
      </w:r>
    </w:p>
    <w:p w:rsidR="00D05C7A" w:rsidRPr="008A0813" w:rsidRDefault="00D05C7A" w:rsidP="008A0813">
      <w:pPr>
        <w:pStyle w:val="2"/>
        <w:shd w:val="clear" w:color="auto" w:fill="FFFFFF"/>
        <w:spacing w:before="0" w:line="240" w:lineRule="auto"/>
        <w:textAlignment w:val="baseline"/>
        <w:rPr>
          <w:rFonts w:ascii="Times New Roman" w:hAnsi="Times New Roman" w:cs="Times New Roman"/>
          <w:b w:val="0"/>
          <w:bCs w:val="0"/>
          <w:color w:val="362053"/>
          <w:sz w:val="20"/>
          <w:szCs w:val="20"/>
        </w:rPr>
      </w:pPr>
      <w:r w:rsidRPr="008A0813">
        <w:rPr>
          <w:rFonts w:ascii="Times New Roman" w:hAnsi="Times New Roman" w:cs="Times New Roman"/>
          <w:b w:val="0"/>
          <w:bCs w:val="0"/>
          <w:color w:val="362053"/>
          <w:sz w:val="20"/>
          <w:szCs w:val="20"/>
        </w:rPr>
        <w:t>PHP 7.1</w:t>
      </w:r>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bookmarkStart w:id="48" w:name="void-vozvrashhaemyj-tip"/>
      <w:bookmarkEnd w:id="48"/>
      <w:r w:rsidRPr="008A0813">
        <w:rPr>
          <w:rStyle w:val="HTML0"/>
          <w:rFonts w:ascii="Times New Roman" w:hAnsi="Times New Roman" w:cs="Times New Roman"/>
          <w:b w:val="0"/>
          <w:bCs w:val="0"/>
          <w:color w:val="362053"/>
          <w:sz w:val="20"/>
          <w:szCs w:val="20"/>
          <w:bdr w:val="none" w:sz="0" w:space="0" w:color="auto" w:frame="1"/>
        </w:rPr>
        <w:t>void</w:t>
      </w:r>
      <w:r w:rsidRPr="008A0813">
        <w:rPr>
          <w:rFonts w:ascii="Times New Roman" w:hAnsi="Times New Roman" w:cs="Times New Roman"/>
          <w:b w:val="0"/>
          <w:bCs w:val="0"/>
          <w:color w:val="362053"/>
          <w:sz w:val="20"/>
          <w:szCs w:val="20"/>
        </w:rPr>
        <w:t> — возвращаемый тип</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Теперь функции и методы, которые не должны ничего возвращать, можно помечать возвращаемым типом </w:t>
      </w:r>
      <w:r w:rsidRPr="008A0813">
        <w:rPr>
          <w:rStyle w:val="HTML"/>
          <w:rFonts w:ascii="Times New Roman" w:hAnsi="Times New Roman" w:cs="Times New Roman"/>
          <w:color w:val="393939"/>
          <w:bdr w:val="none" w:sz="0" w:space="0" w:color="auto" w:frame="1"/>
        </w:rPr>
        <w:t>void</w:t>
      </w:r>
      <w:r w:rsidRPr="008A0813">
        <w:rPr>
          <w:color w:val="393939"/>
          <w:sz w:val="20"/>
          <w:szCs w:val="20"/>
        </w:rPr>
        <w:t>. Оператор return при этом должен отсутствовать или должен быть пустым - </w:t>
      </w:r>
      <w:r w:rsidRPr="008A0813">
        <w:rPr>
          <w:rStyle w:val="HTML0"/>
          <w:color w:val="393939"/>
          <w:sz w:val="20"/>
          <w:szCs w:val="20"/>
          <w:bdr w:val="none" w:sz="0" w:space="0" w:color="auto" w:frame="1"/>
        </w:rPr>
        <w:t>return;</w:t>
      </w:r>
      <w:r w:rsidRPr="008A0813">
        <w:rPr>
          <w:color w:val="393939"/>
          <w:sz w:val="20"/>
          <w:szCs w:val="20"/>
        </w:rPr>
        <w:t>. Вызов </w:t>
      </w:r>
      <w:r w:rsidRPr="008A0813">
        <w:rPr>
          <w:rStyle w:val="HTML0"/>
          <w:color w:val="393939"/>
          <w:sz w:val="20"/>
          <w:szCs w:val="20"/>
          <w:bdr w:val="none" w:sz="0" w:space="0" w:color="auto" w:frame="1"/>
        </w:rPr>
        <w:t>return null;</w:t>
      </w:r>
      <w:r w:rsidRPr="008A0813">
        <w:rPr>
          <w:color w:val="393939"/>
          <w:sz w:val="20"/>
          <w:szCs w:val="20"/>
        </w:rPr>
        <w:t> вызовет ошибку.</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rPr>
      </w:pPr>
      <w:proofErr w:type="gramStart"/>
      <w:r w:rsidRPr="008A0813">
        <w:rPr>
          <w:rStyle w:val="keyword"/>
          <w:rFonts w:ascii="Times New Roman" w:eastAsiaTheme="majorEastAsia" w:hAnsi="Times New Roman" w:cs="Times New Roman"/>
          <w:b/>
          <w:bCs/>
          <w:color w:val="1957FF"/>
          <w:bdr w:val="none" w:sz="0" w:space="0" w:color="auto" w:frame="1"/>
        </w:rPr>
        <w:t>function</w:t>
      </w:r>
      <w:r w:rsidRPr="008A0813">
        <w:rPr>
          <w:rStyle w:val="php"/>
          <w:rFonts w:ascii="Times New Roman" w:eastAsiaTheme="majorEastAsia" w:hAnsi="Times New Roman" w:cs="Times New Roman"/>
          <w:color w:val="000000"/>
          <w:bdr w:val="none" w:sz="0" w:space="0" w:color="auto" w:frame="1"/>
        </w:rPr>
        <w:t xml:space="preserve"> someMethod</w:t>
      </w:r>
      <w:r w:rsidRPr="008A0813">
        <w:rPr>
          <w:rStyle w:val="simbol"/>
          <w:rFonts w:ascii="Times New Roman" w:hAnsi="Times New Roman" w:cs="Times New Roman"/>
          <w:color w:val="8000FF"/>
          <w:bdr w:val="none" w:sz="0" w:space="0" w:color="auto" w:frame="1"/>
        </w:rPr>
        <w:t>():</w:t>
      </w:r>
      <w:r w:rsidRPr="008A0813">
        <w:rPr>
          <w:rStyle w:val="php"/>
          <w:rFonts w:ascii="Times New Roman" w:eastAsiaTheme="majorEastAsia" w:hAnsi="Times New Roman" w:cs="Times New Roman"/>
          <w:color w:val="000000"/>
          <w:bdr w:val="none" w:sz="0" w:space="0" w:color="auto" w:frame="1"/>
        </w:rPr>
        <w:t xml:space="preserve"> void </w:t>
      </w:r>
      <w:r w:rsidRPr="008A0813">
        <w:rPr>
          <w:rStyle w:val="simbol"/>
          <w:rFonts w:ascii="Times New Roman" w:hAnsi="Times New Roman" w:cs="Times New Roman"/>
          <w:color w:val="8000FF"/>
          <w:bdr w:val="none" w:sz="0" w:space="0" w:color="auto" w:frame="1"/>
        </w:rPr>
        <w:t>{</w:t>
      </w:r>
      <w:proofErr w:type="gramEnd"/>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rPr>
      </w:pPr>
      <w:r w:rsidRPr="008A0813">
        <w:rPr>
          <w:rStyle w:val="php"/>
          <w:rFonts w:ascii="Times New Roman" w:eastAsiaTheme="majorEastAsia" w:hAnsi="Times New Roman" w:cs="Times New Roman"/>
          <w:color w:val="000000"/>
          <w:bdr w:val="none" w:sz="0" w:space="0" w:color="auto" w:frame="1"/>
        </w:rPr>
        <w:tab/>
      </w:r>
      <w:r w:rsidRPr="008A0813">
        <w:rPr>
          <w:rStyle w:val="comment"/>
          <w:rFonts w:ascii="Times New Roman" w:hAnsi="Times New Roman" w:cs="Times New Roman"/>
          <w:color w:val="888895"/>
          <w:bdr w:val="none" w:sz="0" w:space="0" w:color="auto" w:frame="1"/>
        </w:rPr>
        <w:t xml:space="preserve">// </w:t>
      </w:r>
      <w:proofErr w:type="gramStart"/>
      <w:r w:rsidRPr="008A0813">
        <w:rPr>
          <w:rStyle w:val="comment"/>
          <w:rFonts w:ascii="Times New Roman" w:hAnsi="Times New Roman" w:cs="Times New Roman"/>
          <w:color w:val="888895"/>
          <w:bdr w:val="none" w:sz="0" w:space="0" w:color="auto" w:frame="1"/>
        </w:rPr>
        <w:t>работает если return отсутствует</w:t>
      </w:r>
      <w:proofErr w:type="gramEnd"/>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rPr>
      </w:pPr>
      <w:r w:rsidRPr="008A0813">
        <w:rPr>
          <w:rStyle w:val="php"/>
          <w:rFonts w:ascii="Times New Roman" w:eastAsiaTheme="majorEastAsia" w:hAnsi="Times New Roman" w:cs="Times New Roman"/>
          <w:color w:val="000000"/>
          <w:bdr w:val="none" w:sz="0" w:space="0" w:color="auto" w:frame="1"/>
        </w:rPr>
        <w:tab/>
      </w:r>
      <w:r w:rsidRPr="008A0813">
        <w:rPr>
          <w:rStyle w:val="comment"/>
          <w:rFonts w:ascii="Times New Roman" w:hAnsi="Times New Roman" w:cs="Times New Roman"/>
          <w:color w:val="888895"/>
          <w:bdr w:val="none" w:sz="0" w:space="0" w:color="auto" w:frame="1"/>
        </w:rPr>
        <w:t>// работает с return;</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rPr>
      </w:pPr>
      <w:r w:rsidRPr="008A0813">
        <w:rPr>
          <w:rStyle w:val="php"/>
          <w:rFonts w:ascii="Times New Roman" w:eastAsiaTheme="majorEastAsia" w:hAnsi="Times New Roman" w:cs="Times New Roman"/>
          <w:color w:val="000000"/>
          <w:bdr w:val="none" w:sz="0" w:space="0" w:color="auto" w:frame="1"/>
        </w:rPr>
        <w:tab/>
      </w:r>
      <w:r w:rsidRPr="008A0813">
        <w:rPr>
          <w:rStyle w:val="comment"/>
          <w:rFonts w:ascii="Times New Roman" w:hAnsi="Times New Roman" w:cs="Times New Roman"/>
          <w:color w:val="888895"/>
          <w:bdr w:val="none" w:sz="0" w:space="0" w:color="auto" w:frame="1"/>
        </w:rPr>
        <w:t>// не работает если return null;</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rPr>
      </w:pPr>
      <w:r w:rsidRPr="008A0813">
        <w:rPr>
          <w:rStyle w:val="php"/>
          <w:rFonts w:ascii="Times New Roman" w:eastAsiaTheme="majorEastAsia" w:hAnsi="Times New Roman" w:cs="Times New Roman"/>
          <w:color w:val="000000"/>
          <w:bdr w:val="none" w:sz="0" w:space="0" w:color="auto" w:frame="1"/>
        </w:rPr>
        <w:tab/>
      </w:r>
      <w:r w:rsidRPr="008A0813">
        <w:rPr>
          <w:rStyle w:val="comment"/>
          <w:rFonts w:ascii="Times New Roman" w:hAnsi="Times New Roman" w:cs="Times New Roman"/>
          <w:color w:val="888895"/>
          <w:bdr w:val="none" w:sz="0" w:space="0" w:color="auto" w:frame="1"/>
        </w:rPr>
        <w:t>// не работает если return 123;</w:t>
      </w:r>
    </w:p>
    <w:p w:rsidR="00D05C7A" w:rsidRPr="008A0813" w:rsidRDefault="00D05C7A" w:rsidP="008A0813">
      <w:pPr>
        <w:pStyle w:val="HTML1"/>
        <w:textAlignment w:val="baseline"/>
        <w:rPr>
          <w:rFonts w:ascii="Times New Roman" w:hAnsi="Times New Roman" w:cs="Times New Roman"/>
          <w:color w:val="393939"/>
        </w:rPr>
      </w:pP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bookmarkStart w:id="49" w:name="iterable-novyj-psevdo-tip"/>
      <w:bookmarkEnd w:id="49"/>
      <w:r w:rsidRPr="008A0813">
        <w:rPr>
          <w:rStyle w:val="HTML0"/>
          <w:rFonts w:ascii="Times New Roman" w:hAnsi="Times New Roman" w:cs="Times New Roman"/>
          <w:b w:val="0"/>
          <w:bCs w:val="0"/>
          <w:color w:val="362053"/>
          <w:sz w:val="20"/>
          <w:szCs w:val="20"/>
          <w:bdr w:val="none" w:sz="0" w:space="0" w:color="auto" w:frame="1"/>
        </w:rPr>
        <w:t>iterable</w:t>
      </w:r>
      <w:r w:rsidRPr="008A0813">
        <w:rPr>
          <w:rFonts w:ascii="Times New Roman" w:hAnsi="Times New Roman" w:cs="Times New Roman"/>
          <w:b w:val="0"/>
          <w:bCs w:val="0"/>
          <w:color w:val="362053"/>
          <w:sz w:val="20"/>
          <w:szCs w:val="20"/>
        </w:rPr>
        <w:t> — новый псевдо-тип</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Введен новый тип iterable для передаваемых/возвращаемых значений. Может использоваться при передаче массивов или объектов, которые соответствуют интерфейсу Traversable.</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proofErr w:type="gramStart"/>
      <w:r w:rsidRPr="008A0813">
        <w:rPr>
          <w:rStyle w:val="keyword"/>
          <w:rFonts w:ascii="Times New Roman" w:eastAsiaTheme="majorEastAsia" w:hAnsi="Times New Roman" w:cs="Times New Roman"/>
          <w:b/>
          <w:bCs/>
          <w:color w:val="1957FF"/>
          <w:bdr w:val="none" w:sz="0" w:space="0" w:color="auto" w:frame="1"/>
          <w:lang w:val="en-US"/>
        </w:rPr>
        <w:t>function</w:t>
      </w:r>
      <w:proofErr w:type="gramEnd"/>
      <w:r w:rsidRPr="008A0813">
        <w:rPr>
          <w:rStyle w:val="php"/>
          <w:rFonts w:ascii="Times New Roman" w:eastAsiaTheme="majorEastAsia" w:hAnsi="Times New Roman" w:cs="Times New Roman"/>
          <w:color w:val="000000"/>
          <w:bdr w:val="none" w:sz="0" w:space="0" w:color="auto" w:frame="1"/>
          <w:lang w:val="en-US"/>
        </w:rPr>
        <w:t xml:space="preserve"> myfunc</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iterable </w:t>
      </w:r>
      <w:r w:rsidRPr="008A0813">
        <w:rPr>
          <w:rStyle w:val="variable"/>
          <w:rFonts w:ascii="Times New Roman" w:hAnsi="Times New Roman" w:cs="Times New Roman"/>
          <w:color w:val="292B80"/>
          <w:bdr w:val="none" w:sz="0" w:space="0" w:color="auto" w:frame="1"/>
          <w:lang w:val="en-US"/>
        </w:rPr>
        <w:t>$data</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r w:rsidRPr="008A0813">
        <w:rPr>
          <w:rStyle w:val="php"/>
          <w:rFonts w:ascii="Times New Roman" w:eastAsiaTheme="majorEastAsia" w:hAnsi="Times New Roman" w:cs="Times New Roman"/>
          <w:color w:val="000000"/>
          <w:bdr w:val="none" w:sz="0" w:space="0" w:color="auto" w:frame="1"/>
          <w:lang w:val="en-US"/>
        </w:rPr>
        <w:tab/>
      </w:r>
      <w:proofErr w:type="gramStart"/>
      <w:r w:rsidRPr="008A0813">
        <w:rPr>
          <w:rStyle w:val="keyword"/>
          <w:rFonts w:ascii="Times New Roman" w:eastAsiaTheme="majorEastAsia" w:hAnsi="Times New Roman" w:cs="Times New Roman"/>
          <w:b/>
          <w:bCs/>
          <w:color w:val="1957FF"/>
          <w:bdr w:val="none" w:sz="0" w:space="0" w:color="auto" w:frame="1"/>
          <w:lang w:val="en-US"/>
        </w:rPr>
        <w:t>foreach</w:t>
      </w:r>
      <w:r w:rsidRPr="008A0813">
        <w:rPr>
          <w:rStyle w:val="simbol"/>
          <w:rFonts w:ascii="Times New Roman" w:hAnsi="Times New Roman" w:cs="Times New Roman"/>
          <w:color w:val="8000FF"/>
          <w:bdr w:val="none" w:sz="0" w:space="0" w:color="auto" w:frame="1"/>
          <w:lang w:val="en-US"/>
        </w:rPr>
        <w:t>(</w:t>
      </w:r>
      <w:proofErr w:type="gramEnd"/>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$data</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keyword"/>
          <w:rFonts w:ascii="Times New Roman" w:eastAsiaTheme="majorEastAsia" w:hAnsi="Times New Roman" w:cs="Times New Roman"/>
          <w:b/>
          <w:bCs/>
          <w:color w:val="1957FF"/>
          <w:bdr w:val="none" w:sz="0" w:space="0" w:color="auto" w:frame="1"/>
          <w:lang w:val="en-US"/>
        </w:rPr>
        <w:t>as</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$k</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=&gt;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$v</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r w:rsidRPr="008A0813">
        <w:rPr>
          <w:rStyle w:val="php"/>
          <w:rFonts w:ascii="Times New Roman" w:eastAsiaTheme="majorEastAsia" w:hAnsi="Times New Roman" w:cs="Times New Roman"/>
          <w:color w:val="000000"/>
          <w:bdr w:val="none" w:sz="0" w:space="0" w:color="auto" w:frame="1"/>
          <w:lang w:val="en-US"/>
        </w:rPr>
        <w:tab/>
      </w:r>
      <w:r w:rsidRPr="008A0813">
        <w:rPr>
          <w:rStyle w:val="php"/>
          <w:rFonts w:ascii="Times New Roman" w:eastAsiaTheme="majorEastAsia" w:hAnsi="Times New Roman" w:cs="Times New Roman"/>
          <w:color w:val="000000"/>
          <w:bdr w:val="none" w:sz="0" w:space="0" w:color="auto" w:frame="1"/>
          <w:lang w:val="en-US"/>
        </w:rPr>
        <w:tab/>
      </w:r>
      <w:proofErr w:type="gramStart"/>
      <w:r w:rsidRPr="008A0813">
        <w:rPr>
          <w:rStyle w:val="keyword"/>
          <w:rFonts w:ascii="Times New Roman" w:eastAsiaTheme="majorEastAsia" w:hAnsi="Times New Roman" w:cs="Times New Roman"/>
          <w:b/>
          <w:bCs/>
          <w:color w:val="1957FF"/>
          <w:bdr w:val="none" w:sz="0" w:space="0" w:color="auto" w:frame="1"/>
          <w:lang w:val="en-US"/>
        </w:rPr>
        <w:t>echo</w:t>
      </w:r>
      <w:proofErr w:type="gramEnd"/>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$k</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$v</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PHP_EOL</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r w:rsidRPr="008A0813">
        <w:rPr>
          <w:rStyle w:val="php"/>
          <w:rFonts w:ascii="Times New Roman" w:eastAsiaTheme="majorEastAsia" w:hAnsi="Times New Roman" w:cs="Times New Roman"/>
          <w:color w:val="000000"/>
          <w:bdr w:val="none" w:sz="0" w:space="0" w:color="auto" w:frame="1"/>
          <w:lang w:val="en-US"/>
        </w:rPr>
        <w:tab/>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r w:rsidRPr="008A0813">
        <w:rPr>
          <w:rStyle w:val="comment"/>
          <w:rFonts w:ascii="Times New Roman" w:hAnsi="Times New Roman" w:cs="Times New Roman"/>
          <w:color w:val="888895"/>
          <w:bdr w:val="none" w:sz="0" w:space="0" w:color="auto" w:frame="1"/>
          <w:lang w:val="en-US"/>
        </w:rPr>
        <w:t xml:space="preserve">// </w:t>
      </w:r>
      <w:r w:rsidRPr="008A0813">
        <w:rPr>
          <w:rStyle w:val="comment"/>
          <w:rFonts w:ascii="Times New Roman" w:hAnsi="Times New Roman" w:cs="Times New Roman"/>
          <w:color w:val="888895"/>
          <w:bdr w:val="none" w:sz="0" w:space="0" w:color="auto" w:frame="1"/>
        </w:rPr>
        <w:t>массив</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proofErr w:type="gramStart"/>
      <w:r w:rsidRPr="008A0813">
        <w:rPr>
          <w:rStyle w:val="php"/>
          <w:rFonts w:ascii="Times New Roman" w:eastAsiaTheme="majorEastAsia" w:hAnsi="Times New Roman" w:cs="Times New Roman"/>
          <w:color w:val="000000"/>
          <w:bdr w:val="none" w:sz="0" w:space="0" w:color="auto" w:frame="1"/>
          <w:lang w:val="en-US"/>
        </w:rPr>
        <w:t>myfunc</w:t>
      </w:r>
      <w:r w:rsidRPr="008A0813">
        <w:rPr>
          <w:rStyle w:val="simbol"/>
          <w:rFonts w:ascii="Times New Roman" w:hAnsi="Times New Roman" w:cs="Times New Roman"/>
          <w:color w:val="8000FF"/>
          <w:bdr w:val="none" w:sz="0" w:space="0" w:color="auto" w:frame="1"/>
          <w:lang w:val="en-US"/>
        </w:rPr>
        <w:t>(</w:t>
      </w:r>
      <w:proofErr w:type="gramEnd"/>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10</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20</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30</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 0:10 1:20 2:30</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r w:rsidRPr="008A0813">
        <w:rPr>
          <w:rStyle w:val="comment"/>
          <w:rFonts w:ascii="Times New Roman" w:hAnsi="Times New Roman" w:cs="Times New Roman"/>
          <w:color w:val="888895"/>
          <w:bdr w:val="none" w:sz="0" w:space="0" w:color="auto" w:frame="1"/>
          <w:lang w:val="en-US"/>
        </w:rPr>
        <w:t xml:space="preserve">// </w:t>
      </w:r>
      <w:r w:rsidRPr="008A0813">
        <w:rPr>
          <w:rStyle w:val="comment"/>
          <w:rFonts w:ascii="Times New Roman" w:hAnsi="Times New Roman" w:cs="Times New Roman"/>
          <w:color w:val="888895"/>
          <w:bdr w:val="none" w:sz="0" w:space="0" w:color="auto" w:frame="1"/>
        </w:rPr>
        <w:t>объект</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proofErr w:type="gramStart"/>
      <w:r w:rsidRPr="008A0813">
        <w:rPr>
          <w:rStyle w:val="php"/>
          <w:rFonts w:ascii="Times New Roman" w:eastAsiaTheme="majorEastAsia" w:hAnsi="Times New Roman" w:cs="Times New Roman"/>
          <w:color w:val="000000"/>
          <w:bdr w:val="none" w:sz="0" w:space="0" w:color="auto" w:frame="1"/>
          <w:lang w:val="en-US"/>
        </w:rPr>
        <w:t>myfunc</w:t>
      </w:r>
      <w:r w:rsidRPr="008A0813">
        <w:rPr>
          <w:rStyle w:val="simbol"/>
          <w:rFonts w:ascii="Times New Roman" w:hAnsi="Times New Roman" w:cs="Times New Roman"/>
          <w:color w:val="8000FF"/>
          <w:bdr w:val="none" w:sz="0" w:space="0" w:color="auto" w:frame="1"/>
          <w:lang w:val="en-US"/>
        </w:rPr>
        <w:t>(</w:t>
      </w:r>
      <w:proofErr w:type="gramEnd"/>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keyword"/>
          <w:rFonts w:ascii="Times New Roman" w:eastAsiaTheme="majorEastAsia" w:hAnsi="Times New Roman" w:cs="Times New Roman"/>
          <w:b/>
          <w:bCs/>
          <w:color w:val="1957FF"/>
          <w:bdr w:val="none" w:sz="0" w:space="0" w:color="auto" w:frame="1"/>
          <w:lang w:val="en-US"/>
        </w:rPr>
        <w:t>new</w:t>
      </w:r>
      <w:r w:rsidRPr="008A0813">
        <w:rPr>
          <w:rStyle w:val="php"/>
          <w:rFonts w:ascii="Times New Roman" w:eastAsiaTheme="majorEastAsia" w:hAnsi="Times New Roman" w:cs="Times New Roman"/>
          <w:color w:val="000000"/>
          <w:bdr w:val="none" w:sz="0" w:space="0" w:color="auto" w:frame="1"/>
          <w:lang w:val="en-US"/>
        </w:rPr>
        <w:t xml:space="preserve"> SplFixedArray</w:t>
      </w:r>
      <w:r w:rsidRPr="008A0813">
        <w:rPr>
          <w:rStyle w:val="simbol"/>
          <w:rFonts w:ascii="Times New Roman" w:hAnsi="Times New Roman" w:cs="Times New Roman"/>
          <w:color w:val="8000FF"/>
          <w:bdr w:val="none" w:sz="0" w:space="0" w:color="auto" w:frame="1"/>
          <w:lang w:val="en-US"/>
        </w:rPr>
        <w:t>(</w:t>
      </w:r>
      <w:r w:rsidRPr="008A0813">
        <w:rPr>
          <w:rStyle w:val="number"/>
          <w:rFonts w:ascii="Times New Roman" w:hAnsi="Times New Roman" w:cs="Times New Roman"/>
          <w:color w:val="E0542A"/>
          <w:bdr w:val="none" w:sz="0" w:space="0" w:color="auto" w:frame="1"/>
          <w:lang w:val="en-US"/>
        </w:rPr>
        <w:t>3</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 0: 1: 2:</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r w:rsidRPr="008A0813">
        <w:rPr>
          <w:rStyle w:val="comment"/>
          <w:rFonts w:ascii="Times New Roman" w:hAnsi="Times New Roman" w:cs="Times New Roman"/>
          <w:color w:val="888895"/>
          <w:bdr w:val="none" w:sz="0" w:space="0" w:color="auto" w:frame="1"/>
          <w:lang w:val="en-US"/>
        </w:rPr>
        <w:t xml:space="preserve">// </w:t>
      </w:r>
      <w:r w:rsidRPr="008A0813">
        <w:rPr>
          <w:rStyle w:val="comment"/>
          <w:rFonts w:ascii="Times New Roman" w:hAnsi="Times New Roman" w:cs="Times New Roman"/>
          <w:color w:val="888895"/>
          <w:bdr w:val="none" w:sz="0" w:space="0" w:color="auto" w:frame="1"/>
        </w:rPr>
        <w:t>генератор</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proofErr w:type="gramStart"/>
      <w:r w:rsidRPr="008A0813">
        <w:rPr>
          <w:rStyle w:val="keyword"/>
          <w:rFonts w:ascii="Times New Roman" w:eastAsiaTheme="majorEastAsia" w:hAnsi="Times New Roman" w:cs="Times New Roman"/>
          <w:b/>
          <w:bCs/>
          <w:color w:val="1957FF"/>
          <w:bdr w:val="none" w:sz="0" w:space="0" w:color="auto" w:frame="1"/>
          <w:lang w:val="en-US"/>
        </w:rPr>
        <w:t>function</w:t>
      </w:r>
      <w:proofErr w:type="gramEnd"/>
      <w:r w:rsidRPr="008A0813">
        <w:rPr>
          <w:rStyle w:val="php"/>
          <w:rFonts w:ascii="Times New Roman" w:eastAsiaTheme="majorEastAsia" w:hAnsi="Times New Roman" w:cs="Times New Roman"/>
          <w:color w:val="000000"/>
          <w:bdr w:val="none" w:sz="0" w:space="0" w:color="auto" w:frame="1"/>
          <w:lang w:val="en-US"/>
        </w:rPr>
        <w:t xml:space="preserve"> myGen</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r w:rsidRPr="008A0813">
        <w:rPr>
          <w:rStyle w:val="php"/>
          <w:rFonts w:ascii="Times New Roman" w:eastAsiaTheme="majorEastAsia" w:hAnsi="Times New Roman" w:cs="Times New Roman"/>
          <w:color w:val="000000"/>
          <w:bdr w:val="none" w:sz="0" w:space="0" w:color="auto" w:frame="1"/>
          <w:lang w:val="en-US"/>
        </w:rPr>
        <w:tab/>
      </w:r>
      <w:proofErr w:type="gramStart"/>
      <w:r w:rsidRPr="008A0813">
        <w:rPr>
          <w:rStyle w:val="keyword"/>
          <w:rFonts w:ascii="Times New Roman" w:eastAsiaTheme="majorEastAsia" w:hAnsi="Times New Roman" w:cs="Times New Roman"/>
          <w:b/>
          <w:bCs/>
          <w:color w:val="1957FF"/>
          <w:bdr w:val="none" w:sz="0" w:space="0" w:color="auto" w:frame="1"/>
          <w:lang w:val="en-US"/>
        </w:rPr>
        <w:t>yield</w:t>
      </w:r>
      <w:proofErr w:type="gramEnd"/>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10</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r w:rsidRPr="008A0813">
        <w:rPr>
          <w:rStyle w:val="php"/>
          <w:rFonts w:ascii="Times New Roman" w:eastAsiaTheme="majorEastAsia" w:hAnsi="Times New Roman" w:cs="Times New Roman"/>
          <w:color w:val="000000"/>
          <w:bdr w:val="none" w:sz="0" w:space="0" w:color="auto" w:frame="1"/>
          <w:lang w:val="en-US"/>
        </w:rPr>
        <w:tab/>
      </w:r>
      <w:proofErr w:type="gramStart"/>
      <w:r w:rsidRPr="008A0813">
        <w:rPr>
          <w:rStyle w:val="keyword"/>
          <w:rFonts w:ascii="Times New Roman" w:eastAsiaTheme="majorEastAsia" w:hAnsi="Times New Roman" w:cs="Times New Roman"/>
          <w:b/>
          <w:bCs/>
          <w:color w:val="1957FF"/>
          <w:bdr w:val="none" w:sz="0" w:space="0" w:color="auto" w:frame="1"/>
          <w:lang w:val="en-US"/>
        </w:rPr>
        <w:t>yield</w:t>
      </w:r>
      <w:proofErr w:type="gramEnd"/>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20</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rPr>
      </w:pPr>
      <w:r w:rsidRPr="008A0813">
        <w:rPr>
          <w:rStyle w:val="php"/>
          <w:rFonts w:ascii="Times New Roman" w:eastAsiaTheme="majorEastAsia" w:hAnsi="Times New Roman" w:cs="Times New Roman"/>
          <w:color w:val="000000"/>
          <w:bdr w:val="none" w:sz="0" w:space="0" w:color="auto" w:frame="1"/>
          <w:lang w:val="en-US"/>
        </w:rPr>
        <w:tab/>
      </w:r>
      <w:r w:rsidRPr="008A0813">
        <w:rPr>
          <w:rStyle w:val="keyword"/>
          <w:rFonts w:ascii="Times New Roman" w:eastAsiaTheme="majorEastAsia" w:hAnsi="Times New Roman" w:cs="Times New Roman"/>
          <w:b/>
          <w:bCs/>
          <w:color w:val="1957FF"/>
          <w:bdr w:val="none" w:sz="0" w:space="0" w:color="auto" w:frame="1"/>
        </w:rPr>
        <w:t>yield</w:t>
      </w:r>
      <w:r w:rsidRPr="008A0813">
        <w:rPr>
          <w:rStyle w:val="php"/>
          <w:rFonts w:ascii="Times New Roman" w:eastAsiaTheme="majorEastAsia" w:hAnsi="Times New Roman" w:cs="Times New Roman"/>
          <w:color w:val="000000"/>
          <w:bdr w:val="none" w:sz="0" w:space="0" w:color="auto" w:frame="1"/>
        </w:rPr>
        <w:t xml:space="preserve"> </w:t>
      </w:r>
      <w:r w:rsidRPr="008A0813">
        <w:rPr>
          <w:rStyle w:val="number"/>
          <w:rFonts w:ascii="Times New Roman" w:hAnsi="Times New Roman" w:cs="Times New Roman"/>
          <w:color w:val="E0542A"/>
          <w:bdr w:val="none" w:sz="0" w:space="0" w:color="auto" w:frame="1"/>
        </w:rPr>
        <w:t>30</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rPr>
      </w:pP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Fonts w:ascii="Times New Roman" w:hAnsi="Times New Roman" w:cs="Times New Roman"/>
          <w:color w:val="393939"/>
        </w:rPr>
      </w:pPr>
      <w:r w:rsidRPr="008A0813">
        <w:rPr>
          <w:rStyle w:val="php"/>
          <w:rFonts w:ascii="Times New Roman" w:eastAsiaTheme="majorEastAsia" w:hAnsi="Times New Roman" w:cs="Times New Roman"/>
          <w:color w:val="000000"/>
          <w:bdr w:val="none" w:sz="0" w:space="0" w:color="auto" w:frame="1"/>
        </w:rPr>
        <w:t>myfunc</w:t>
      </w:r>
      <w:proofErr w:type="gramStart"/>
      <w:r w:rsidRPr="008A0813">
        <w:rPr>
          <w:rStyle w:val="simbol"/>
          <w:rFonts w:ascii="Times New Roman" w:hAnsi="Times New Roman" w:cs="Times New Roman"/>
          <w:color w:val="8000FF"/>
          <w:bdr w:val="none" w:sz="0" w:space="0" w:color="auto" w:frame="1"/>
        </w:rPr>
        <w:t>(</w:t>
      </w:r>
      <w:r w:rsidRPr="008A0813">
        <w:rPr>
          <w:rStyle w:val="php"/>
          <w:rFonts w:ascii="Times New Roman" w:eastAsiaTheme="majorEastAsia" w:hAnsi="Times New Roman" w:cs="Times New Roman"/>
          <w:color w:val="000000"/>
          <w:bdr w:val="none" w:sz="0" w:space="0" w:color="auto" w:frame="1"/>
        </w:rPr>
        <w:t xml:space="preserve"> </w:t>
      </w:r>
      <w:proofErr w:type="gramEnd"/>
      <w:r w:rsidRPr="008A0813">
        <w:rPr>
          <w:rStyle w:val="php"/>
          <w:rFonts w:ascii="Times New Roman" w:eastAsiaTheme="majorEastAsia" w:hAnsi="Times New Roman" w:cs="Times New Roman"/>
          <w:color w:val="000000"/>
          <w:bdr w:val="none" w:sz="0" w:space="0" w:color="auto" w:frame="1"/>
        </w:rPr>
        <w:t>myGen</w:t>
      </w:r>
      <w:r w:rsidRPr="008A0813">
        <w:rPr>
          <w:rStyle w:val="simbol"/>
          <w:rFonts w:ascii="Times New Roman" w:hAnsi="Times New Roman" w:cs="Times New Roman"/>
          <w:color w:val="8000FF"/>
          <w:bdr w:val="none" w:sz="0" w:space="0" w:color="auto" w:frame="1"/>
        </w:rPr>
        <w:t>()</w:t>
      </w:r>
      <w:r w:rsidRPr="008A0813">
        <w:rPr>
          <w:rStyle w:val="php"/>
          <w:rFonts w:ascii="Times New Roman" w:eastAsiaTheme="majorEastAsia"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eastAsiaTheme="majorEastAsia" w:hAnsi="Times New Roman" w:cs="Times New Roman"/>
          <w:color w:val="000000"/>
          <w:bdr w:val="none" w:sz="0" w:space="0" w:color="auto" w:frame="1"/>
        </w:rPr>
        <w:t xml:space="preserve"> </w:t>
      </w:r>
      <w:r w:rsidRPr="008A0813">
        <w:rPr>
          <w:rStyle w:val="comment"/>
          <w:rFonts w:ascii="Times New Roman" w:hAnsi="Times New Roman" w:cs="Times New Roman"/>
          <w:color w:val="888895"/>
          <w:bdr w:val="none" w:sz="0" w:space="0" w:color="auto" w:frame="1"/>
        </w:rPr>
        <w:t>// 0:10 1:20 2:30</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Подробнее </w:t>
      </w:r>
      <w:hyperlink r:id="rId59" w:tgtFrame="_blank" w:history="1">
        <w:r w:rsidRPr="008A0813">
          <w:rPr>
            <w:rStyle w:val="a5"/>
            <w:color w:val="126FA7"/>
            <w:sz w:val="20"/>
            <w:szCs w:val="20"/>
            <w:bdr w:val="none" w:sz="0" w:space="0" w:color="auto" w:frame="1"/>
          </w:rPr>
          <w:t>читайте по ссылке</w:t>
        </w:r>
      </w:hyperlink>
      <w:r w:rsidRPr="008A0813">
        <w:rPr>
          <w:color w:val="393939"/>
          <w:sz w:val="20"/>
          <w:szCs w:val="20"/>
        </w:rPr>
        <w:t>.</w:t>
      </w:r>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bookmarkStart w:id="50" w:name="null-tip-peredavaemyh-vozvrashhaemyh-zna"/>
      <w:bookmarkEnd w:id="50"/>
      <w:r w:rsidRPr="008A0813">
        <w:rPr>
          <w:rStyle w:val="HTML0"/>
          <w:rFonts w:ascii="Times New Roman" w:hAnsi="Times New Roman" w:cs="Times New Roman"/>
          <w:b w:val="0"/>
          <w:bCs w:val="0"/>
          <w:color w:val="362053"/>
          <w:sz w:val="20"/>
          <w:szCs w:val="20"/>
          <w:bdr w:val="none" w:sz="0" w:space="0" w:color="auto" w:frame="1"/>
        </w:rPr>
        <w:t>null</w:t>
      </w:r>
      <w:r w:rsidRPr="008A0813">
        <w:rPr>
          <w:rFonts w:ascii="Times New Roman" w:hAnsi="Times New Roman" w:cs="Times New Roman"/>
          <w:b w:val="0"/>
          <w:bCs w:val="0"/>
          <w:color w:val="362053"/>
          <w:sz w:val="20"/>
          <w:szCs w:val="20"/>
        </w:rPr>
        <w:t> — тип передаваемых/возвращаемых значений</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В PHP 7.0 стало возможным указать тип возвращаемых/передаваемых значений, но типизация не допускала использование null в качестве значения параметра.</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В PHP 7.1 для разрешения null-значений перед типом параметра указывается "?":</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proofErr w:type="gramStart"/>
      <w:r w:rsidRPr="008A0813">
        <w:rPr>
          <w:rStyle w:val="keyword"/>
          <w:rFonts w:ascii="Times New Roman" w:eastAsiaTheme="majorEastAsia" w:hAnsi="Times New Roman" w:cs="Times New Roman"/>
          <w:b/>
          <w:bCs/>
          <w:color w:val="1957FF"/>
          <w:bdr w:val="none" w:sz="0" w:space="0" w:color="auto" w:frame="1"/>
          <w:lang w:val="en-US"/>
        </w:rPr>
        <w:t>function</w:t>
      </w:r>
      <w:proofErr w:type="gramEnd"/>
      <w:r w:rsidRPr="008A0813">
        <w:rPr>
          <w:rStyle w:val="php"/>
          <w:rFonts w:ascii="Times New Roman" w:eastAsiaTheme="majorEastAsia" w:hAnsi="Times New Roman" w:cs="Times New Roman"/>
          <w:color w:val="000000"/>
          <w:bdr w:val="none" w:sz="0" w:space="0" w:color="auto" w:frame="1"/>
          <w:lang w:val="en-US"/>
        </w:rPr>
        <w:t xml:space="preserve"> myfunc</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int </w:t>
      </w:r>
      <w:r w:rsidRPr="008A0813">
        <w:rPr>
          <w:rStyle w:val="variable"/>
          <w:rFonts w:ascii="Times New Roman" w:hAnsi="Times New Roman" w:cs="Times New Roman"/>
          <w:color w:val="292B80"/>
          <w:bdr w:val="none" w:sz="0" w:space="0" w:color="auto" w:frame="1"/>
          <w:lang w:val="en-US"/>
        </w:rPr>
        <w:t>$i</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int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r w:rsidRPr="008A0813">
        <w:rPr>
          <w:rStyle w:val="php"/>
          <w:rFonts w:ascii="Times New Roman" w:eastAsiaTheme="majorEastAsia" w:hAnsi="Times New Roman" w:cs="Times New Roman"/>
          <w:color w:val="000000"/>
          <w:bdr w:val="none" w:sz="0" w:space="0" w:color="auto" w:frame="1"/>
          <w:lang w:val="en-US"/>
        </w:rPr>
        <w:t xml:space="preserve">  var_</w:t>
      </w:r>
      <w:proofErr w:type="gramStart"/>
      <w:r w:rsidRPr="008A0813">
        <w:rPr>
          <w:rStyle w:val="php"/>
          <w:rFonts w:ascii="Times New Roman" w:eastAsiaTheme="majorEastAsia" w:hAnsi="Times New Roman" w:cs="Times New Roman"/>
          <w:color w:val="000000"/>
          <w:bdr w:val="none" w:sz="0" w:space="0" w:color="auto" w:frame="1"/>
          <w:lang w:val="en-US"/>
        </w:rPr>
        <w:t>dump</w:t>
      </w:r>
      <w:r w:rsidRPr="008A0813">
        <w:rPr>
          <w:rStyle w:val="simbol"/>
          <w:rFonts w:ascii="Times New Roman" w:hAnsi="Times New Roman" w:cs="Times New Roman"/>
          <w:color w:val="8000FF"/>
          <w:bdr w:val="none" w:sz="0" w:space="0" w:color="auto" w:frame="1"/>
          <w:lang w:val="en-US"/>
        </w:rPr>
        <w:t>(</w:t>
      </w:r>
      <w:proofErr w:type="gramEnd"/>
      <w:r w:rsidRPr="008A0813">
        <w:rPr>
          <w:rStyle w:val="variable"/>
          <w:rFonts w:ascii="Times New Roman" w:hAnsi="Times New Roman" w:cs="Times New Roman"/>
          <w:color w:val="292B80"/>
          <w:bdr w:val="none" w:sz="0" w:space="0" w:color="auto" w:frame="1"/>
          <w:lang w:val="en-US"/>
        </w:rPr>
        <w:t>$a</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r w:rsidRPr="008A0813">
        <w:rPr>
          <w:rStyle w:val="php"/>
          <w:rFonts w:ascii="Times New Roman" w:eastAsiaTheme="majorEastAsia" w:hAnsi="Times New Roman" w:cs="Times New Roman"/>
          <w:color w:val="000000"/>
          <w:bdr w:val="none" w:sz="0" w:space="0" w:color="auto" w:frame="1"/>
          <w:lang w:val="en-US"/>
        </w:rPr>
        <w:t xml:space="preserve">  </w:t>
      </w:r>
      <w:proofErr w:type="gramStart"/>
      <w:r w:rsidRPr="008A0813">
        <w:rPr>
          <w:rStyle w:val="keyword"/>
          <w:rFonts w:ascii="Times New Roman" w:eastAsiaTheme="majorEastAsia" w:hAnsi="Times New Roman" w:cs="Times New Roman"/>
          <w:b/>
          <w:bCs/>
          <w:color w:val="1957FF"/>
          <w:bdr w:val="none" w:sz="0" w:space="0" w:color="auto" w:frame="1"/>
          <w:lang w:val="en-US"/>
        </w:rPr>
        <w:t>return</w:t>
      </w:r>
      <w:proofErr w:type="gramEnd"/>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$a</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proofErr w:type="gramStart"/>
      <w:r w:rsidRPr="008A0813">
        <w:rPr>
          <w:rStyle w:val="php"/>
          <w:rFonts w:ascii="Times New Roman" w:eastAsiaTheme="majorEastAsia" w:hAnsi="Times New Roman" w:cs="Times New Roman"/>
          <w:color w:val="000000"/>
          <w:bdr w:val="none" w:sz="0" w:space="0" w:color="auto" w:frame="1"/>
          <w:lang w:val="en-US"/>
        </w:rPr>
        <w:t>myfunc</w:t>
      </w:r>
      <w:r w:rsidRPr="008A0813">
        <w:rPr>
          <w:rStyle w:val="simbol"/>
          <w:rFonts w:ascii="Times New Roman" w:hAnsi="Times New Roman" w:cs="Times New Roman"/>
          <w:color w:val="8000FF"/>
          <w:bdr w:val="none" w:sz="0" w:space="0" w:color="auto" w:frame="1"/>
          <w:lang w:val="en-US"/>
        </w:rPr>
        <w:t>(</w:t>
      </w:r>
      <w:proofErr w:type="gramEnd"/>
      <w:r w:rsidRPr="008A0813">
        <w:rPr>
          <w:rStyle w:val="number"/>
          <w:rFonts w:ascii="Times New Roman" w:hAnsi="Times New Roman" w:cs="Times New Roman"/>
          <w:color w:val="E0542A"/>
          <w:bdr w:val="none" w:sz="0" w:space="0" w:color="auto" w:frame="1"/>
          <w:lang w:val="en-US"/>
        </w:rPr>
        <w:t>20</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 int(20)</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proofErr w:type="gramStart"/>
      <w:r w:rsidRPr="008A0813">
        <w:rPr>
          <w:rStyle w:val="php"/>
          <w:rFonts w:ascii="Times New Roman" w:eastAsiaTheme="majorEastAsia" w:hAnsi="Times New Roman" w:cs="Times New Roman"/>
          <w:color w:val="000000"/>
          <w:bdr w:val="none" w:sz="0" w:space="0" w:color="auto" w:frame="1"/>
          <w:lang w:val="en-US"/>
        </w:rPr>
        <w:t>myfunc</w:t>
      </w:r>
      <w:r w:rsidRPr="008A0813">
        <w:rPr>
          <w:rStyle w:val="simbol"/>
          <w:rFonts w:ascii="Times New Roman" w:hAnsi="Times New Roman" w:cs="Times New Roman"/>
          <w:color w:val="8000FF"/>
          <w:bdr w:val="none" w:sz="0" w:space="0" w:color="auto" w:frame="1"/>
          <w:lang w:val="en-US"/>
        </w:rPr>
        <w:t>(</w:t>
      </w:r>
      <w:proofErr w:type="gramEnd"/>
      <w:r w:rsidRPr="008A0813">
        <w:rPr>
          <w:rStyle w:val="keyword"/>
          <w:rFonts w:ascii="Times New Roman" w:eastAsiaTheme="majorEastAsia" w:hAnsi="Times New Roman" w:cs="Times New Roman"/>
          <w:b/>
          <w:bCs/>
          <w:color w:val="1957FF"/>
          <w:bdr w:val="none" w:sz="0" w:space="0" w:color="auto" w:frame="1"/>
          <w:lang w:val="en-US"/>
        </w:rPr>
        <w:t>null</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 null</w:t>
      </w:r>
    </w:p>
    <w:p w:rsidR="00D05C7A" w:rsidRPr="008A0813" w:rsidRDefault="00D05C7A" w:rsidP="008A0813">
      <w:pPr>
        <w:pStyle w:val="HTML1"/>
        <w:textAlignment w:val="baseline"/>
        <w:rPr>
          <w:rFonts w:ascii="Times New Roman" w:hAnsi="Times New Roman" w:cs="Times New Roman"/>
          <w:color w:val="393939"/>
          <w:lang w:val="en-US"/>
        </w:rPr>
      </w:pPr>
      <w:proofErr w:type="gramStart"/>
      <w:r w:rsidRPr="008A0813">
        <w:rPr>
          <w:rStyle w:val="php"/>
          <w:rFonts w:ascii="Times New Roman" w:eastAsiaTheme="majorEastAsia" w:hAnsi="Times New Roman" w:cs="Times New Roman"/>
          <w:color w:val="000000"/>
          <w:bdr w:val="none" w:sz="0" w:space="0" w:color="auto" w:frame="1"/>
          <w:lang w:val="en-US"/>
        </w:rPr>
        <w:t>myfunc</w:t>
      </w:r>
      <w:r w:rsidRPr="008A0813">
        <w:rPr>
          <w:rStyle w:val="simbol"/>
          <w:rFonts w:ascii="Times New Roman" w:hAnsi="Times New Roman" w:cs="Times New Roman"/>
          <w:color w:val="8000FF"/>
          <w:bdr w:val="none" w:sz="0" w:space="0" w:color="auto" w:frame="1"/>
          <w:lang w:val="en-US"/>
        </w:rPr>
        <w:t>(</w:t>
      </w:r>
      <w:proofErr w:type="gramEnd"/>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 xml:space="preserve">// </w:t>
      </w:r>
      <w:r w:rsidRPr="008A0813">
        <w:rPr>
          <w:rStyle w:val="comment"/>
          <w:rFonts w:ascii="Times New Roman" w:hAnsi="Times New Roman" w:cs="Times New Roman"/>
          <w:color w:val="888895"/>
          <w:bdr w:val="none" w:sz="0" w:space="0" w:color="auto" w:frame="1"/>
        </w:rPr>
        <w:t>Ошибка</w:t>
      </w:r>
      <w:r w:rsidRPr="008A0813">
        <w:rPr>
          <w:rStyle w:val="comment"/>
          <w:rFonts w:ascii="Times New Roman" w:hAnsi="Times New Roman" w:cs="Times New Roman"/>
          <w:color w:val="888895"/>
          <w:bdr w:val="none" w:sz="0" w:space="0" w:color="auto" w:frame="1"/>
          <w:lang w:val="en-US"/>
        </w:rPr>
        <w:t>: Uncaught Error: Too few arguments to function name(), 0 passed</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Подробнее </w:t>
      </w:r>
      <w:hyperlink r:id="rId60" w:tgtFrame="_blank" w:history="1">
        <w:r w:rsidRPr="008A0813">
          <w:rPr>
            <w:rStyle w:val="a5"/>
            <w:color w:val="126FA7"/>
            <w:sz w:val="20"/>
            <w:szCs w:val="20"/>
            <w:bdr w:val="none" w:sz="0" w:space="0" w:color="auto" w:frame="1"/>
          </w:rPr>
          <w:t>читайте по ссылке</w:t>
        </w:r>
      </w:hyperlink>
      <w:r w:rsidRPr="008A0813">
        <w:rPr>
          <w:color w:val="393939"/>
          <w:sz w:val="20"/>
          <w:szCs w:val="20"/>
        </w:rPr>
        <w:t>.</w:t>
      </w:r>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bookmarkStart w:id="51" w:name="1-otritsatelnoe-znachenie-smeshheniya-v-"/>
      <w:bookmarkEnd w:id="51"/>
      <w:r w:rsidRPr="008A0813">
        <w:rPr>
          <w:rStyle w:val="HTML0"/>
          <w:rFonts w:ascii="Times New Roman" w:hAnsi="Times New Roman" w:cs="Times New Roman"/>
          <w:b w:val="0"/>
          <w:bCs w:val="0"/>
          <w:color w:val="362053"/>
          <w:sz w:val="20"/>
          <w:szCs w:val="20"/>
          <w:bdr w:val="none" w:sz="0" w:space="0" w:color="auto" w:frame="1"/>
        </w:rPr>
        <w:t>{-1}</w:t>
      </w:r>
      <w:r w:rsidRPr="008A0813">
        <w:rPr>
          <w:rFonts w:ascii="Times New Roman" w:hAnsi="Times New Roman" w:cs="Times New Roman"/>
          <w:b w:val="0"/>
          <w:bCs w:val="0"/>
          <w:color w:val="362053"/>
          <w:sz w:val="20"/>
          <w:szCs w:val="20"/>
        </w:rPr>
        <w:t> — отрицательное значение смещения в строках</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Добавлена возможность использовать отрицательное значение для смещения в строках</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rPr>
      </w:pPr>
      <w:r w:rsidRPr="008A0813">
        <w:rPr>
          <w:rStyle w:val="keyword"/>
          <w:rFonts w:ascii="Times New Roman" w:eastAsiaTheme="majorEastAsia" w:hAnsi="Times New Roman" w:cs="Times New Roman"/>
          <w:b/>
          <w:bCs/>
          <w:color w:val="1957FF"/>
          <w:bdr w:val="none" w:sz="0" w:space="0" w:color="auto" w:frame="1"/>
        </w:rPr>
        <w:t>echo</w:t>
      </w:r>
      <w:r w:rsidRPr="008A0813">
        <w:rPr>
          <w:rStyle w:val="php"/>
          <w:rFonts w:ascii="Times New Roman" w:eastAsiaTheme="majorEastAsia" w:hAnsi="Times New Roman" w:cs="Times New Roman"/>
          <w:color w:val="000000"/>
          <w:bdr w:val="none" w:sz="0" w:space="0" w:color="auto" w:frame="1"/>
        </w:rPr>
        <w:t xml:space="preserve"> </w:t>
      </w:r>
      <w:r w:rsidRPr="008A0813">
        <w:rPr>
          <w:rStyle w:val="variable"/>
          <w:rFonts w:ascii="Times New Roman" w:hAnsi="Times New Roman" w:cs="Times New Roman"/>
          <w:color w:val="292B80"/>
          <w:bdr w:val="none" w:sz="0" w:space="0" w:color="auto" w:frame="1"/>
        </w:rPr>
        <w:t>$msg</w:t>
      </w:r>
      <w:r w:rsidRPr="008A0813">
        <w:rPr>
          <w:rStyle w:val="simbol"/>
          <w:rFonts w:ascii="Times New Roman" w:hAnsi="Times New Roman" w:cs="Times New Roman"/>
          <w:color w:val="8000FF"/>
          <w:bdr w:val="none" w:sz="0" w:space="0" w:color="auto" w:frame="1"/>
        </w:rPr>
        <w:t>[</w:t>
      </w:r>
      <w:r w:rsidRPr="008A0813">
        <w:rPr>
          <w:rStyle w:val="number"/>
          <w:rFonts w:ascii="Times New Roman" w:hAnsi="Times New Roman" w:cs="Times New Roman"/>
          <w:color w:val="E0542A"/>
          <w:bdr w:val="none" w:sz="0" w:space="0" w:color="auto" w:frame="1"/>
        </w:rPr>
        <w:t>-1</w:t>
      </w:r>
      <w:r w:rsidRPr="008A0813">
        <w:rPr>
          <w:rStyle w:val="simbol"/>
          <w:rFonts w:ascii="Times New Roman" w:hAnsi="Times New Roman" w:cs="Times New Roman"/>
          <w:color w:val="8000FF"/>
          <w:bdr w:val="none" w:sz="0" w:space="0" w:color="auto" w:frame="1"/>
        </w:rPr>
        <w:t>];</w:t>
      </w:r>
      <w:r w:rsidRPr="008A0813">
        <w:rPr>
          <w:rStyle w:val="php"/>
          <w:rFonts w:ascii="Times New Roman" w:eastAsiaTheme="majorEastAsia" w:hAnsi="Times New Roman" w:cs="Times New Roman"/>
          <w:color w:val="000000"/>
          <w:bdr w:val="none" w:sz="0" w:space="0" w:color="auto" w:frame="1"/>
        </w:rPr>
        <w:t xml:space="preserve"> </w:t>
      </w:r>
      <w:r w:rsidRPr="008A0813">
        <w:rPr>
          <w:rStyle w:val="comment"/>
          <w:rFonts w:ascii="Times New Roman" w:hAnsi="Times New Roman" w:cs="Times New Roman"/>
          <w:color w:val="888895"/>
          <w:bdr w:val="none" w:sz="0" w:space="0" w:color="auto" w:frame="1"/>
        </w:rPr>
        <w:t>// последний символ</w:t>
      </w:r>
    </w:p>
    <w:p w:rsidR="00D05C7A" w:rsidRPr="008A0813" w:rsidRDefault="00D05C7A" w:rsidP="008A0813">
      <w:pPr>
        <w:pStyle w:val="HTML1"/>
        <w:textAlignment w:val="baseline"/>
        <w:rPr>
          <w:rFonts w:ascii="Times New Roman" w:hAnsi="Times New Roman" w:cs="Times New Roman"/>
          <w:color w:val="393939"/>
        </w:rPr>
      </w:pPr>
      <w:r w:rsidRPr="008A0813">
        <w:rPr>
          <w:rStyle w:val="keyword"/>
          <w:rFonts w:ascii="Times New Roman" w:eastAsiaTheme="majorEastAsia" w:hAnsi="Times New Roman" w:cs="Times New Roman"/>
          <w:b/>
          <w:bCs/>
          <w:color w:val="1957FF"/>
          <w:bdr w:val="none" w:sz="0" w:space="0" w:color="auto" w:frame="1"/>
        </w:rPr>
        <w:t>echo</w:t>
      </w:r>
      <w:r w:rsidRPr="008A0813">
        <w:rPr>
          <w:rStyle w:val="php"/>
          <w:rFonts w:ascii="Times New Roman" w:eastAsiaTheme="majorEastAsia" w:hAnsi="Times New Roman" w:cs="Times New Roman"/>
          <w:color w:val="000000"/>
          <w:bdr w:val="none" w:sz="0" w:space="0" w:color="auto" w:frame="1"/>
        </w:rPr>
        <w:t xml:space="preserve"> </w:t>
      </w:r>
      <w:r w:rsidRPr="008A0813">
        <w:rPr>
          <w:rStyle w:val="variable"/>
          <w:rFonts w:ascii="Times New Roman" w:hAnsi="Times New Roman" w:cs="Times New Roman"/>
          <w:color w:val="292B80"/>
          <w:bdr w:val="none" w:sz="0" w:space="0" w:color="auto" w:frame="1"/>
        </w:rPr>
        <w:t>$msg</w:t>
      </w:r>
      <w:r w:rsidRPr="008A0813">
        <w:rPr>
          <w:rStyle w:val="simbol"/>
          <w:rFonts w:ascii="Times New Roman" w:hAnsi="Times New Roman" w:cs="Times New Roman"/>
          <w:color w:val="8000FF"/>
          <w:bdr w:val="none" w:sz="0" w:space="0" w:color="auto" w:frame="1"/>
        </w:rPr>
        <w:t>{</w:t>
      </w:r>
      <w:r w:rsidRPr="008A0813">
        <w:rPr>
          <w:rStyle w:val="number"/>
          <w:rFonts w:ascii="Times New Roman" w:hAnsi="Times New Roman" w:cs="Times New Roman"/>
          <w:color w:val="E0542A"/>
          <w:bdr w:val="none" w:sz="0" w:space="0" w:color="auto" w:frame="1"/>
        </w:rPr>
        <w:t>-1</w:t>
      </w:r>
      <w:r w:rsidRPr="008A0813">
        <w:rPr>
          <w:rStyle w:val="simbol"/>
          <w:rFonts w:ascii="Times New Roman" w:hAnsi="Times New Roman" w:cs="Times New Roman"/>
          <w:color w:val="8000FF"/>
          <w:bdr w:val="none" w:sz="0" w:space="0" w:color="auto" w:frame="1"/>
        </w:rPr>
        <w:t>};</w:t>
      </w:r>
      <w:r w:rsidRPr="008A0813">
        <w:rPr>
          <w:rStyle w:val="php"/>
          <w:rFonts w:ascii="Times New Roman" w:eastAsiaTheme="majorEastAsia" w:hAnsi="Times New Roman" w:cs="Times New Roman"/>
          <w:color w:val="000000"/>
          <w:bdr w:val="none" w:sz="0" w:space="0" w:color="auto" w:frame="1"/>
        </w:rPr>
        <w:t xml:space="preserve"> </w:t>
      </w:r>
      <w:r w:rsidRPr="008A0813">
        <w:rPr>
          <w:rStyle w:val="comment"/>
          <w:rFonts w:ascii="Times New Roman" w:hAnsi="Times New Roman" w:cs="Times New Roman"/>
          <w:color w:val="888895"/>
          <w:bdr w:val="none" w:sz="0" w:space="0" w:color="auto" w:frame="1"/>
        </w:rPr>
        <w:t>// последний символ</w:t>
      </w:r>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bookmarkStart w:id="52" w:name="'key'=-$a-=-'key'=-'znachenie'-podderzhk"/>
      <w:bookmarkEnd w:id="52"/>
      <w:r w:rsidRPr="008A0813">
        <w:rPr>
          <w:rStyle w:val="HTML0"/>
          <w:rFonts w:ascii="Times New Roman" w:hAnsi="Times New Roman" w:cs="Times New Roman"/>
          <w:b w:val="0"/>
          <w:bCs w:val="0"/>
          <w:color w:val="362053"/>
          <w:sz w:val="20"/>
          <w:szCs w:val="20"/>
          <w:bdr w:val="none" w:sz="0" w:space="0" w:color="auto" w:frame="1"/>
        </w:rPr>
        <w:t>['key'=&gt;$a] = ['key'=&gt;'Значение']</w:t>
      </w:r>
      <w:r w:rsidRPr="008A0813">
        <w:rPr>
          <w:rFonts w:ascii="Times New Roman" w:hAnsi="Times New Roman" w:cs="Times New Roman"/>
          <w:b w:val="0"/>
          <w:bCs w:val="0"/>
          <w:color w:val="362053"/>
          <w:sz w:val="20"/>
          <w:szCs w:val="20"/>
        </w:rPr>
        <w:t> — поддержка ключей и новый синтаксис list()</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Теперь, можно использовать новый синтаксис - аналог list(), в котором разрешено использовать строковые ключи:</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lastRenderedPageBreak/>
        <w:t>[</w:t>
      </w:r>
      <w:r w:rsidRPr="008A0813">
        <w:rPr>
          <w:rStyle w:val="string"/>
          <w:rFonts w:ascii="Times New Roman" w:hAnsi="Times New Roman" w:cs="Times New Roman"/>
          <w:color w:val="267583"/>
          <w:bdr w:val="none" w:sz="0" w:space="0" w:color="auto" w:frame="1"/>
          <w:lang w:val="en-US"/>
        </w:rPr>
        <w:t>'test'</w:t>
      </w:r>
      <w:r w:rsidRPr="008A0813">
        <w:rPr>
          <w:rStyle w:val="simbol"/>
          <w:rFonts w:ascii="Times New Roman" w:hAnsi="Times New Roman" w:cs="Times New Roman"/>
          <w:color w:val="8000FF"/>
          <w:bdr w:val="none" w:sz="0" w:space="0" w:color="auto" w:frame="1"/>
          <w:lang w:val="en-US"/>
        </w:rPr>
        <w:t>=&gt;</w:t>
      </w:r>
      <w:r w:rsidRPr="008A0813">
        <w:rPr>
          <w:rStyle w:val="variable"/>
          <w:rFonts w:ascii="Times New Roman" w:hAnsi="Times New Roman" w:cs="Times New Roman"/>
          <w:color w:val="292B80"/>
          <w:bdr w:val="none" w:sz="0" w:space="0" w:color="auto" w:frame="1"/>
          <w:lang w:val="en-US"/>
        </w:rPr>
        <w:t>$a</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'name'</w:t>
      </w:r>
      <w:r w:rsidRPr="008A0813">
        <w:rPr>
          <w:rStyle w:val="simbol"/>
          <w:rFonts w:ascii="Times New Roman" w:hAnsi="Times New Roman" w:cs="Times New Roman"/>
          <w:color w:val="8000FF"/>
          <w:bdr w:val="none" w:sz="0" w:space="0" w:color="auto" w:frame="1"/>
          <w:lang w:val="en-US"/>
        </w:rPr>
        <w:t>=&gt;</w:t>
      </w:r>
      <w:r w:rsidRPr="008A0813">
        <w:rPr>
          <w:rStyle w:val="variable"/>
          <w:rFonts w:ascii="Times New Roman" w:hAnsi="Times New Roman" w:cs="Times New Roman"/>
          <w:color w:val="292B80"/>
          <w:bdr w:val="none" w:sz="0" w:space="0" w:color="auto" w:frame="1"/>
          <w:lang w:val="en-US"/>
        </w:rPr>
        <w:t>$b</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'name'</w:t>
      </w:r>
      <w:r w:rsidRPr="008A0813">
        <w:rPr>
          <w:rStyle w:val="simbol"/>
          <w:rFonts w:ascii="Times New Roman" w:hAnsi="Times New Roman" w:cs="Times New Roman"/>
          <w:color w:val="8000FF"/>
          <w:bdr w:val="none" w:sz="0" w:space="0" w:color="auto" w:frame="1"/>
          <w:lang w:val="en-US"/>
        </w:rPr>
        <w:t>=&gt;</w:t>
      </w:r>
      <w:r w:rsidRPr="008A0813">
        <w:rPr>
          <w:rStyle w:val="string"/>
          <w:rFonts w:ascii="Times New Roman" w:hAnsi="Times New Roman" w:cs="Times New Roman"/>
          <w:color w:val="267583"/>
          <w:bdr w:val="none" w:sz="0" w:space="0" w:color="auto" w:frame="1"/>
          <w:lang w:val="en-US"/>
        </w:rPr>
        <w:t>'Hello'</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'test'</w:t>
      </w:r>
      <w:r w:rsidRPr="008A0813">
        <w:rPr>
          <w:rStyle w:val="simbol"/>
          <w:rFonts w:ascii="Times New Roman" w:hAnsi="Times New Roman" w:cs="Times New Roman"/>
          <w:color w:val="8000FF"/>
          <w:bdr w:val="none" w:sz="0" w:space="0" w:color="auto" w:frame="1"/>
          <w:lang w:val="en-US"/>
        </w:rPr>
        <w:t>=&gt;</w:t>
      </w:r>
      <w:r w:rsidRPr="008A0813">
        <w:rPr>
          <w:rStyle w:val="string"/>
          <w:rFonts w:ascii="Times New Roman" w:hAnsi="Times New Roman" w:cs="Times New Roman"/>
          <w:color w:val="267583"/>
          <w:bdr w:val="none" w:sz="0" w:space="0" w:color="auto" w:frame="1"/>
          <w:lang w:val="en-US"/>
        </w:rPr>
        <w:t>'World!'</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r w:rsidRPr="008A0813">
        <w:rPr>
          <w:rStyle w:val="php"/>
          <w:rFonts w:ascii="Times New Roman" w:eastAsiaTheme="majorEastAsia" w:hAnsi="Times New Roman" w:cs="Times New Roman"/>
          <w:color w:val="000000"/>
          <w:bdr w:val="none" w:sz="0" w:space="0" w:color="auto" w:frame="1"/>
          <w:lang w:val="en-US"/>
        </w:rPr>
        <w:t>var_</w:t>
      </w:r>
      <w:proofErr w:type="gramStart"/>
      <w:r w:rsidRPr="008A0813">
        <w:rPr>
          <w:rStyle w:val="php"/>
          <w:rFonts w:ascii="Times New Roman" w:eastAsiaTheme="majorEastAsia" w:hAnsi="Times New Roman" w:cs="Times New Roman"/>
          <w:color w:val="000000"/>
          <w:bdr w:val="none" w:sz="0" w:space="0" w:color="auto" w:frame="1"/>
          <w:lang w:val="en-US"/>
        </w:rPr>
        <w:t>dump</w:t>
      </w:r>
      <w:r w:rsidRPr="008A0813">
        <w:rPr>
          <w:rStyle w:val="simbol"/>
          <w:rFonts w:ascii="Times New Roman" w:hAnsi="Times New Roman" w:cs="Times New Roman"/>
          <w:color w:val="8000FF"/>
          <w:bdr w:val="none" w:sz="0" w:space="0" w:color="auto" w:frame="1"/>
          <w:lang w:val="en-US"/>
        </w:rPr>
        <w:t>(</w:t>
      </w:r>
      <w:proofErr w:type="gramEnd"/>
      <w:r w:rsidRPr="008A0813">
        <w:rPr>
          <w:rStyle w:val="variable"/>
          <w:rFonts w:ascii="Times New Roman" w:hAnsi="Times New Roman" w:cs="Times New Roman"/>
          <w:color w:val="292B80"/>
          <w:bdr w:val="none" w:sz="0" w:space="0" w:color="auto" w:frame="1"/>
          <w:lang w:val="en-US"/>
        </w:rPr>
        <w:t>$a</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 World!</w:t>
      </w:r>
    </w:p>
    <w:p w:rsidR="00D05C7A" w:rsidRPr="008A0813" w:rsidRDefault="00D05C7A" w:rsidP="008A0813">
      <w:pPr>
        <w:pStyle w:val="HTML1"/>
        <w:textAlignment w:val="baseline"/>
        <w:rPr>
          <w:rFonts w:ascii="Times New Roman" w:hAnsi="Times New Roman" w:cs="Times New Roman"/>
          <w:color w:val="393939"/>
          <w:lang w:val="en-US"/>
        </w:rPr>
      </w:pPr>
      <w:r w:rsidRPr="008A0813">
        <w:rPr>
          <w:rStyle w:val="php"/>
          <w:rFonts w:ascii="Times New Roman" w:eastAsiaTheme="majorEastAsia" w:hAnsi="Times New Roman" w:cs="Times New Roman"/>
          <w:color w:val="000000"/>
          <w:bdr w:val="none" w:sz="0" w:space="0" w:color="auto" w:frame="1"/>
          <w:lang w:val="en-US"/>
        </w:rPr>
        <w:t>var_</w:t>
      </w:r>
      <w:proofErr w:type="gramStart"/>
      <w:r w:rsidRPr="008A0813">
        <w:rPr>
          <w:rStyle w:val="php"/>
          <w:rFonts w:ascii="Times New Roman" w:eastAsiaTheme="majorEastAsia" w:hAnsi="Times New Roman" w:cs="Times New Roman"/>
          <w:color w:val="000000"/>
          <w:bdr w:val="none" w:sz="0" w:space="0" w:color="auto" w:frame="1"/>
          <w:lang w:val="en-US"/>
        </w:rPr>
        <w:t>dump</w:t>
      </w:r>
      <w:r w:rsidRPr="008A0813">
        <w:rPr>
          <w:rStyle w:val="simbol"/>
          <w:rFonts w:ascii="Times New Roman" w:hAnsi="Times New Roman" w:cs="Times New Roman"/>
          <w:color w:val="8000FF"/>
          <w:bdr w:val="none" w:sz="0" w:space="0" w:color="auto" w:frame="1"/>
          <w:lang w:val="en-US"/>
        </w:rPr>
        <w:t>(</w:t>
      </w:r>
      <w:proofErr w:type="gramEnd"/>
      <w:r w:rsidRPr="008A0813">
        <w:rPr>
          <w:rStyle w:val="variable"/>
          <w:rFonts w:ascii="Times New Roman" w:hAnsi="Times New Roman" w:cs="Times New Roman"/>
          <w:color w:val="292B80"/>
          <w:bdr w:val="none" w:sz="0" w:space="0" w:color="auto" w:frame="1"/>
          <w:lang w:val="en-US"/>
        </w:rPr>
        <w:t>$b</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 Hello</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lang w:val="en-US"/>
        </w:rPr>
      </w:pPr>
      <w:r w:rsidRPr="008A0813">
        <w:rPr>
          <w:color w:val="393939"/>
          <w:sz w:val="20"/>
          <w:szCs w:val="20"/>
        </w:rPr>
        <w:t>Замена</w:t>
      </w:r>
      <w:r w:rsidRPr="008A0813">
        <w:rPr>
          <w:color w:val="393939"/>
          <w:sz w:val="20"/>
          <w:szCs w:val="20"/>
          <w:lang w:val="en-US"/>
        </w:rPr>
        <w:t xml:space="preserve"> list():</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proofErr w:type="gramStart"/>
      <w:r w:rsidRPr="008A0813">
        <w:rPr>
          <w:rStyle w:val="keyword"/>
          <w:rFonts w:ascii="Times New Roman" w:eastAsiaTheme="majorEastAsia" w:hAnsi="Times New Roman" w:cs="Times New Roman"/>
          <w:b/>
          <w:bCs/>
          <w:color w:val="1957FF"/>
          <w:bdr w:val="none" w:sz="0" w:space="0" w:color="auto" w:frame="1"/>
          <w:lang w:val="en-US"/>
        </w:rPr>
        <w:t>list</w:t>
      </w:r>
      <w:r w:rsidRPr="008A0813">
        <w:rPr>
          <w:rStyle w:val="simbol"/>
          <w:rFonts w:ascii="Times New Roman" w:hAnsi="Times New Roman" w:cs="Times New Roman"/>
          <w:color w:val="8000FF"/>
          <w:bdr w:val="none" w:sz="0" w:space="0" w:color="auto" w:frame="1"/>
          <w:lang w:val="en-US"/>
        </w:rPr>
        <w:t>(</w:t>
      </w:r>
      <w:proofErr w:type="gramEnd"/>
      <w:r w:rsidRPr="008A0813">
        <w:rPr>
          <w:rStyle w:val="variable"/>
          <w:rFonts w:ascii="Times New Roman" w:hAnsi="Times New Roman" w:cs="Times New Roman"/>
          <w:color w:val="292B80"/>
          <w:bdr w:val="none" w:sz="0" w:space="0" w:color="auto" w:frame="1"/>
          <w:lang w:val="en-US"/>
        </w:rPr>
        <w:t>$one</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$two</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w:t>
      </w:r>
      <w:r w:rsidRPr="008A0813">
        <w:rPr>
          <w:rStyle w:val="string"/>
          <w:rFonts w:ascii="Times New Roman" w:hAnsi="Times New Roman" w:cs="Times New Roman"/>
          <w:color w:val="267583"/>
          <w:bdr w:val="none" w:sz="0" w:space="0" w:color="auto" w:frame="1"/>
        </w:rPr>
        <w:t>один</w:t>
      </w:r>
      <w:r w:rsidRPr="008A0813">
        <w:rPr>
          <w:rStyle w:val="string"/>
          <w:rFonts w:ascii="Times New Roman" w:hAnsi="Times New Roman" w:cs="Times New Roman"/>
          <w:color w:val="267583"/>
          <w:bdr w:val="none" w:sz="0" w:space="0" w:color="auto" w:frame="1"/>
          <w:lang w:val="en-US"/>
        </w:rPr>
        <w:t>'</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w:t>
      </w:r>
      <w:r w:rsidRPr="008A0813">
        <w:rPr>
          <w:rStyle w:val="string"/>
          <w:rFonts w:ascii="Times New Roman" w:hAnsi="Times New Roman" w:cs="Times New Roman"/>
          <w:color w:val="267583"/>
          <w:bdr w:val="none" w:sz="0" w:space="0" w:color="auto" w:frame="1"/>
        </w:rPr>
        <w:t>два</w:t>
      </w:r>
      <w:r w:rsidRPr="008A0813">
        <w:rPr>
          <w:rStyle w:val="string"/>
          <w:rFonts w:ascii="Times New Roman" w:hAnsi="Times New Roman" w:cs="Times New Roman"/>
          <w:color w:val="267583"/>
          <w:bdr w:val="none" w:sz="0" w:space="0" w:color="auto" w:frame="1"/>
          <w:lang w:val="en-US"/>
        </w:rPr>
        <w:t>'</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 list style</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r w:rsidRPr="008A0813">
        <w:rPr>
          <w:rStyle w:val="simbol"/>
          <w:rFonts w:ascii="Times New Roman" w:hAnsi="Times New Roman" w:cs="Times New Roman"/>
          <w:color w:val="8000FF"/>
          <w:bdr w:val="none" w:sz="0" w:space="0" w:color="auto" w:frame="1"/>
          <w:lang w:val="en-US"/>
        </w:rPr>
        <w:t>[</w:t>
      </w:r>
      <w:r w:rsidRPr="008A0813">
        <w:rPr>
          <w:rStyle w:val="variable"/>
          <w:rFonts w:ascii="Times New Roman" w:hAnsi="Times New Roman" w:cs="Times New Roman"/>
          <w:color w:val="292B80"/>
          <w:bdr w:val="none" w:sz="0" w:space="0" w:color="auto" w:frame="1"/>
          <w:lang w:val="en-US"/>
        </w:rPr>
        <w:t>$one</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variable"/>
          <w:rFonts w:ascii="Times New Roman" w:hAnsi="Times New Roman" w:cs="Times New Roman"/>
          <w:color w:val="292B80"/>
          <w:bdr w:val="none" w:sz="0" w:space="0" w:color="auto" w:frame="1"/>
          <w:lang w:val="en-US"/>
        </w:rPr>
        <w:t>$two</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string"/>
          <w:rFonts w:ascii="Times New Roman" w:hAnsi="Times New Roman" w:cs="Times New Roman"/>
          <w:color w:val="267583"/>
          <w:bdr w:val="none" w:sz="0" w:space="0" w:color="auto" w:frame="1"/>
          <w:lang w:val="en-US"/>
        </w:rPr>
        <w:t>'</w:t>
      </w:r>
      <w:r w:rsidRPr="008A0813">
        <w:rPr>
          <w:rStyle w:val="string"/>
          <w:rFonts w:ascii="Times New Roman" w:hAnsi="Times New Roman" w:cs="Times New Roman"/>
          <w:color w:val="267583"/>
          <w:bdr w:val="none" w:sz="0" w:space="0" w:color="auto" w:frame="1"/>
        </w:rPr>
        <w:t>один</w:t>
      </w:r>
      <w:r w:rsidRPr="008A0813">
        <w:rPr>
          <w:rStyle w:val="string"/>
          <w:rFonts w:ascii="Times New Roman" w:hAnsi="Times New Roman" w:cs="Times New Roman"/>
          <w:color w:val="267583"/>
          <w:bdr w:val="none" w:sz="0" w:space="0" w:color="auto" w:frame="1"/>
          <w:lang w:val="en-US"/>
        </w:rPr>
        <w:t>'</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w:t>
      </w:r>
      <w:r w:rsidRPr="008A0813">
        <w:rPr>
          <w:rStyle w:val="string"/>
          <w:rFonts w:ascii="Times New Roman" w:hAnsi="Times New Roman" w:cs="Times New Roman"/>
          <w:color w:val="267583"/>
          <w:bdr w:val="none" w:sz="0" w:space="0" w:color="auto" w:frame="1"/>
        </w:rPr>
        <w:t>два</w:t>
      </w:r>
      <w:r w:rsidRPr="008A0813">
        <w:rPr>
          <w:rStyle w:val="string"/>
          <w:rFonts w:ascii="Times New Roman" w:hAnsi="Times New Roman" w:cs="Times New Roman"/>
          <w:color w:val="267583"/>
          <w:bdr w:val="none" w:sz="0" w:space="0" w:color="auto" w:frame="1"/>
          <w:lang w:val="en-US"/>
        </w:rPr>
        <w:t>'</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 [] style</w:t>
      </w:r>
    </w:p>
    <w:p w:rsidR="00D05C7A" w:rsidRPr="008A0813" w:rsidRDefault="00D05C7A" w:rsidP="008A0813">
      <w:pPr>
        <w:pStyle w:val="HTML1"/>
        <w:textAlignment w:val="baseline"/>
        <w:rPr>
          <w:rFonts w:ascii="Times New Roman" w:hAnsi="Times New Roman" w:cs="Times New Roman"/>
          <w:color w:val="393939"/>
          <w:lang w:val="en-US"/>
        </w:rPr>
      </w:pPr>
      <w:proofErr w:type="gramStart"/>
      <w:r w:rsidRPr="008A0813">
        <w:rPr>
          <w:rStyle w:val="keyword"/>
          <w:rFonts w:ascii="Times New Roman" w:eastAsiaTheme="majorEastAsia" w:hAnsi="Times New Roman" w:cs="Times New Roman"/>
          <w:b/>
          <w:bCs/>
          <w:color w:val="1957FF"/>
          <w:bdr w:val="none" w:sz="0" w:space="0" w:color="auto" w:frame="1"/>
          <w:lang w:val="en-US"/>
        </w:rPr>
        <w:t>echo</w:t>
      </w:r>
      <w:proofErr w:type="gramEnd"/>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w:t>
      </w:r>
      <w:r w:rsidRPr="008A0813">
        <w:rPr>
          <w:rStyle w:val="subst"/>
          <w:rFonts w:ascii="Times New Roman" w:hAnsi="Times New Roman" w:cs="Times New Roman"/>
          <w:b/>
          <w:bCs/>
          <w:color w:val="267583"/>
          <w:bdr w:val="none" w:sz="0" w:space="0" w:color="auto" w:frame="1"/>
          <w:lang w:val="en-US"/>
        </w:rPr>
        <w:t>$one</w:t>
      </w:r>
      <w:r w:rsidRPr="008A0813">
        <w:rPr>
          <w:rStyle w:val="string"/>
          <w:rFonts w:ascii="Times New Roman" w:hAnsi="Times New Roman" w:cs="Times New Roman"/>
          <w:color w:val="267583"/>
          <w:bdr w:val="none" w:sz="0" w:space="0" w:color="auto" w:frame="1"/>
          <w:lang w:val="en-US"/>
        </w:rPr>
        <w:t xml:space="preserve">, </w:t>
      </w:r>
      <w:r w:rsidRPr="008A0813">
        <w:rPr>
          <w:rStyle w:val="subst"/>
          <w:rFonts w:ascii="Times New Roman" w:hAnsi="Times New Roman" w:cs="Times New Roman"/>
          <w:b/>
          <w:bCs/>
          <w:color w:val="267583"/>
          <w:bdr w:val="none" w:sz="0" w:space="0" w:color="auto" w:frame="1"/>
          <w:lang w:val="en-US"/>
        </w:rPr>
        <w:t>$two</w:t>
      </w:r>
      <w:r w:rsidRPr="008A0813">
        <w:rPr>
          <w:rStyle w:val="string"/>
          <w:rFonts w:ascii="Times New Roman" w:hAnsi="Times New Roman" w:cs="Times New Roman"/>
          <w:color w:val="267583"/>
          <w:bdr w:val="none" w:sz="0" w:space="0" w:color="auto" w:frame="1"/>
          <w:lang w:val="en-US"/>
        </w:rPr>
        <w:t>"</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rPr>
      </w:pPr>
      <w:bookmarkStart w:id="53" w:name="oblast-vidimosti-konstant-v-klassah"/>
      <w:bookmarkEnd w:id="53"/>
      <w:r w:rsidRPr="008A0813">
        <w:rPr>
          <w:rFonts w:ascii="Times New Roman" w:hAnsi="Times New Roman" w:cs="Times New Roman"/>
          <w:b w:val="0"/>
          <w:bCs w:val="0"/>
          <w:color w:val="362053"/>
          <w:sz w:val="20"/>
          <w:szCs w:val="20"/>
        </w:rPr>
        <w:t>Область видимости констант в классах</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Конец публичным константам, теперь для констант можно указать видимость:</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proofErr w:type="gramStart"/>
      <w:r w:rsidRPr="008A0813">
        <w:rPr>
          <w:rStyle w:val="keyword"/>
          <w:rFonts w:ascii="Times New Roman" w:eastAsiaTheme="majorEastAsia" w:hAnsi="Times New Roman" w:cs="Times New Roman"/>
          <w:b/>
          <w:bCs/>
          <w:color w:val="1957FF"/>
          <w:bdr w:val="none" w:sz="0" w:space="0" w:color="auto" w:frame="1"/>
          <w:lang w:val="en-US"/>
        </w:rPr>
        <w:t>class</w:t>
      </w:r>
      <w:proofErr w:type="gramEnd"/>
      <w:r w:rsidRPr="008A0813">
        <w:rPr>
          <w:rStyle w:val="php"/>
          <w:rFonts w:ascii="Times New Roman" w:eastAsiaTheme="majorEastAsia" w:hAnsi="Times New Roman" w:cs="Times New Roman"/>
          <w:color w:val="000000"/>
          <w:bdr w:val="none" w:sz="0" w:space="0" w:color="auto" w:frame="1"/>
          <w:lang w:val="en-US"/>
        </w:rPr>
        <w:t xml:space="preserve"> ConstClass </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r w:rsidRPr="008A0813">
        <w:rPr>
          <w:rStyle w:val="php"/>
          <w:rFonts w:ascii="Times New Roman" w:eastAsiaTheme="majorEastAsia" w:hAnsi="Times New Roman" w:cs="Times New Roman"/>
          <w:color w:val="000000"/>
          <w:bdr w:val="none" w:sz="0" w:space="0" w:color="auto" w:frame="1"/>
          <w:lang w:val="en-US"/>
        </w:rPr>
        <w:tab/>
      </w:r>
      <w:proofErr w:type="gramStart"/>
      <w:r w:rsidRPr="008A0813">
        <w:rPr>
          <w:rStyle w:val="keyword"/>
          <w:rFonts w:ascii="Times New Roman" w:eastAsiaTheme="majorEastAsia" w:hAnsi="Times New Roman" w:cs="Times New Roman"/>
          <w:b/>
          <w:bCs/>
          <w:color w:val="1957FF"/>
          <w:bdr w:val="none" w:sz="0" w:space="0" w:color="auto" w:frame="1"/>
          <w:lang w:val="en-US"/>
        </w:rPr>
        <w:t>const</w:t>
      </w:r>
      <w:proofErr w:type="gramEnd"/>
      <w:r w:rsidRPr="008A0813">
        <w:rPr>
          <w:rStyle w:val="php"/>
          <w:rFonts w:ascii="Times New Roman" w:eastAsiaTheme="majorEastAsia" w:hAnsi="Times New Roman" w:cs="Times New Roman"/>
          <w:color w:val="000000"/>
          <w:bdr w:val="none" w:sz="0" w:space="0" w:color="auto" w:frame="1"/>
          <w:lang w:val="en-US"/>
        </w:rPr>
        <w:t xml:space="preserve"> CONST_ONE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1</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 public</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r w:rsidRPr="008A0813">
        <w:rPr>
          <w:rStyle w:val="php"/>
          <w:rFonts w:ascii="Times New Roman" w:eastAsiaTheme="majorEastAsia" w:hAnsi="Times New Roman" w:cs="Times New Roman"/>
          <w:color w:val="000000"/>
          <w:bdr w:val="none" w:sz="0" w:space="0" w:color="auto" w:frame="1"/>
          <w:lang w:val="en-US"/>
        </w:rPr>
        <w:tab/>
      </w:r>
      <w:proofErr w:type="gramStart"/>
      <w:r w:rsidRPr="008A0813">
        <w:rPr>
          <w:rStyle w:val="keyword"/>
          <w:rFonts w:ascii="Times New Roman" w:eastAsiaTheme="majorEastAsia" w:hAnsi="Times New Roman" w:cs="Times New Roman"/>
          <w:b/>
          <w:bCs/>
          <w:color w:val="1957FF"/>
          <w:bdr w:val="none" w:sz="0" w:space="0" w:color="auto" w:frame="1"/>
          <w:lang w:val="en-US"/>
        </w:rPr>
        <w:t>public</w:t>
      </w:r>
      <w:proofErr w:type="gramEnd"/>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keyword"/>
          <w:rFonts w:ascii="Times New Roman" w:eastAsiaTheme="majorEastAsia" w:hAnsi="Times New Roman" w:cs="Times New Roman"/>
          <w:b/>
          <w:bCs/>
          <w:color w:val="1957FF"/>
          <w:bdr w:val="none" w:sz="0" w:space="0" w:color="auto" w:frame="1"/>
          <w:lang w:val="en-US"/>
        </w:rPr>
        <w:t>const</w:t>
      </w:r>
      <w:r w:rsidRPr="008A0813">
        <w:rPr>
          <w:rStyle w:val="php"/>
          <w:rFonts w:ascii="Times New Roman" w:eastAsiaTheme="majorEastAsia" w:hAnsi="Times New Roman" w:cs="Times New Roman"/>
          <w:color w:val="000000"/>
          <w:bdr w:val="none" w:sz="0" w:space="0" w:color="auto" w:frame="1"/>
          <w:lang w:val="en-US"/>
        </w:rPr>
        <w:t xml:space="preserve"> CONST_TWO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2</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r w:rsidRPr="008A0813">
        <w:rPr>
          <w:rStyle w:val="php"/>
          <w:rFonts w:ascii="Times New Roman" w:eastAsiaTheme="majorEastAsia" w:hAnsi="Times New Roman" w:cs="Times New Roman"/>
          <w:color w:val="000000"/>
          <w:bdr w:val="none" w:sz="0" w:space="0" w:color="auto" w:frame="1"/>
          <w:lang w:val="en-US"/>
        </w:rPr>
        <w:tab/>
      </w:r>
      <w:proofErr w:type="gramStart"/>
      <w:r w:rsidRPr="008A0813">
        <w:rPr>
          <w:rStyle w:val="keyword"/>
          <w:rFonts w:ascii="Times New Roman" w:eastAsiaTheme="majorEastAsia" w:hAnsi="Times New Roman" w:cs="Times New Roman"/>
          <w:b/>
          <w:bCs/>
          <w:color w:val="1957FF"/>
          <w:bdr w:val="none" w:sz="0" w:space="0" w:color="auto" w:frame="1"/>
          <w:lang w:val="en-US"/>
        </w:rPr>
        <w:t>protected</w:t>
      </w:r>
      <w:proofErr w:type="gramEnd"/>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keyword"/>
          <w:rFonts w:ascii="Times New Roman" w:eastAsiaTheme="majorEastAsia" w:hAnsi="Times New Roman" w:cs="Times New Roman"/>
          <w:b/>
          <w:bCs/>
          <w:color w:val="1957FF"/>
          <w:bdr w:val="none" w:sz="0" w:space="0" w:color="auto" w:frame="1"/>
          <w:lang w:val="en-US"/>
        </w:rPr>
        <w:t>const</w:t>
      </w:r>
      <w:r w:rsidRPr="008A0813">
        <w:rPr>
          <w:rStyle w:val="php"/>
          <w:rFonts w:ascii="Times New Roman" w:eastAsiaTheme="majorEastAsia" w:hAnsi="Times New Roman" w:cs="Times New Roman"/>
          <w:color w:val="000000"/>
          <w:bdr w:val="none" w:sz="0" w:space="0" w:color="auto" w:frame="1"/>
          <w:lang w:val="en-US"/>
        </w:rPr>
        <w:t xml:space="preserve"> CONST_THREE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3</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r w:rsidRPr="008A0813">
        <w:rPr>
          <w:rStyle w:val="php"/>
          <w:rFonts w:ascii="Times New Roman" w:eastAsiaTheme="majorEastAsia" w:hAnsi="Times New Roman" w:cs="Times New Roman"/>
          <w:color w:val="000000"/>
          <w:bdr w:val="none" w:sz="0" w:space="0" w:color="auto" w:frame="1"/>
          <w:lang w:val="en-US"/>
        </w:rPr>
        <w:tab/>
      </w:r>
      <w:proofErr w:type="gramStart"/>
      <w:r w:rsidRPr="008A0813">
        <w:rPr>
          <w:rStyle w:val="keyword"/>
          <w:rFonts w:ascii="Times New Roman" w:eastAsiaTheme="majorEastAsia" w:hAnsi="Times New Roman" w:cs="Times New Roman"/>
          <w:b/>
          <w:bCs/>
          <w:color w:val="1957FF"/>
          <w:bdr w:val="none" w:sz="0" w:space="0" w:color="auto" w:frame="1"/>
          <w:lang w:val="en-US"/>
        </w:rPr>
        <w:t>private</w:t>
      </w:r>
      <w:proofErr w:type="gramEnd"/>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keyword"/>
          <w:rFonts w:ascii="Times New Roman" w:eastAsiaTheme="majorEastAsia" w:hAnsi="Times New Roman" w:cs="Times New Roman"/>
          <w:b/>
          <w:bCs/>
          <w:color w:val="1957FF"/>
          <w:bdr w:val="none" w:sz="0" w:space="0" w:color="auto" w:frame="1"/>
          <w:lang w:val="en-US"/>
        </w:rPr>
        <w:t>const</w:t>
      </w:r>
      <w:r w:rsidRPr="008A0813">
        <w:rPr>
          <w:rStyle w:val="php"/>
          <w:rFonts w:ascii="Times New Roman" w:eastAsiaTheme="majorEastAsia" w:hAnsi="Times New Roman" w:cs="Times New Roman"/>
          <w:color w:val="000000"/>
          <w:bdr w:val="none" w:sz="0" w:space="0" w:color="auto" w:frame="1"/>
          <w:lang w:val="en-US"/>
        </w:rPr>
        <w:t xml:space="preserve"> CONST_FOUR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number"/>
          <w:rFonts w:ascii="Times New Roman" w:hAnsi="Times New Roman" w:cs="Times New Roman"/>
          <w:color w:val="E0542A"/>
          <w:bdr w:val="none" w:sz="0" w:space="0" w:color="auto" w:frame="1"/>
          <w:lang w:val="en-US"/>
        </w:rPr>
        <w:t>4</w:t>
      </w: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HTML1"/>
        <w:textAlignment w:val="baseline"/>
        <w:rPr>
          <w:rFonts w:ascii="Times New Roman" w:hAnsi="Times New Roman" w:cs="Times New Roman"/>
          <w:color w:val="393939"/>
          <w:lang w:val="en-US"/>
        </w:rPr>
      </w:pPr>
      <w:r w:rsidRPr="008A0813">
        <w:rPr>
          <w:rStyle w:val="simbol"/>
          <w:rFonts w:ascii="Times New Roman" w:hAnsi="Times New Roman" w:cs="Times New Roman"/>
          <w:color w:val="8000FF"/>
          <w:bdr w:val="none" w:sz="0" w:space="0" w:color="auto" w:frame="1"/>
          <w:lang w:val="en-US"/>
        </w:rPr>
        <w:t>}</w:t>
      </w:r>
    </w:p>
    <w:p w:rsidR="00D05C7A" w:rsidRPr="008A0813" w:rsidRDefault="00D05C7A" w:rsidP="008A0813">
      <w:pPr>
        <w:pStyle w:val="4"/>
        <w:shd w:val="clear" w:color="auto" w:fill="FFFFFF"/>
        <w:spacing w:before="0" w:line="240" w:lineRule="auto"/>
        <w:textAlignment w:val="baseline"/>
        <w:rPr>
          <w:rFonts w:ascii="Times New Roman" w:hAnsi="Times New Roman" w:cs="Times New Roman"/>
          <w:b w:val="0"/>
          <w:bCs w:val="0"/>
          <w:color w:val="362053"/>
          <w:sz w:val="20"/>
          <w:szCs w:val="20"/>
          <w:lang w:val="en-US"/>
        </w:rPr>
      </w:pPr>
      <w:bookmarkStart w:id="54" w:name="zametki-po-php-7.1"/>
      <w:bookmarkEnd w:id="54"/>
      <w:r w:rsidRPr="008A0813">
        <w:rPr>
          <w:rFonts w:ascii="Times New Roman" w:hAnsi="Times New Roman" w:cs="Times New Roman"/>
          <w:b w:val="0"/>
          <w:bCs w:val="0"/>
          <w:color w:val="362053"/>
          <w:sz w:val="20"/>
          <w:szCs w:val="20"/>
        </w:rPr>
        <w:t>Заметки</w:t>
      </w:r>
      <w:r w:rsidRPr="008A0813">
        <w:rPr>
          <w:rFonts w:ascii="Times New Roman" w:hAnsi="Times New Roman" w:cs="Times New Roman"/>
          <w:b w:val="0"/>
          <w:bCs w:val="0"/>
          <w:color w:val="362053"/>
          <w:sz w:val="20"/>
          <w:szCs w:val="20"/>
          <w:lang w:val="en-US"/>
        </w:rPr>
        <w:t xml:space="preserve"> </w:t>
      </w:r>
      <w:r w:rsidRPr="008A0813">
        <w:rPr>
          <w:rFonts w:ascii="Times New Roman" w:hAnsi="Times New Roman" w:cs="Times New Roman"/>
          <w:b w:val="0"/>
          <w:bCs w:val="0"/>
          <w:color w:val="362053"/>
          <w:sz w:val="20"/>
          <w:szCs w:val="20"/>
        </w:rPr>
        <w:t>по</w:t>
      </w:r>
      <w:r w:rsidRPr="008A0813">
        <w:rPr>
          <w:rFonts w:ascii="Times New Roman" w:hAnsi="Times New Roman" w:cs="Times New Roman"/>
          <w:b w:val="0"/>
          <w:bCs w:val="0"/>
          <w:color w:val="362053"/>
          <w:sz w:val="20"/>
          <w:szCs w:val="20"/>
          <w:lang w:val="en-US"/>
        </w:rPr>
        <w:t xml:space="preserve"> PHP 7.1</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PHP движется в сторону строгой типизации данных и при переходе на 7.1 я столкнулся с ФАТАЛЬНОЙ ошибкой. И мне это показалось очень странным. Приведу пример:</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rPr>
      </w:pPr>
      <w:r w:rsidRPr="008A0813">
        <w:rPr>
          <w:rStyle w:val="variable"/>
          <w:rFonts w:ascii="Times New Roman" w:hAnsi="Times New Roman" w:cs="Times New Roman"/>
          <w:color w:val="292B80"/>
          <w:bdr w:val="none" w:sz="0" w:space="0" w:color="auto" w:frame="1"/>
        </w:rPr>
        <w:t>$foo</w:t>
      </w:r>
      <w:r w:rsidRPr="008A0813">
        <w:rPr>
          <w:rStyle w:val="php"/>
          <w:rFonts w:ascii="Times New Roman" w:eastAsiaTheme="majorEastAsia" w:hAnsi="Times New Roman" w:cs="Times New Roman"/>
          <w:color w:val="000000"/>
          <w:bdr w:val="none" w:sz="0" w:space="0" w:color="auto" w:frame="1"/>
        </w:rPr>
        <w:t xml:space="preserve"> </w:t>
      </w:r>
      <w:r w:rsidRPr="008A0813">
        <w:rPr>
          <w:rStyle w:val="simbol"/>
          <w:rFonts w:ascii="Times New Roman" w:hAnsi="Times New Roman" w:cs="Times New Roman"/>
          <w:color w:val="8000FF"/>
          <w:bdr w:val="none" w:sz="0" w:space="0" w:color="auto" w:frame="1"/>
        </w:rPr>
        <w:t>=</w:t>
      </w:r>
      <w:r w:rsidRPr="008A0813">
        <w:rPr>
          <w:rStyle w:val="php"/>
          <w:rFonts w:ascii="Times New Roman" w:eastAsiaTheme="majorEastAsia" w:hAnsi="Times New Roman" w:cs="Times New Roman"/>
          <w:color w:val="000000"/>
          <w:bdr w:val="none" w:sz="0" w:space="0" w:color="auto" w:frame="1"/>
        </w:rPr>
        <w:t xml:space="preserve"> </w:t>
      </w:r>
      <w:r w:rsidRPr="008A0813">
        <w:rPr>
          <w:rStyle w:val="string"/>
          <w:rFonts w:ascii="Times New Roman" w:hAnsi="Times New Roman" w:cs="Times New Roman"/>
          <w:color w:val="267583"/>
          <w:bdr w:val="none" w:sz="0" w:space="0" w:color="auto" w:frame="1"/>
        </w:rPr>
        <w:t>''</w:t>
      </w:r>
      <w:r w:rsidRPr="008A0813">
        <w:rPr>
          <w:rStyle w:val="simbol"/>
          <w:rFonts w:ascii="Times New Roman" w:hAnsi="Times New Roman" w:cs="Times New Roman"/>
          <w:color w:val="8000FF"/>
          <w:bdr w:val="none" w:sz="0" w:space="0" w:color="auto" w:frame="1"/>
        </w:rPr>
        <w:t>;</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rPr>
      </w:pP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r w:rsidRPr="008A0813">
        <w:rPr>
          <w:rStyle w:val="variable"/>
          <w:rFonts w:ascii="Times New Roman" w:hAnsi="Times New Roman" w:cs="Times New Roman"/>
          <w:color w:val="292B80"/>
          <w:bdr w:val="none" w:sz="0" w:space="0" w:color="auto" w:frame="1"/>
          <w:lang w:val="en-US"/>
        </w:rPr>
        <w:t>$</w:t>
      </w:r>
      <w:proofErr w:type="gramStart"/>
      <w:r w:rsidRPr="008A0813">
        <w:rPr>
          <w:rStyle w:val="variable"/>
          <w:rFonts w:ascii="Times New Roman" w:hAnsi="Times New Roman" w:cs="Times New Roman"/>
          <w:color w:val="292B80"/>
          <w:bdr w:val="none" w:sz="0" w:space="0" w:color="auto" w:frame="1"/>
          <w:lang w:val="en-US"/>
        </w:rPr>
        <w:t>foo</w:t>
      </w:r>
      <w:r w:rsidRPr="008A0813">
        <w:rPr>
          <w:rStyle w:val="simbol"/>
          <w:rFonts w:ascii="Times New Roman" w:hAnsi="Times New Roman" w:cs="Times New Roman"/>
          <w:color w:val="8000FF"/>
          <w:bdr w:val="none" w:sz="0" w:space="0" w:color="auto" w:frame="1"/>
          <w:lang w:val="en-US"/>
        </w:rPr>
        <w:t>[</w:t>
      </w:r>
      <w:proofErr w:type="gramEnd"/>
      <w:r w:rsidRPr="008A0813">
        <w:rPr>
          <w:rStyle w:val="string"/>
          <w:rFonts w:ascii="Times New Roman" w:hAnsi="Times New Roman" w:cs="Times New Roman"/>
          <w:color w:val="267583"/>
          <w:bdr w:val="none" w:sz="0" w:space="0" w:color="auto" w:frame="1"/>
          <w:lang w:val="en-US"/>
        </w:rPr>
        <w:t>'bar'</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w:t>
      </w:r>
      <w:r w:rsidRPr="008A0813">
        <w:rPr>
          <w:rStyle w:val="string"/>
          <w:rFonts w:ascii="Times New Roman" w:hAnsi="Times New Roman" w:cs="Times New Roman"/>
          <w:color w:val="267583"/>
          <w:bdr w:val="none" w:sz="0" w:space="0" w:color="auto" w:frame="1"/>
        </w:rPr>
        <w:t>мир</w:t>
      </w:r>
      <w:r w:rsidRPr="008A0813">
        <w:rPr>
          <w:rStyle w:val="string"/>
          <w:rFonts w:ascii="Times New Roman" w:hAnsi="Times New Roman" w:cs="Times New Roman"/>
          <w:color w:val="267583"/>
          <w:bdr w:val="none" w:sz="0" w:space="0" w:color="auto" w:frame="1"/>
          <w:lang w:val="en-US"/>
        </w:rPr>
        <w:t>'</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 Warning: Illegal string offset 'bar'</w:t>
      </w: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p>
    <w:p w:rsidR="00D05C7A" w:rsidRPr="008A0813" w:rsidRDefault="00D05C7A" w:rsidP="008A0813">
      <w:pPr>
        <w:pStyle w:val="HTML1"/>
        <w:textAlignment w:val="baseline"/>
        <w:rPr>
          <w:rStyle w:val="php"/>
          <w:rFonts w:ascii="Times New Roman" w:eastAsiaTheme="majorEastAsia" w:hAnsi="Times New Roman" w:cs="Times New Roman"/>
          <w:color w:val="000000"/>
          <w:bdr w:val="none" w:sz="0" w:space="0" w:color="auto" w:frame="1"/>
          <w:lang w:val="en-US"/>
        </w:rPr>
      </w:pPr>
      <w:r w:rsidRPr="008A0813">
        <w:rPr>
          <w:rStyle w:val="variable"/>
          <w:rFonts w:ascii="Times New Roman" w:hAnsi="Times New Roman" w:cs="Times New Roman"/>
          <w:color w:val="292B80"/>
          <w:bdr w:val="none" w:sz="0" w:space="0" w:color="auto" w:frame="1"/>
          <w:lang w:val="en-US"/>
        </w:rPr>
        <w:t>$</w:t>
      </w:r>
      <w:proofErr w:type="gramStart"/>
      <w:r w:rsidRPr="008A0813">
        <w:rPr>
          <w:rStyle w:val="variable"/>
          <w:rFonts w:ascii="Times New Roman" w:hAnsi="Times New Roman" w:cs="Times New Roman"/>
          <w:color w:val="292B80"/>
          <w:bdr w:val="none" w:sz="0" w:space="0" w:color="auto" w:frame="1"/>
          <w:lang w:val="en-US"/>
        </w:rPr>
        <w:t>foo</w:t>
      </w:r>
      <w:r w:rsidRPr="008A0813">
        <w:rPr>
          <w:rStyle w:val="simbol"/>
          <w:rFonts w:ascii="Times New Roman" w:hAnsi="Times New Roman" w:cs="Times New Roman"/>
          <w:color w:val="8000FF"/>
          <w:bdr w:val="none" w:sz="0" w:space="0" w:color="auto" w:frame="1"/>
          <w:lang w:val="en-US"/>
        </w:rPr>
        <w:t>[</w:t>
      </w:r>
      <w:proofErr w:type="gramEnd"/>
      <w:r w:rsidRPr="008A0813">
        <w:rPr>
          <w:rStyle w:val="string"/>
          <w:rFonts w:ascii="Times New Roman" w:hAnsi="Times New Roman" w:cs="Times New Roman"/>
          <w:color w:val="267583"/>
          <w:bdr w:val="none" w:sz="0" w:space="0" w:color="auto" w:frame="1"/>
          <w:lang w:val="en-US"/>
        </w:rPr>
        <w:t>'bar'</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string"/>
          <w:rFonts w:ascii="Times New Roman" w:hAnsi="Times New Roman" w:cs="Times New Roman"/>
          <w:color w:val="267583"/>
          <w:bdr w:val="none" w:sz="0" w:space="0" w:color="auto" w:frame="1"/>
          <w:lang w:val="en-US"/>
        </w:rPr>
        <w:t>'</w:t>
      </w:r>
      <w:r w:rsidRPr="008A0813">
        <w:rPr>
          <w:rStyle w:val="string"/>
          <w:rFonts w:ascii="Times New Roman" w:hAnsi="Times New Roman" w:cs="Times New Roman"/>
          <w:color w:val="267583"/>
          <w:bdr w:val="none" w:sz="0" w:space="0" w:color="auto" w:frame="1"/>
        </w:rPr>
        <w:t>мир</w:t>
      </w:r>
      <w:r w:rsidRPr="008A0813">
        <w:rPr>
          <w:rStyle w:val="string"/>
          <w:rFonts w:ascii="Times New Roman" w:hAnsi="Times New Roman" w:cs="Times New Roman"/>
          <w:color w:val="267583"/>
          <w:bdr w:val="none" w:sz="0" w:space="0" w:color="auto" w:frame="1"/>
          <w:lang w:val="en-US"/>
        </w:rPr>
        <w:t>'</w:t>
      </w:r>
      <w:r w:rsidRPr="008A0813">
        <w:rPr>
          <w:rStyle w:val="simbol"/>
          <w:rFonts w:ascii="Times New Roman" w:hAnsi="Times New Roman" w:cs="Times New Roman"/>
          <w:color w:val="8000FF"/>
          <w:bdr w:val="none" w:sz="0" w:space="0" w:color="auto" w:frame="1"/>
          <w:lang w:val="en-US"/>
        </w:rPr>
        <w:t>;</w:t>
      </w:r>
      <w:r w:rsidRPr="008A0813">
        <w:rPr>
          <w:rStyle w:val="php"/>
          <w:rFonts w:ascii="Times New Roman" w:eastAsiaTheme="majorEastAsia" w:hAnsi="Times New Roman" w:cs="Times New Roman"/>
          <w:color w:val="000000"/>
          <w:bdr w:val="none" w:sz="0" w:space="0" w:color="auto" w:frame="1"/>
          <w:lang w:val="en-US"/>
        </w:rPr>
        <w:t xml:space="preserve"> </w:t>
      </w:r>
      <w:r w:rsidRPr="008A0813">
        <w:rPr>
          <w:rStyle w:val="comment"/>
          <w:rFonts w:ascii="Times New Roman" w:hAnsi="Times New Roman" w:cs="Times New Roman"/>
          <w:color w:val="888895"/>
          <w:bdr w:val="none" w:sz="0" w:space="0" w:color="auto" w:frame="1"/>
          <w:lang w:val="en-US"/>
        </w:rPr>
        <w:t>// Fatal error: Uncaught Error: Cannot use string offset as an array</w:t>
      </w:r>
    </w:p>
    <w:p w:rsidR="00D05C7A" w:rsidRPr="008A0813" w:rsidRDefault="00D05C7A" w:rsidP="008A0813">
      <w:pPr>
        <w:pStyle w:val="HTML1"/>
        <w:textAlignment w:val="baseline"/>
        <w:rPr>
          <w:rFonts w:ascii="Times New Roman" w:hAnsi="Times New Roman" w:cs="Times New Roman"/>
          <w:color w:val="393939"/>
        </w:rPr>
      </w:pPr>
      <w:r w:rsidRPr="008A0813">
        <w:rPr>
          <w:rStyle w:val="php"/>
          <w:rFonts w:ascii="Times New Roman" w:eastAsiaTheme="majorEastAsia" w:hAnsi="Times New Roman" w:cs="Times New Roman"/>
          <w:color w:val="000000"/>
          <w:bdr w:val="none" w:sz="0" w:space="0" w:color="auto" w:frame="1"/>
          <w:lang w:val="en-US"/>
        </w:rPr>
        <w:tab/>
      </w:r>
      <w:r w:rsidRPr="008A0813">
        <w:rPr>
          <w:rStyle w:val="php"/>
          <w:rFonts w:ascii="Times New Roman" w:eastAsiaTheme="majorEastAsia" w:hAnsi="Times New Roman" w:cs="Times New Roman"/>
          <w:color w:val="000000"/>
          <w:bdr w:val="none" w:sz="0" w:space="0" w:color="auto" w:frame="1"/>
          <w:lang w:val="en-US"/>
        </w:rPr>
        <w:tab/>
      </w:r>
      <w:r w:rsidRPr="008A0813">
        <w:rPr>
          <w:rStyle w:val="php"/>
          <w:rFonts w:ascii="Times New Roman" w:eastAsiaTheme="majorEastAsia" w:hAnsi="Times New Roman" w:cs="Times New Roman"/>
          <w:color w:val="000000"/>
          <w:bdr w:val="none" w:sz="0" w:space="0" w:color="auto" w:frame="1"/>
          <w:lang w:val="en-US"/>
        </w:rPr>
        <w:tab/>
      </w:r>
      <w:r w:rsidRPr="008A0813">
        <w:rPr>
          <w:rStyle w:val="php"/>
          <w:rFonts w:ascii="Times New Roman" w:eastAsiaTheme="majorEastAsia" w:hAnsi="Times New Roman" w:cs="Times New Roman"/>
          <w:color w:val="000000"/>
          <w:bdr w:val="none" w:sz="0" w:space="0" w:color="auto" w:frame="1"/>
          <w:lang w:val="en-US"/>
        </w:rPr>
        <w:tab/>
      </w:r>
      <w:r w:rsidRPr="008A0813">
        <w:rPr>
          <w:rStyle w:val="php"/>
          <w:rFonts w:ascii="Times New Roman" w:eastAsiaTheme="majorEastAsia" w:hAnsi="Times New Roman" w:cs="Times New Roman"/>
          <w:color w:val="000000"/>
          <w:bdr w:val="none" w:sz="0" w:space="0" w:color="auto" w:frame="1"/>
          <w:lang w:val="en-US"/>
        </w:rPr>
        <w:tab/>
        <w:t xml:space="preserve">   </w:t>
      </w:r>
      <w:r w:rsidRPr="008A0813">
        <w:rPr>
          <w:rStyle w:val="comment"/>
          <w:rFonts w:ascii="Times New Roman" w:hAnsi="Times New Roman" w:cs="Times New Roman"/>
          <w:color w:val="888895"/>
          <w:bdr w:val="none" w:sz="0" w:space="0" w:color="auto" w:frame="1"/>
        </w:rPr>
        <w:t>// фатальная ошибка: нельзя использовать отступ строки как массив...</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При Warning PHP еще работает, а дальше уже нет! А еще в 7.0 код просто работал, даже без предупреждений и нотисов... Похоже на недоработку в PHP 7.1.</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 xml:space="preserve">К примеру, ошибка такого типа есть в </w:t>
      </w:r>
      <w:proofErr w:type="gramStart"/>
      <w:r w:rsidRPr="008A0813">
        <w:rPr>
          <w:color w:val="393939"/>
          <w:sz w:val="20"/>
          <w:szCs w:val="20"/>
        </w:rPr>
        <w:t>популярном</w:t>
      </w:r>
      <w:proofErr w:type="gramEnd"/>
      <w:r w:rsidRPr="008A0813">
        <w:rPr>
          <w:color w:val="393939"/>
          <w:sz w:val="20"/>
          <w:szCs w:val="20"/>
        </w:rPr>
        <w:t xml:space="preserve"> плагине WP Super Cache (отписал авторам, надеюсь скоро поправят).</w:t>
      </w:r>
    </w:p>
    <w:p w:rsidR="00D05C7A" w:rsidRPr="008A0813" w:rsidRDefault="00D05C7A" w:rsidP="008A0813">
      <w:pPr>
        <w:pStyle w:val="a4"/>
        <w:shd w:val="clear" w:color="auto" w:fill="FFFFFF"/>
        <w:spacing w:before="0" w:beforeAutospacing="0" w:after="0" w:afterAutospacing="0"/>
        <w:textAlignment w:val="baseline"/>
        <w:rPr>
          <w:color w:val="393939"/>
          <w:sz w:val="20"/>
          <w:szCs w:val="20"/>
        </w:rPr>
      </w:pPr>
      <w:r w:rsidRPr="008A0813">
        <w:rPr>
          <w:color w:val="393939"/>
          <w:sz w:val="20"/>
          <w:szCs w:val="20"/>
        </w:rPr>
        <w:t>Весь список изменение </w:t>
      </w:r>
      <w:hyperlink r:id="rId61" w:tgtFrame="_blank" w:history="1">
        <w:r w:rsidRPr="008A0813">
          <w:rPr>
            <w:rStyle w:val="a5"/>
            <w:color w:val="126FA7"/>
            <w:sz w:val="20"/>
            <w:szCs w:val="20"/>
            <w:bdr w:val="none" w:sz="0" w:space="0" w:color="auto" w:frame="1"/>
          </w:rPr>
          <w:t>смотрите по ссылке</w:t>
        </w:r>
      </w:hyperlink>
      <w:r w:rsidRPr="008A0813">
        <w:rPr>
          <w:color w:val="393939"/>
          <w:sz w:val="20"/>
          <w:szCs w:val="20"/>
        </w:rPr>
        <w:t> и </w:t>
      </w:r>
      <w:hyperlink r:id="rId62" w:tgtFrame="_blank" w:history="1">
        <w:r w:rsidRPr="008A0813">
          <w:rPr>
            <w:rStyle w:val="a5"/>
            <w:color w:val="126FA7"/>
            <w:sz w:val="20"/>
            <w:szCs w:val="20"/>
            <w:bdr w:val="none" w:sz="0" w:space="0" w:color="auto" w:frame="1"/>
          </w:rPr>
          <w:t>по этой</w:t>
        </w:r>
      </w:hyperlink>
      <w:r w:rsidRPr="008A0813">
        <w:rPr>
          <w:color w:val="393939"/>
          <w:sz w:val="20"/>
          <w:szCs w:val="20"/>
        </w:rPr>
        <w:t>.</w:t>
      </w:r>
    </w:p>
    <w:p w:rsidR="00D05C7A" w:rsidRPr="008A0813" w:rsidRDefault="00D05C7A" w:rsidP="008A0813">
      <w:pPr>
        <w:pStyle w:val="1"/>
        <w:shd w:val="clear" w:color="auto" w:fill="FFFFFF"/>
        <w:spacing w:before="0" w:line="240" w:lineRule="auto"/>
        <w:rPr>
          <w:rFonts w:ascii="Times New Roman" w:hAnsi="Times New Roman" w:cs="Times New Roman"/>
          <w:b w:val="0"/>
          <w:bCs w:val="0"/>
          <w:color w:val="333333"/>
          <w:sz w:val="20"/>
          <w:szCs w:val="20"/>
        </w:rPr>
      </w:pPr>
      <w:r w:rsidRPr="008A0813">
        <w:rPr>
          <w:rFonts w:ascii="Times New Roman" w:hAnsi="Times New Roman" w:cs="Times New Roman"/>
          <w:b w:val="0"/>
          <w:bCs w:val="0"/>
          <w:color w:val="333333"/>
          <w:sz w:val="20"/>
          <w:szCs w:val="20"/>
        </w:rPr>
        <w:t>Шаблоны проектирования простым языком. Часть вторая. Структурные шаблоны</w:t>
      </w:r>
    </w:p>
    <w:p w:rsidR="00D05C7A" w:rsidRPr="008A0813" w:rsidRDefault="00D05C7A" w:rsidP="008A0813">
      <w:pPr>
        <w:numPr>
          <w:ilvl w:val="0"/>
          <w:numId w:val="7"/>
        </w:numPr>
        <w:shd w:val="clear" w:color="auto" w:fill="FFFFFF"/>
        <w:spacing w:after="0" w:line="240" w:lineRule="auto"/>
        <w:ind w:left="0" w:right="225"/>
        <w:rPr>
          <w:rFonts w:ascii="Times New Roman" w:hAnsi="Times New Roman" w:cs="Times New Roman"/>
          <w:color w:val="9A9A9A"/>
          <w:sz w:val="20"/>
          <w:szCs w:val="20"/>
        </w:rPr>
      </w:pPr>
      <w:r w:rsidRPr="008A0813">
        <w:rPr>
          <w:rFonts w:ascii="Times New Roman" w:hAnsi="Times New Roman" w:cs="Times New Roman"/>
          <w:color w:val="9A9A9A"/>
          <w:sz w:val="20"/>
          <w:szCs w:val="20"/>
        </w:rPr>
        <w:t>4 июля 2017 в 14:34, </w:t>
      </w:r>
      <w:hyperlink r:id="rId63" w:tooltip="Все посты категории Переводы" w:history="1">
        <w:r w:rsidRPr="008A0813">
          <w:rPr>
            <w:rStyle w:val="a5"/>
            <w:rFonts w:ascii="Times New Roman" w:hAnsi="Times New Roman" w:cs="Times New Roman"/>
            <w:color w:val="9A9A9A"/>
            <w:sz w:val="20"/>
            <w:szCs w:val="20"/>
          </w:rPr>
          <w:t>Переводы</w:t>
        </w:r>
      </w:hyperlink>
    </w:p>
    <w:p w:rsidR="00D05C7A" w:rsidRPr="008A0813" w:rsidRDefault="00D05C7A" w:rsidP="008A0813">
      <w:pPr>
        <w:numPr>
          <w:ilvl w:val="0"/>
          <w:numId w:val="7"/>
        </w:numPr>
        <w:shd w:val="clear" w:color="auto" w:fill="FFFFFF"/>
        <w:spacing w:after="0" w:line="240" w:lineRule="auto"/>
        <w:ind w:left="0" w:right="225"/>
        <w:rPr>
          <w:rFonts w:ascii="Times New Roman" w:hAnsi="Times New Roman" w:cs="Times New Roman"/>
          <w:color w:val="9A9A9A"/>
          <w:sz w:val="20"/>
          <w:szCs w:val="20"/>
        </w:rPr>
      </w:pPr>
      <w:r w:rsidRPr="008A0813">
        <w:rPr>
          <w:rFonts w:ascii="Times New Roman" w:hAnsi="Times New Roman" w:cs="Times New Roman"/>
          <w:color w:val="9A9A9A"/>
          <w:sz w:val="20"/>
          <w:szCs w:val="20"/>
        </w:rPr>
        <w:t> </w:t>
      </w:r>
      <w:r w:rsidRPr="008A0813">
        <w:rPr>
          <w:rStyle w:val="timereadminutes"/>
          <w:rFonts w:ascii="Times New Roman" w:hAnsi="Times New Roman" w:cs="Times New Roman"/>
          <w:color w:val="9A9A9A"/>
          <w:sz w:val="20"/>
          <w:szCs w:val="20"/>
        </w:rPr>
        <w:t>18 минут</w:t>
      </w:r>
    </w:p>
    <w:p w:rsidR="00D05C7A" w:rsidRPr="008A0813" w:rsidRDefault="00D05C7A" w:rsidP="008A0813">
      <w:pPr>
        <w:numPr>
          <w:ilvl w:val="0"/>
          <w:numId w:val="7"/>
        </w:numPr>
        <w:shd w:val="clear" w:color="auto" w:fill="FFFFFF"/>
        <w:spacing w:after="0" w:line="240" w:lineRule="auto"/>
        <w:ind w:left="0" w:right="225"/>
        <w:rPr>
          <w:rFonts w:ascii="Times New Roman" w:hAnsi="Times New Roman" w:cs="Times New Roman"/>
          <w:color w:val="9A9A9A"/>
          <w:sz w:val="20"/>
          <w:szCs w:val="20"/>
        </w:rPr>
      </w:pPr>
      <w:r w:rsidRPr="008A0813">
        <w:rPr>
          <w:rFonts w:ascii="Times New Roman" w:hAnsi="Times New Roman" w:cs="Times New Roman"/>
          <w:color w:val="9A9A9A"/>
          <w:sz w:val="20"/>
          <w:szCs w:val="20"/>
        </w:rPr>
        <w:t> </w:t>
      </w:r>
      <w:r w:rsidRPr="008A0813">
        <w:rPr>
          <w:rStyle w:val="post-views-count"/>
          <w:rFonts w:ascii="Times New Roman" w:hAnsi="Times New Roman" w:cs="Times New Roman"/>
          <w:color w:val="9A9A9A"/>
          <w:sz w:val="20"/>
          <w:szCs w:val="20"/>
        </w:rPr>
        <w:t>1 305</w:t>
      </w:r>
    </w:p>
    <w:p w:rsidR="00D05C7A" w:rsidRPr="008A0813" w:rsidRDefault="00D05C7A" w:rsidP="008A0813">
      <w:pPr>
        <w:shd w:val="clear" w:color="auto" w:fill="F4F4F4"/>
        <w:spacing w:after="0" w:line="240" w:lineRule="auto"/>
        <w:rPr>
          <w:rFonts w:ascii="Times New Roman" w:hAnsi="Times New Roman" w:cs="Times New Roman"/>
          <w:color w:val="333333"/>
          <w:sz w:val="20"/>
          <w:szCs w:val="20"/>
        </w:rPr>
      </w:pPr>
      <w:r w:rsidRPr="008A0813">
        <w:rPr>
          <w:rFonts w:ascii="Times New Roman" w:hAnsi="Times New Roman" w:cs="Times New Roman"/>
          <w:noProof/>
          <w:color w:val="04A49C"/>
          <w:sz w:val="20"/>
          <w:szCs w:val="20"/>
          <w:lang w:eastAsia="ru-RU"/>
        </w:rPr>
        <w:drawing>
          <wp:inline distT="0" distB="0" distL="0" distR="0">
            <wp:extent cx="7337425" cy="2574925"/>
            <wp:effectExtent l="19050" t="0" r="0" b="0"/>
            <wp:docPr id="5" name="Рисунок 5" descr="шаблоны">
              <a:hlinkClick xmlns:a="http://schemas.openxmlformats.org/drawingml/2006/main" r:id="rId64" tooltip="&quot;Шаблоны проектирования простым языком. Часть вторая. Структурные шаблоны&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шаблоны">
                      <a:hlinkClick r:id="rId64" tooltip="&quot;Шаблоны проектирования простым языком. Часть вторая. Структурные шаблоны&quot;"/>
                    </pic:cNvPr>
                    <pic:cNvPicPr>
                      <a:picLocks noChangeAspect="1" noChangeArrowheads="1"/>
                    </pic:cNvPicPr>
                  </pic:nvPicPr>
                  <pic:blipFill>
                    <a:blip r:embed="rId65"/>
                    <a:srcRect/>
                    <a:stretch>
                      <a:fillRect/>
                    </a:stretch>
                  </pic:blipFill>
                  <pic:spPr bwMode="auto">
                    <a:xfrm>
                      <a:off x="0" y="0"/>
                      <a:ext cx="7337425" cy="2574925"/>
                    </a:xfrm>
                    <a:prstGeom prst="rect">
                      <a:avLst/>
                    </a:prstGeom>
                    <a:noFill/>
                    <a:ln w="9525">
                      <a:noFill/>
                      <a:miter lim="800000"/>
                      <a:headEnd/>
                      <a:tailEnd/>
                    </a:ln>
                  </pic:spPr>
                </pic:pic>
              </a:graphicData>
            </a:graphic>
          </wp:inline>
        </w:drawing>
      </w:r>
    </w:p>
    <w:p w:rsidR="00D05C7A" w:rsidRPr="008A0813" w:rsidRDefault="00D05C7A" w:rsidP="008A0813">
      <w:pPr>
        <w:pStyle w:val="a4"/>
        <w:shd w:val="clear" w:color="auto" w:fill="FFFFFF"/>
        <w:spacing w:before="0" w:beforeAutospacing="0" w:after="0" w:afterAutospacing="0"/>
        <w:jc w:val="right"/>
        <w:rPr>
          <w:color w:val="333333"/>
          <w:sz w:val="20"/>
          <w:szCs w:val="20"/>
        </w:rPr>
      </w:pPr>
      <w:r w:rsidRPr="008A0813">
        <w:rPr>
          <w:rStyle w:val="a8"/>
          <w:color w:val="333333"/>
          <w:sz w:val="20"/>
          <w:szCs w:val="20"/>
        </w:rPr>
        <w:t>Рассказывает </w:t>
      </w:r>
      <w:hyperlink r:id="rId66" w:tgtFrame="_blank" w:history="1">
        <w:r w:rsidRPr="008A0813">
          <w:rPr>
            <w:rStyle w:val="a5"/>
            <w:i/>
            <w:iCs/>
            <w:color w:val="04A49C"/>
            <w:sz w:val="20"/>
            <w:szCs w:val="20"/>
          </w:rPr>
          <w:t>Камран Ахмед</w:t>
        </w:r>
      </w:hyperlink>
    </w:p>
    <w:p w:rsidR="00D05C7A" w:rsidRPr="008A0813" w:rsidRDefault="00D05C7A" w:rsidP="008A0813">
      <w:pPr>
        <w:shd w:val="clear" w:color="auto" w:fill="FFFFFF"/>
        <w:spacing w:after="0" w:line="240" w:lineRule="auto"/>
        <w:rPr>
          <w:rFonts w:ascii="Times New Roman" w:hAnsi="Times New Roman" w:cs="Times New Roman"/>
          <w:color w:val="333333"/>
          <w:sz w:val="20"/>
          <w:szCs w:val="20"/>
        </w:rPr>
      </w:pPr>
      <w:r w:rsidRPr="008A0813">
        <w:rPr>
          <w:rFonts w:ascii="Times New Roman" w:hAnsi="Times New Roman" w:cs="Times New Roman"/>
          <w:color w:val="333333"/>
          <w:sz w:val="20"/>
          <w:szCs w:val="20"/>
        </w:rPr>
        <w:pict>
          <v:rect id="_x0000_i1025" style="width:0;height:1.5pt" o:hralign="center" o:hrstd="t" o:hr="t" fillcolor="gray" stroked="f"/>
        </w:pic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color w:val="333333"/>
          <w:sz w:val="20"/>
          <w:szCs w:val="20"/>
        </w:rPr>
        <w:t>Шаблоны проектирования — это руководства по решению повторяющихся проблем. Это не классы, пакеты или библиотеки, которые можно было бы подключить к вашему приложению и сидеть в ожидании чуда. Они скорее являются методиками решения определенных проблем в определенных ситуациях.</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color w:val="333333"/>
          <w:sz w:val="20"/>
          <w:szCs w:val="20"/>
        </w:rPr>
        <w:t>Википедия </w:t>
      </w:r>
      <w:hyperlink r:id="rId67" w:tgtFrame="_blank" w:history="1">
        <w:r w:rsidRPr="008A0813">
          <w:rPr>
            <w:rStyle w:val="a5"/>
            <w:color w:val="04A49C"/>
            <w:sz w:val="20"/>
            <w:szCs w:val="20"/>
          </w:rPr>
          <w:t>описывает</w:t>
        </w:r>
      </w:hyperlink>
      <w:r w:rsidRPr="008A0813">
        <w:rPr>
          <w:color w:val="333333"/>
          <w:sz w:val="20"/>
          <w:szCs w:val="20"/>
        </w:rPr>
        <w:t> их следующим образом:</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rStyle w:val="a3"/>
          <w:color w:val="333333"/>
          <w:sz w:val="20"/>
          <w:szCs w:val="20"/>
        </w:rPr>
        <w:t>Шаблон проектирования,</w:t>
      </w:r>
      <w:r w:rsidRPr="008A0813">
        <w:rPr>
          <w:color w:val="333333"/>
          <w:sz w:val="20"/>
          <w:szCs w:val="20"/>
        </w:rPr>
        <w:t> или </w:t>
      </w:r>
      <w:r w:rsidRPr="008A0813">
        <w:rPr>
          <w:rStyle w:val="a3"/>
          <w:color w:val="333333"/>
          <w:sz w:val="20"/>
          <w:szCs w:val="20"/>
        </w:rPr>
        <w:t>паттерн</w:t>
      </w:r>
      <w:r w:rsidRPr="008A0813">
        <w:rPr>
          <w:color w:val="333333"/>
          <w:sz w:val="20"/>
          <w:szCs w:val="20"/>
        </w:rPr>
        <w:t>, в разработке программного обеспечения — повторяемая архитектурная конструкция, представляющая собой решение проблемы проектирования, в рамках некоторого часто возникающего контекста.</w:t>
      </w:r>
    </w:p>
    <w:p w:rsidR="00D05C7A" w:rsidRPr="008A0813" w:rsidRDefault="00D05C7A" w:rsidP="008A0813">
      <w:pPr>
        <w:pStyle w:val="3"/>
        <w:shd w:val="clear" w:color="auto" w:fill="FFFFFF"/>
        <w:spacing w:before="0" w:beforeAutospacing="0" w:after="0" w:afterAutospacing="0"/>
        <w:rPr>
          <w:b w:val="0"/>
          <w:bCs w:val="0"/>
          <w:color w:val="333333"/>
          <w:sz w:val="20"/>
          <w:szCs w:val="20"/>
        </w:rPr>
      </w:pPr>
      <w:r w:rsidRPr="008A0813">
        <w:rPr>
          <w:b w:val="0"/>
          <w:bCs w:val="0"/>
          <w:color w:val="333333"/>
          <w:sz w:val="20"/>
          <w:szCs w:val="20"/>
        </w:rPr>
        <w:t>Будьте осторожны</w:t>
      </w:r>
    </w:p>
    <w:p w:rsidR="00D05C7A" w:rsidRPr="008A0813" w:rsidRDefault="00D05C7A" w:rsidP="008A0813">
      <w:pPr>
        <w:numPr>
          <w:ilvl w:val="0"/>
          <w:numId w:val="8"/>
        </w:numPr>
        <w:shd w:val="clear" w:color="auto" w:fill="FFFFFF"/>
        <w:spacing w:after="0" w:line="240" w:lineRule="auto"/>
        <w:ind w:left="375"/>
        <w:rPr>
          <w:rFonts w:ascii="Times New Roman" w:hAnsi="Times New Roman" w:cs="Times New Roman"/>
          <w:color w:val="333333"/>
          <w:sz w:val="20"/>
          <w:szCs w:val="20"/>
        </w:rPr>
      </w:pPr>
      <w:r w:rsidRPr="008A0813">
        <w:rPr>
          <w:rFonts w:ascii="Times New Roman" w:hAnsi="Times New Roman" w:cs="Times New Roman"/>
          <w:color w:val="333333"/>
          <w:sz w:val="20"/>
          <w:szCs w:val="20"/>
        </w:rPr>
        <w:t>шаблоны проектирования не являются решением всех ваших проблем;</w:t>
      </w:r>
    </w:p>
    <w:p w:rsidR="00D05C7A" w:rsidRPr="008A0813" w:rsidRDefault="00D05C7A" w:rsidP="008A0813">
      <w:pPr>
        <w:numPr>
          <w:ilvl w:val="0"/>
          <w:numId w:val="8"/>
        </w:numPr>
        <w:shd w:val="clear" w:color="auto" w:fill="FFFFFF"/>
        <w:spacing w:after="0" w:line="240" w:lineRule="auto"/>
        <w:ind w:left="375"/>
        <w:rPr>
          <w:rFonts w:ascii="Times New Roman" w:hAnsi="Times New Roman" w:cs="Times New Roman"/>
          <w:color w:val="333333"/>
          <w:sz w:val="20"/>
          <w:szCs w:val="20"/>
        </w:rPr>
      </w:pPr>
      <w:r w:rsidRPr="008A0813">
        <w:rPr>
          <w:rFonts w:ascii="Times New Roman" w:hAnsi="Times New Roman" w:cs="Times New Roman"/>
          <w:color w:val="333333"/>
          <w:sz w:val="20"/>
          <w:szCs w:val="20"/>
        </w:rPr>
        <w:t>не пытайтесь использовать их в обязательном порядке — это может привести к негативным последствиям. Шаблоны — это подходы к решению проблем, а не решения для поиска проблем;</w:t>
      </w:r>
    </w:p>
    <w:p w:rsidR="00D05C7A" w:rsidRPr="008A0813" w:rsidRDefault="00D05C7A" w:rsidP="008A0813">
      <w:pPr>
        <w:numPr>
          <w:ilvl w:val="0"/>
          <w:numId w:val="8"/>
        </w:numPr>
        <w:shd w:val="clear" w:color="auto" w:fill="FFFFFF"/>
        <w:spacing w:after="0" w:line="240" w:lineRule="auto"/>
        <w:ind w:left="375"/>
        <w:rPr>
          <w:rFonts w:ascii="Times New Roman" w:hAnsi="Times New Roman" w:cs="Times New Roman"/>
          <w:color w:val="333333"/>
          <w:sz w:val="20"/>
          <w:szCs w:val="20"/>
        </w:rPr>
      </w:pPr>
      <w:r w:rsidRPr="008A0813">
        <w:rPr>
          <w:rFonts w:ascii="Times New Roman" w:hAnsi="Times New Roman" w:cs="Times New Roman"/>
          <w:color w:val="333333"/>
          <w:sz w:val="20"/>
          <w:szCs w:val="20"/>
        </w:rPr>
        <w:t>если их правильно использовать в нужных местах, то они могут стать спасением, а иначе могут привести к ужасному беспорядку.</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color w:val="333333"/>
          <w:sz w:val="20"/>
          <w:szCs w:val="20"/>
        </w:rPr>
        <w:lastRenderedPageBreak/>
        <w:t>Также заметьте, что примеры ниже написаны на PHP 7. Но это не должно вас останавливать, ведь принципы остаются такими же.</w:t>
      </w:r>
    </w:p>
    <w:p w:rsidR="00D05C7A" w:rsidRPr="008A0813" w:rsidRDefault="00D05C7A" w:rsidP="008A0813">
      <w:pPr>
        <w:pStyle w:val="3"/>
        <w:shd w:val="clear" w:color="auto" w:fill="FFFFFF"/>
        <w:spacing w:before="0" w:beforeAutospacing="0" w:after="0" w:afterAutospacing="0"/>
        <w:rPr>
          <w:b w:val="0"/>
          <w:bCs w:val="0"/>
          <w:color w:val="333333"/>
          <w:sz w:val="20"/>
          <w:szCs w:val="20"/>
        </w:rPr>
      </w:pPr>
      <w:r w:rsidRPr="008A0813">
        <w:rPr>
          <w:b w:val="0"/>
          <w:bCs w:val="0"/>
          <w:color w:val="333333"/>
          <w:sz w:val="20"/>
          <w:szCs w:val="20"/>
        </w:rPr>
        <w:t>Типы шаблонов</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color w:val="333333"/>
          <w:sz w:val="20"/>
          <w:szCs w:val="20"/>
        </w:rPr>
        <w:t>Шаблоны бывают следующих трех видов:</w:t>
      </w:r>
    </w:p>
    <w:p w:rsidR="00D05C7A" w:rsidRPr="008A0813" w:rsidRDefault="00D05C7A" w:rsidP="008A0813">
      <w:pPr>
        <w:numPr>
          <w:ilvl w:val="0"/>
          <w:numId w:val="9"/>
        </w:numPr>
        <w:shd w:val="clear" w:color="auto" w:fill="FFFFFF"/>
        <w:spacing w:after="0" w:line="240" w:lineRule="auto"/>
        <w:ind w:left="375"/>
        <w:rPr>
          <w:rFonts w:ascii="Times New Roman" w:hAnsi="Times New Roman" w:cs="Times New Roman"/>
          <w:color w:val="333333"/>
          <w:sz w:val="20"/>
          <w:szCs w:val="20"/>
        </w:rPr>
      </w:pPr>
      <w:hyperlink r:id="rId68" w:tgtFrame="_blank" w:history="1">
        <w:r w:rsidRPr="008A0813">
          <w:rPr>
            <w:rStyle w:val="a5"/>
            <w:rFonts w:ascii="Times New Roman" w:hAnsi="Times New Roman" w:cs="Times New Roman"/>
            <w:color w:val="04A49C"/>
            <w:sz w:val="20"/>
            <w:szCs w:val="20"/>
          </w:rPr>
          <w:t>Порождающие</w:t>
        </w:r>
      </w:hyperlink>
      <w:r w:rsidRPr="008A0813">
        <w:rPr>
          <w:rFonts w:ascii="Times New Roman" w:hAnsi="Times New Roman" w:cs="Times New Roman"/>
          <w:color w:val="333333"/>
          <w:sz w:val="20"/>
          <w:szCs w:val="20"/>
        </w:rPr>
        <w:t>.</w:t>
      </w:r>
    </w:p>
    <w:p w:rsidR="00D05C7A" w:rsidRPr="008A0813" w:rsidRDefault="00D05C7A" w:rsidP="008A0813">
      <w:pPr>
        <w:numPr>
          <w:ilvl w:val="0"/>
          <w:numId w:val="9"/>
        </w:numPr>
        <w:shd w:val="clear" w:color="auto" w:fill="FFFFFF"/>
        <w:spacing w:after="0" w:line="240" w:lineRule="auto"/>
        <w:ind w:left="375"/>
        <w:rPr>
          <w:rFonts w:ascii="Times New Roman" w:hAnsi="Times New Roman" w:cs="Times New Roman"/>
          <w:color w:val="333333"/>
          <w:sz w:val="20"/>
          <w:szCs w:val="20"/>
        </w:rPr>
      </w:pPr>
      <w:r w:rsidRPr="008A0813">
        <w:rPr>
          <w:rFonts w:ascii="Times New Roman" w:hAnsi="Times New Roman" w:cs="Times New Roman"/>
          <w:color w:val="333333"/>
          <w:sz w:val="20"/>
          <w:szCs w:val="20"/>
        </w:rPr>
        <w:t>Структурные</w:t>
      </w:r>
      <w:r w:rsidRPr="008A0813">
        <w:rPr>
          <w:rStyle w:val="a3"/>
          <w:rFonts w:ascii="Times New Roman" w:hAnsi="Times New Roman" w:cs="Times New Roman"/>
          <w:color w:val="333333"/>
          <w:sz w:val="20"/>
          <w:szCs w:val="20"/>
        </w:rPr>
        <w:t> —</w:t>
      </w:r>
      <w:r w:rsidRPr="008A0813">
        <w:rPr>
          <w:rFonts w:ascii="Times New Roman" w:hAnsi="Times New Roman" w:cs="Times New Roman"/>
          <w:color w:val="333333"/>
          <w:sz w:val="20"/>
          <w:szCs w:val="20"/>
        </w:rPr>
        <w:t> о них мы рассказываем в этой статье.</w:t>
      </w:r>
    </w:p>
    <w:p w:rsidR="00D05C7A" w:rsidRPr="008A0813" w:rsidRDefault="00D05C7A" w:rsidP="008A0813">
      <w:pPr>
        <w:numPr>
          <w:ilvl w:val="0"/>
          <w:numId w:val="9"/>
        </w:numPr>
        <w:shd w:val="clear" w:color="auto" w:fill="FFFFFF"/>
        <w:spacing w:after="0" w:line="240" w:lineRule="auto"/>
        <w:ind w:left="375"/>
        <w:rPr>
          <w:rFonts w:ascii="Times New Roman" w:hAnsi="Times New Roman" w:cs="Times New Roman"/>
          <w:color w:val="333333"/>
          <w:sz w:val="20"/>
          <w:szCs w:val="20"/>
        </w:rPr>
      </w:pPr>
      <w:hyperlink r:id="rId69" w:history="1">
        <w:r w:rsidRPr="008A0813">
          <w:rPr>
            <w:rStyle w:val="a5"/>
            <w:rFonts w:ascii="Times New Roman" w:hAnsi="Times New Roman" w:cs="Times New Roman"/>
            <w:color w:val="04A49C"/>
            <w:sz w:val="20"/>
            <w:szCs w:val="20"/>
          </w:rPr>
          <w:t>Поведенческие</w:t>
        </w:r>
      </w:hyperlink>
      <w:r w:rsidRPr="008A0813">
        <w:rPr>
          <w:rFonts w:ascii="Times New Roman" w:hAnsi="Times New Roman" w:cs="Times New Roman"/>
          <w:color w:val="333333"/>
          <w:sz w:val="20"/>
          <w:szCs w:val="20"/>
        </w:rPr>
        <w:t>.</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rStyle w:val="a3"/>
          <w:color w:val="333333"/>
          <w:sz w:val="20"/>
          <w:szCs w:val="20"/>
        </w:rPr>
        <w:t>Простыми словами: </w:t>
      </w:r>
      <w:r w:rsidRPr="008A0813">
        <w:rPr>
          <w:color w:val="333333"/>
          <w:sz w:val="20"/>
          <w:szCs w:val="20"/>
        </w:rPr>
        <w:t>Структурные шаблоны в основном связаны с композицией объектов, другими словами, с тем, как сущности могут использовать друг друга. Ещё одним объяснением было бы то, что они помогают ответить на вопрос «Как создать программный компонент?».</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color w:val="333333"/>
          <w:sz w:val="20"/>
          <w:szCs w:val="20"/>
        </w:rPr>
        <w:t>Википедия </w:t>
      </w:r>
      <w:hyperlink r:id="rId70" w:tgtFrame="_blank" w:history="1">
        <w:r w:rsidRPr="008A0813">
          <w:rPr>
            <w:rStyle w:val="a5"/>
            <w:color w:val="04A49C"/>
            <w:sz w:val="20"/>
            <w:szCs w:val="20"/>
          </w:rPr>
          <w:t>гласит</w:t>
        </w:r>
      </w:hyperlink>
      <w:r w:rsidRPr="008A0813">
        <w:rPr>
          <w:color w:val="333333"/>
          <w:sz w:val="20"/>
          <w:szCs w:val="20"/>
        </w:rPr>
        <w:t>:</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rStyle w:val="a3"/>
          <w:color w:val="333333"/>
          <w:sz w:val="20"/>
          <w:szCs w:val="20"/>
        </w:rPr>
        <w:t>Структурные шаблоны</w:t>
      </w:r>
      <w:r w:rsidRPr="008A0813">
        <w:rPr>
          <w:color w:val="333333"/>
          <w:sz w:val="20"/>
          <w:szCs w:val="20"/>
        </w:rPr>
        <w:t> — шаблоны проектирования, в которых рассматривается вопрос о том, как из классов и объектов образуются более крупные структуры.</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color w:val="333333"/>
          <w:sz w:val="20"/>
          <w:szCs w:val="20"/>
        </w:rPr>
        <w:t>Список структурных шаблонов проектирования:</w:t>
      </w:r>
    </w:p>
    <w:p w:rsidR="00D05C7A" w:rsidRPr="008A0813" w:rsidRDefault="00D05C7A" w:rsidP="008A0813">
      <w:pPr>
        <w:numPr>
          <w:ilvl w:val="0"/>
          <w:numId w:val="10"/>
        </w:numPr>
        <w:shd w:val="clear" w:color="auto" w:fill="FFFFFF"/>
        <w:spacing w:after="0" w:line="240" w:lineRule="auto"/>
        <w:ind w:left="375"/>
        <w:rPr>
          <w:rFonts w:ascii="Times New Roman" w:hAnsi="Times New Roman" w:cs="Times New Roman"/>
          <w:color w:val="333333"/>
          <w:sz w:val="20"/>
          <w:szCs w:val="20"/>
        </w:rPr>
      </w:pPr>
      <w:hyperlink r:id="rId71" w:anchor="21" w:history="1">
        <w:r w:rsidRPr="008A0813">
          <w:rPr>
            <w:rStyle w:val="a5"/>
            <w:rFonts w:ascii="Times New Roman" w:hAnsi="Times New Roman" w:cs="Times New Roman"/>
            <w:color w:val="04A49C"/>
            <w:sz w:val="20"/>
            <w:szCs w:val="20"/>
          </w:rPr>
          <w:t>адаптер (Adapter)</w:t>
        </w:r>
      </w:hyperlink>
      <w:r w:rsidRPr="008A0813">
        <w:rPr>
          <w:rFonts w:ascii="Times New Roman" w:hAnsi="Times New Roman" w:cs="Times New Roman"/>
          <w:color w:val="333333"/>
          <w:sz w:val="20"/>
          <w:szCs w:val="20"/>
        </w:rPr>
        <w:t>;</w:t>
      </w:r>
    </w:p>
    <w:p w:rsidR="00D05C7A" w:rsidRPr="008A0813" w:rsidRDefault="00D05C7A" w:rsidP="008A0813">
      <w:pPr>
        <w:numPr>
          <w:ilvl w:val="0"/>
          <w:numId w:val="10"/>
        </w:numPr>
        <w:shd w:val="clear" w:color="auto" w:fill="FFFFFF"/>
        <w:spacing w:after="0" w:line="240" w:lineRule="auto"/>
        <w:ind w:left="375"/>
        <w:rPr>
          <w:rFonts w:ascii="Times New Roman" w:hAnsi="Times New Roman" w:cs="Times New Roman"/>
          <w:color w:val="333333"/>
          <w:sz w:val="20"/>
          <w:szCs w:val="20"/>
        </w:rPr>
      </w:pPr>
      <w:hyperlink r:id="rId72" w:anchor="22" w:history="1">
        <w:r w:rsidRPr="008A0813">
          <w:rPr>
            <w:rStyle w:val="a5"/>
            <w:rFonts w:ascii="Times New Roman" w:hAnsi="Times New Roman" w:cs="Times New Roman"/>
            <w:color w:val="04A49C"/>
            <w:sz w:val="20"/>
            <w:szCs w:val="20"/>
          </w:rPr>
          <w:t>мост (Bridge)</w:t>
        </w:r>
      </w:hyperlink>
      <w:r w:rsidRPr="008A0813">
        <w:rPr>
          <w:rFonts w:ascii="Times New Roman" w:hAnsi="Times New Roman" w:cs="Times New Roman"/>
          <w:color w:val="333333"/>
          <w:sz w:val="20"/>
          <w:szCs w:val="20"/>
        </w:rPr>
        <w:t>;</w:t>
      </w:r>
    </w:p>
    <w:p w:rsidR="00D05C7A" w:rsidRPr="008A0813" w:rsidRDefault="00D05C7A" w:rsidP="008A0813">
      <w:pPr>
        <w:numPr>
          <w:ilvl w:val="0"/>
          <w:numId w:val="10"/>
        </w:numPr>
        <w:shd w:val="clear" w:color="auto" w:fill="FFFFFF"/>
        <w:spacing w:after="0" w:line="240" w:lineRule="auto"/>
        <w:ind w:left="375"/>
        <w:rPr>
          <w:rFonts w:ascii="Times New Roman" w:hAnsi="Times New Roman" w:cs="Times New Roman"/>
          <w:color w:val="333333"/>
          <w:sz w:val="20"/>
          <w:szCs w:val="20"/>
        </w:rPr>
      </w:pPr>
      <w:hyperlink r:id="rId73" w:anchor="23" w:history="1">
        <w:r w:rsidRPr="008A0813">
          <w:rPr>
            <w:rStyle w:val="a5"/>
            <w:rFonts w:ascii="Times New Roman" w:hAnsi="Times New Roman" w:cs="Times New Roman"/>
            <w:color w:val="04A49C"/>
            <w:sz w:val="20"/>
            <w:szCs w:val="20"/>
          </w:rPr>
          <w:t>компоновщик (Composite)</w:t>
        </w:r>
      </w:hyperlink>
      <w:r w:rsidRPr="008A0813">
        <w:rPr>
          <w:rFonts w:ascii="Times New Roman" w:hAnsi="Times New Roman" w:cs="Times New Roman"/>
          <w:color w:val="333333"/>
          <w:sz w:val="20"/>
          <w:szCs w:val="20"/>
        </w:rPr>
        <w:t>;</w:t>
      </w:r>
    </w:p>
    <w:p w:rsidR="00D05C7A" w:rsidRPr="008A0813" w:rsidRDefault="00D05C7A" w:rsidP="008A0813">
      <w:pPr>
        <w:numPr>
          <w:ilvl w:val="0"/>
          <w:numId w:val="10"/>
        </w:numPr>
        <w:shd w:val="clear" w:color="auto" w:fill="FFFFFF"/>
        <w:spacing w:after="0" w:line="240" w:lineRule="auto"/>
        <w:ind w:left="375"/>
        <w:rPr>
          <w:rFonts w:ascii="Times New Roman" w:hAnsi="Times New Roman" w:cs="Times New Roman"/>
          <w:color w:val="333333"/>
          <w:sz w:val="20"/>
          <w:szCs w:val="20"/>
        </w:rPr>
      </w:pPr>
      <w:hyperlink r:id="rId74" w:anchor="24" w:history="1">
        <w:r w:rsidRPr="008A0813">
          <w:rPr>
            <w:rStyle w:val="a5"/>
            <w:rFonts w:ascii="Times New Roman" w:hAnsi="Times New Roman" w:cs="Times New Roman"/>
            <w:color w:val="04A49C"/>
            <w:sz w:val="20"/>
            <w:szCs w:val="20"/>
          </w:rPr>
          <w:t>декоратор (Decorator)</w:t>
        </w:r>
      </w:hyperlink>
      <w:r w:rsidRPr="008A0813">
        <w:rPr>
          <w:rFonts w:ascii="Times New Roman" w:hAnsi="Times New Roman" w:cs="Times New Roman"/>
          <w:color w:val="333333"/>
          <w:sz w:val="20"/>
          <w:szCs w:val="20"/>
        </w:rPr>
        <w:t>;</w:t>
      </w:r>
    </w:p>
    <w:p w:rsidR="00D05C7A" w:rsidRPr="008A0813" w:rsidRDefault="00D05C7A" w:rsidP="008A0813">
      <w:pPr>
        <w:numPr>
          <w:ilvl w:val="0"/>
          <w:numId w:val="10"/>
        </w:numPr>
        <w:shd w:val="clear" w:color="auto" w:fill="FFFFFF"/>
        <w:spacing w:after="0" w:line="240" w:lineRule="auto"/>
        <w:ind w:left="375"/>
        <w:rPr>
          <w:rFonts w:ascii="Times New Roman" w:hAnsi="Times New Roman" w:cs="Times New Roman"/>
          <w:color w:val="333333"/>
          <w:sz w:val="20"/>
          <w:szCs w:val="20"/>
        </w:rPr>
      </w:pPr>
      <w:hyperlink r:id="rId75" w:anchor="25" w:history="1">
        <w:r w:rsidRPr="008A0813">
          <w:rPr>
            <w:rStyle w:val="a5"/>
            <w:rFonts w:ascii="Times New Roman" w:hAnsi="Times New Roman" w:cs="Times New Roman"/>
            <w:color w:val="04A49C"/>
            <w:sz w:val="20"/>
            <w:szCs w:val="20"/>
          </w:rPr>
          <w:t>фасад (Facade)</w:t>
        </w:r>
      </w:hyperlink>
      <w:r w:rsidRPr="008A0813">
        <w:rPr>
          <w:rFonts w:ascii="Times New Roman" w:hAnsi="Times New Roman" w:cs="Times New Roman"/>
          <w:color w:val="333333"/>
          <w:sz w:val="20"/>
          <w:szCs w:val="20"/>
        </w:rPr>
        <w:t>;</w:t>
      </w:r>
    </w:p>
    <w:p w:rsidR="00D05C7A" w:rsidRPr="008A0813" w:rsidRDefault="00D05C7A" w:rsidP="008A0813">
      <w:pPr>
        <w:numPr>
          <w:ilvl w:val="0"/>
          <w:numId w:val="10"/>
        </w:numPr>
        <w:shd w:val="clear" w:color="auto" w:fill="FFFFFF"/>
        <w:spacing w:after="0" w:line="240" w:lineRule="auto"/>
        <w:ind w:left="375"/>
        <w:rPr>
          <w:rFonts w:ascii="Times New Roman" w:hAnsi="Times New Roman" w:cs="Times New Roman"/>
          <w:color w:val="333333"/>
          <w:sz w:val="20"/>
          <w:szCs w:val="20"/>
        </w:rPr>
      </w:pPr>
      <w:hyperlink r:id="rId76" w:anchor="26" w:history="1">
        <w:proofErr w:type="gramStart"/>
        <w:r w:rsidRPr="008A0813">
          <w:rPr>
            <w:rStyle w:val="a5"/>
            <w:rFonts w:ascii="Times New Roman" w:hAnsi="Times New Roman" w:cs="Times New Roman"/>
            <w:color w:val="04A49C"/>
            <w:sz w:val="20"/>
            <w:szCs w:val="20"/>
          </w:rPr>
          <w:t>приспособленец</w:t>
        </w:r>
        <w:proofErr w:type="gramEnd"/>
        <w:r w:rsidRPr="008A0813">
          <w:rPr>
            <w:rStyle w:val="a5"/>
            <w:rFonts w:ascii="Times New Roman" w:hAnsi="Times New Roman" w:cs="Times New Roman"/>
            <w:color w:val="04A49C"/>
            <w:sz w:val="20"/>
            <w:szCs w:val="20"/>
          </w:rPr>
          <w:t xml:space="preserve"> (Flyweight)</w:t>
        </w:r>
      </w:hyperlink>
      <w:r w:rsidRPr="008A0813">
        <w:rPr>
          <w:rFonts w:ascii="Times New Roman" w:hAnsi="Times New Roman" w:cs="Times New Roman"/>
          <w:color w:val="333333"/>
          <w:sz w:val="20"/>
          <w:szCs w:val="20"/>
        </w:rPr>
        <w:t>;</w:t>
      </w:r>
    </w:p>
    <w:p w:rsidR="00D05C7A" w:rsidRPr="008A0813" w:rsidRDefault="00D05C7A" w:rsidP="008A0813">
      <w:pPr>
        <w:numPr>
          <w:ilvl w:val="0"/>
          <w:numId w:val="10"/>
        </w:numPr>
        <w:shd w:val="clear" w:color="auto" w:fill="FFFFFF"/>
        <w:spacing w:after="0" w:line="240" w:lineRule="auto"/>
        <w:ind w:left="375"/>
        <w:rPr>
          <w:rFonts w:ascii="Times New Roman" w:hAnsi="Times New Roman" w:cs="Times New Roman"/>
          <w:color w:val="333333"/>
          <w:sz w:val="20"/>
          <w:szCs w:val="20"/>
        </w:rPr>
      </w:pPr>
      <w:hyperlink r:id="rId77" w:anchor="27" w:history="1">
        <w:r w:rsidRPr="008A0813">
          <w:rPr>
            <w:rStyle w:val="a5"/>
            <w:rFonts w:ascii="Times New Roman" w:hAnsi="Times New Roman" w:cs="Times New Roman"/>
            <w:color w:val="04A49C"/>
            <w:sz w:val="20"/>
            <w:szCs w:val="20"/>
          </w:rPr>
          <w:t>заместитель (Proxy)</w:t>
        </w:r>
      </w:hyperlink>
      <w:r w:rsidRPr="008A0813">
        <w:rPr>
          <w:rFonts w:ascii="Times New Roman" w:hAnsi="Times New Roman" w:cs="Times New Roman"/>
          <w:color w:val="333333"/>
          <w:sz w:val="20"/>
          <w:szCs w:val="20"/>
        </w:rPr>
        <w:t>.</w:t>
      </w:r>
    </w:p>
    <w:p w:rsidR="00D05C7A" w:rsidRPr="008A0813" w:rsidRDefault="00D05C7A" w:rsidP="008A0813">
      <w:pPr>
        <w:pStyle w:val="2"/>
        <w:shd w:val="clear" w:color="auto" w:fill="FFFFFF"/>
        <w:spacing w:before="0" w:line="240" w:lineRule="auto"/>
        <w:rPr>
          <w:rFonts w:ascii="Times New Roman" w:hAnsi="Times New Roman" w:cs="Times New Roman"/>
          <w:b w:val="0"/>
          <w:bCs w:val="0"/>
          <w:color w:val="333333"/>
          <w:sz w:val="20"/>
          <w:szCs w:val="20"/>
        </w:rPr>
      </w:pPr>
      <w:bookmarkStart w:id="55" w:name="21"/>
      <w:bookmarkEnd w:id="55"/>
      <w:r w:rsidRPr="008A0813">
        <w:rPr>
          <w:rFonts w:ascii="Times New Roman" w:hAnsi="Times New Roman" w:cs="Times New Roman"/>
          <w:b w:val="0"/>
          <w:bCs w:val="0"/>
          <w:color w:val="333333"/>
          <w:sz w:val="20"/>
          <w:szCs w:val="20"/>
        </w:rPr>
        <w:t>Адаптер (Adapter)</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color w:val="333333"/>
          <w:sz w:val="20"/>
          <w:szCs w:val="20"/>
        </w:rPr>
        <w:t>Википедия </w:t>
      </w:r>
      <w:hyperlink r:id="rId78" w:tgtFrame="_blank" w:history="1">
        <w:r w:rsidRPr="008A0813">
          <w:rPr>
            <w:rStyle w:val="a5"/>
            <w:color w:val="04A49C"/>
            <w:sz w:val="20"/>
            <w:szCs w:val="20"/>
          </w:rPr>
          <w:t>гласит</w:t>
        </w:r>
      </w:hyperlink>
      <w:r w:rsidRPr="008A0813">
        <w:rPr>
          <w:color w:val="333333"/>
          <w:sz w:val="20"/>
          <w:szCs w:val="20"/>
        </w:rPr>
        <w:t>:</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rStyle w:val="a3"/>
          <w:color w:val="333333"/>
          <w:sz w:val="20"/>
          <w:szCs w:val="20"/>
        </w:rPr>
        <w:t>Адаптер</w:t>
      </w:r>
      <w:r w:rsidRPr="008A0813">
        <w:rPr>
          <w:color w:val="333333"/>
          <w:sz w:val="20"/>
          <w:szCs w:val="20"/>
        </w:rPr>
        <w:t> — структурный шаблон проектирования, предназначенный для организации использования функций объекта, недоступного для модификации, через специально созданный интерфейс.</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rStyle w:val="a3"/>
          <w:color w:val="333333"/>
          <w:sz w:val="20"/>
          <w:szCs w:val="20"/>
        </w:rPr>
        <w:t>Пример из жизни:</w:t>
      </w:r>
      <w:r w:rsidRPr="008A0813">
        <w:rPr>
          <w:color w:val="333333"/>
          <w:sz w:val="20"/>
          <w:szCs w:val="20"/>
        </w:rPr>
        <w:t> Представим, что у вас на карте памяти есть какие-то изображения и вам надо перенести их на ваш компьютер. Чтобы это сделать, вам нужен какой-то адаптер, который совместим с портами вашего компьютера. В </w:t>
      </w:r>
      <w:proofErr w:type="gramStart"/>
      <w:r w:rsidRPr="008A0813">
        <w:rPr>
          <w:color w:val="333333"/>
          <w:sz w:val="20"/>
          <w:szCs w:val="20"/>
        </w:rPr>
        <w:t>этом</w:t>
      </w:r>
      <w:proofErr w:type="gramEnd"/>
      <w:r w:rsidRPr="008A0813">
        <w:rPr>
          <w:color w:val="333333"/>
          <w:sz w:val="20"/>
          <w:szCs w:val="20"/>
        </w:rPr>
        <w:t xml:space="preserve"> случае карт-ридер — это адаптер. Другим примером будет блок питания. Вилку с тремя ножками нельзя вставить в розетку с двумя отверстиями. Для того</w:t>
      </w:r>
      <w:proofErr w:type="gramStart"/>
      <w:r w:rsidRPr="008A0813">
        <w:rPr>
          <w:color w:val="333333"/>
          <w:sz w:val="20"/>
          <w:szCs w:val="20"/>
        </w:rPr>
        <w:t>,</w:t>
      </w:r>
      <w:proofErr w:type="gramEnd"/>
      <w:r w:rsidRPr="008A0813">
        <w:rPr>
          <w:color w:val="333333"/>
          <w:sz w:val="20"/>
          <w:szCs w:val="20"/>
        </w:rPr>
        <w:t xml:space="preserve"> чтобы она подошла, надо использовать адаптер. Ещё одним примером будет переводчик, переводящий слова одного человека для другого.</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rStyle w:val="a3"/>
          <w:color w:val="333333"/>
          <w:sz w:val="20"/>
          <w:szCs w:val="20"/>
        </w:rPr>
        <w:t>Простыми словами:</w:t>
      </w:r>
      <w:r w:rsidRPr="008A0813">
        <w:rPr>
          <w:color w:val="333333"/>
          <w:sz w:val="20"/>
          <w:szCs w:val="20"/>
        </w:rPr>
        <w:t> Шаблон позволяет обернуть несовместимые объекты в адаптер, чтобы сделать их совместимыми с другим классом.</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color w:val="333333"/>
          <w:sz w:val="20"/>
          <w:szCs w:val="20"/>
        </w:rPr>
        <w:t>Обратимся к коду. Представим игру, в которой охотник охотится на львов.</w:t>
      </w:r>
    </w:p>
    <w:p w:rsidR="00D05C7A" w:rsidRPr="008A0813" w:rsidRDefault="00D05C7A" w:rsidP="008A0813">
      <w:pPr>
        <w:pStyle w:val="a4"/>
        <w:shd w:val="clear" w:color="auto" w:fill="FFFFFF"/>
        <w:spacing w:before="0" w:beforeAutospacing="0" w:after="0" w:afterAutospacing="0"/>
        <w:rPr>
          <w:ins w:id="56" w:author="Unknown"/>
          <w:color w:val="333333"/>
          <w:sz w:val="20"/>
          <w:szCs w:val="20"/>
        </w:rPr>
      </w:pPr>
      <w:ins w:id="57" w:author="Unknown">
        <w:r w:rsidRPr="008A0813">
          <w:rPr>
            <w:color w:val="333333"/>
            <w:sz w:val="20"/>
            <w:szCs w:val="20"/>
          </w:rPr>
          <w:t>Изначально у нас есть интерфейс </w:t>
        </w:r>
        <w:r w:rsidRPr="008A0813">
          <w:rPr>
            <w:rStyle w:val="HTML"/>
            <w:rFonts w:ascii="Times New Roman" w:eastAsiaTheme="majorEastAsia" w:hAnsi="Times New Roman" w:cs="Times New Roman"/>
            <w:color w:val="DD1144"/>
            <w:bdr w:val="single" w:sz="6" w:space="2" w:color="E1E1E8" w:frame="1"/>
            <w:shd w:val="clear" w:color="auto" w:fill="F7F7F9"/>
          </w:rPr>
          <w:t>Lion</w:t>
        </w:r>
        <w:r w:rsidRPr="008A0813">
          <w:rPr>
            <w:color w:val="333333"/>
            <w:sz w:val="20"/>
            <w:szCs w:val="20"/>
          </w:rPr>
          <w:t>, который реализует всех львов:</w:t>
        </w:r>
      </w:ins>
    </w:p>
    <w:tbl>
      <w:tblPr>
        <w:tblW w:w="0" w:type="auto"/>
        <w:tblCellSpacing w:w="15" w:type="dxa"/>
        <w:tblCellMar>
          <w:top w:w="15" w:type="dxa"/>
          <w:left w:w="15" w:type="dxa"/>
          <w:bottom w:w="15" w:type="dxa"/>
          <w:right w:w="15" w:type="dxa"/>
        </w:tblCellMar>
        <w:tblLook w:val="04A0"/>
      </w:tblPr>
      <w:tblGrid>
        <w:gridCol w:w="275"/>
        <w:gridCol w:w="9705"/>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tc>
        <w:tc>
          <w:tcPr>
            <w:tcW w:w="9660"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interface</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Lion</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roar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AfricanLion</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Lion</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roar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AsianLion</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Lion</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roar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58" w:author="Unknown"/>
          <w:color w:val="333333"/>
          <w:sz w:val="20"/>
          <w:szCs w:val="20"/>
        </w:rPr>
      </w:pPr>
      <w:ins w:id="59" w:author="Unknown">
        <w:r w:rsidRPr="008A0813">
          <w:rPr>
            <w:color w:val="333333"/>
            <w:sz w:val="20"/>
            <w:szCs w:val="20"/>
          </w:rPr>
          <w:t>И </w:t>
        </w:r>
        <w:r w:rsidRPr="008A0813">
          <w:rPr>
            <w:rStyle w:val="HTML"/>
            <w:rFonts w:ascii="Times New Roman" w:eastAsiaTheme="majorEastAsia" w:hAnsi="Times New Roman" w:cs="Times New Roman"/>
            <w:color w:val="DD1144"/>
            <w:bdr w:val="single" w:sz="6" w:space="2" w:color="E1E1E8" w:frame="1"/>
            <w:shd w:val="clear" w:color="auto" w:fill="F7F7F9"/>
          </w:rPr>
          <w:t>Hunter</w:t>
        </w:r>
        <w:r w:rsidRPr="008A0813">
          <w:rPr>
            <w:color w:val="333333"/>
            <w:sz w:val="20"/>
            <w:szCs w:val="20"/>
          </w:rPr>
          <w:t> охотится на любую реализацию интерфейса </w:t>
        </w:r>
        <w:r w:rsidRPr="008A0813">
          <w:rPr>
            <w:rStyle w:val="HTML"/>
            <w:rFonts w:ascii="Times New Roman" w:eastAsiaTheme="majorEastAsia" w:hAnsi="Times New Roman" w:cs="Times New Roman"/>
            <w:color w:val="DD1144"/>
            <w:bdr w:val="single" w:sz="6" w:space="2" w:color="E1E1E8" w:frame="1"/>
            <w:shd w:val="clear" w:color="auto" w:fill="F7F7F9"/>
          </w:rPr>
          <w:t>Lion</w:t>
        </w:r>
        <w:r w:rsidRPr="008A0813">
          <w:rPr>
            <w:color w:val="333333"/>
            <w:sz w:val="20"/>
            <w:szCs w:val="20"/>
          </w:rPr>
          <w:t>:</w:t>
        </w:r>
      </w:ins>
    </w:p>
    <w:tbl>
      <w:tblPr>
        <w:tblW w:w="0" w:type="auto"/>
        <w:tblCellSpacing w:w="15" w:type="dxa"/>
        <w:tblCellMar>
          <w:top w:w="15" w:type="dxa"/>
          <w:left w:w="15" w:type="dxa"/>
          <w:bottom w:w="15" w:type="dxa"/>
          <w:right w:w="15" w:type="dxa"/>
        </w:tblCellMar>
        <w:tblLook w:val="04A0"/>
      </w:tblPr>
      <w:tblGrid>
        <w:gridCol w:w="175"/>
        <w:gridCol w:w="9810"/>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tc>
        <w:tc>
          <w:tcPr>
            <w:tcW w:w="9765"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Hunter</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hunt</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Lion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$lion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60" w:author="Unknown"/>
          <w:color w:val="333333"/>
          <w:sz w:val="20"/>
          <w:szCs w:val="20"/>
        </w:rPr>
      </w:pPr>
      <w:ins w:id="61" w:author="Unknown">
        <w:r w:rsidRPr="008A0813">
          <w:rPr>
            <w:color w:val="333333"/>
            <w:sz w:val="20"/>
            <w:szCs w:val="20"/>
          </w:rPr>
          <w:t>Теперь представим, что нам надо добавить </w:t>
        </w:r>
        <w:r w:rsidRPr="008A0813">
          <w:rPr>
            <w:rStyle w:val="HTML"/>
            <w:rFonts w:ascii="Times New Roman" w:eastAsiaTheme="majorEastAsia" w:hAnsi="Times New Roman" w:cs="Times New Roman"/>
            <w:color w:val="DD1144"/>
            <w:bdr w:val="single" w:sz="6" w:space="2" w:color="E1E1E8" w:frame="1"/>
            <w:shd w:val="clear" w:color="auto" w:fill="F7F7F9"/>
          </w:rPr>
          <w:t>WildDog</w:t>
        </w:r>
        <w:r w:rsidRPr="008A0813">
          <w:rPr>
            <w:color w:val="333333"/>
            <w:sz w:val="20"/>
            <w:szCs w:val="20"/>
          </w:rPr>
          <w:t xml:space="preserve"> в нашу игру, на которую </w:t>
        </w:r>
        <w:proofErr w:type="gramStart"/>
        <w:r w:rsidRPr="008A0813">
          <w:rPr>
            <w:color w:val="333333"/>
            <w:sz w:val="20"/>
            <w:szCs w:val="20"/>
          </w:rPr>
          <w:t>наш</w:t>
        </w:r>
        <w:proofErr w:type="gramEnd"/>
        <w:r w:rsidRPr="008A0813">
          <w:rPr>
            <w:color w:val="333333"/>
            <w:sz w:val="20"/>
            <w:szCs w:val="20"/>
          </w:rPr>
          <w:t> </w:t>
        </w:r>
        <w:r w:rsidRPr="008A0813">
          <w:rPr>
            <w:rStyle w:val="HTML"/>
            <w:rFonts w:ascii="Times New Roman" w:eastAsiaTheme="majorEastAsia" w:hAnsi="Times New Roman" w:cs="Times New Roman"/>
            <w:color w:val="DD1144"/>
            <w:bdr w:val="single" w:sz="6" w:space="2" w:color="E1E1E8" w:frame="1"/>
            <w:shd w:val="clear" w:color="auto" w:fill="F7F7F9"/>
          </w:rPr>
          <w:t>Hunter</w:t>
        </w:r>
        <w:r w:rsidRPr="008A0813">
          <w:rPr>
            <w:color w:val="333333"/>
            <w:sz w:val="20"/>
            <w:szCs w:val="20"/>
          </w:rPr>
          <w:t>также мог бы охотиться. Но мы не можем сделать это напрямую, потому что у </w:t>
        </w:r>
        <w:r w:rsidRPr="008A0813">
          <w:rPr>
            <w:rStyle w:val="HTML"/>
            <w:rFonts w:ascii="Times New Roman" w:eastAsiaTheme="majorEastAsia" w:hAnsi="Times New Roman" w:cs="Times New Roman"/>
            <w:color w:val="DD1144"/>
            <w:bdr w:val="single" w:sz="6" w:space="2" w:color="E1E1E8" w:frame="1"/>
            <w:shd w:val="clear" w:color="auto" w:fill="F7F7F9"/>
          </w:rPr>
          <w:t>WildDog</w:t>
        </w:r>
        <w:proofErr w:type="gramStart"/>
        <w:r w:rsidRPr="008A0813">
          <w:rPr>
            <w:color w:val="333333"/>
            <w:sz w:val="20"/>
            <w:szCs w:val="20"/>
          </w:rPr>
          <w:t>другой</w:t>
        </w:r>
        <w:proofErr w:type="gramEnd"/>
        <w:r w:rsidRPr="008A0813">
          <w:rPr>
            <w:color w:val="333333"/>
            <w:sz w:val="20"/>
            <w:szCs w:val="20"/>
          </w:rPr>
          <w:t xml:space="preserve"> интерфейс. Чтобы сделать её совместимой </w:t>
        </w:r>
        <w:proofErr w:type="gramStart"/>
        <w:r w:rsidRPr="008A0813">
          <w:rPr>
            <w:color w:val="333333"/>
            <w:sz w:val="20"/>
            <w:szCs w:val="20"/>
          </w:rPr>
          <w:t>с</w:t>
        </w:r>
        <w:proofErr w:type="gramEnd"/>
        <w:r w:rsidRPr="008A0813">
          <w:rPr>
            <w:color w:val="333333"/>
            <w:sz w:val="20"/>
            <w:szCs w:val="20"/>
          </w:rPr>
          <w:t> </w:t>
        </w:r>
        <w:proofErr w:type="gramStart"/>
        <w:r w:rsidRPr="008A0813">
          <w:rPr>
            <w:color w:val="333333"/>
            <w:sz w:val="20"/>
            <w:szCs w:val="20"/>
          </w:rPr>
          <w:t>нашим</w:t>
        </w:r>
        <w:proofErr w:type="gramEnd"/>
        <w:r w:rsidRPr="008A0813">
          <w:rPr>
            <w:color w:val="333333"/>
            <w:sz w:val="20"/>
            <w:szCs w:val="20"/>
          </w:rPr>
          <w:t> </w:t>
        </w:r>
        <w:r w:rsidRPr="008A0813">
          <w:rPr>
            <w:rStyle w:val="HTML"/>
            <w:rFonts w:ascii="Times New Roman" w:eastAsiaTheme="majorEastAsia" w:hAnsi="Times New Roman" w:cs="Times New Roman"/>
            <w:color w:val="DD1144"/>
            <w:bdr w:val="single" w:sz="6" w:space="2" w:color="E1E1E8" w:frame="1"/>
            <w:shd w:val="clear" w:color="auto" w:fill="F7F7F9"/>
          </w:rPr>
          <w:t>Hunter</w:t>
        </w:r>
        <w:r w:rsidRPr="008A0813">
          <w:rPr>
            <w:color w:val="333333"/>
            <w:sz w:val="20"/>
            <w:szCs w:val="20"/>
          </w:rPr>
          <w:t>, нам надо создать адаптер:</w:t>
        </w:r>
      </w:ins>
    </w:p>
    <w:tbl>
      <w:tblPr>
        <w:tblW w:w="0" w:type="auto"/>
        <w:tblCellSpacing w:w="15" w:type="dxa"/>
        <w:tblCellMar>
          <w:top w:w="15" w:type="dxa"/>
          <w:left w:w="15" w:type="dxa"/>
          <w:bottom w:w="15" w:type="dxa"/>
          <w:right w:w="15" w:type="dxa"/>
        </w:tblCellMar>
        <w:tblLook w:val="04A0"/>
      </w:tblPr>
      <w:tblGrid>
        <w:gridCol w:w="175"/>
        <w:gridCol w:w="10381"/>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lastRenderedPageBreak/>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tc>
        <w:tc>
          <w:tcPr>
            <w:tcW w:w="21600"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Это надо добавить в игру</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t"/>
                <w:rFonts w:ascii="Times New Roman" w:hAnsi="Times New Roman" w:cs="Times New Roman"/>
                <w:color w:val="000000"/>
                <w:sz w:val="20"/>
                <w:szCs w:val="20"/>
              </w:rPr>
              <w:t>class</w:t>
            </w:r>
            <w:r w:rsidRPr="008A0813">
              <w:rPr>
                <w:rStyle w:val="crayon-h"/>
                <w:rFonts w:ascii="Times New Roman" w:hAnsi="Times New Roman" w:cs="Times New Roman"/>
                <w:color w:val="000000"/>
                <w:sz w:val="20"/>
                <w:szCs w:val="20"/>
              </w:rPr>
              <w:t xml:space="preserve"> </w:t>
            </w:r>
            <w:r w:rsidRPr="008A0813">
              <w:rPr>
                <w:rStyle w:val="crayon-e"/>
                <w:rFonts w:ascii="Times New Roman" w:hAnsi="Times New Roman" w:cs="Times New Roman"/>
                <w:color w:val="000000"/>
                <w:sz w:val="20"/>
                <w:szCs w:val="20"/>
              </w:rPr>
              <w:t>WildDog</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bark</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Адаптер</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чтобы</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сделать</w:t>
            </w:r>
            <w:r w:rsidRPr="008A0813">
              <w:rPr>
                <w:rStyle w:val="crayon-c"/>
                <w:rFonts w:ascii="Times New Roman" w:hAnsi="Times New Roman" w:cs="Times New Roman"/>
                <w:color w:val="000000"/>
                <w:sz w:val="20"/>
                <w:szCs w:val="20"/>
                <w:lang w:val="en-US"/>
              </w:rPr>
              <w:t xml:space="preserve"> &lt;code&gt;WildDog&lt;/code&gt; </w:t>
            </w:r>
            <w:r w:rsidRPr="008A0813">
              <w:rPr>
                <w:rStyle w:val="crayon-c"/>
                <w:rFonts w:ascii="Times New Roman" w:hAnsi="Times New Roman" w:cs="Times New Roman"/>
                <w:color w:val="000000"/>
                <w:sz w:val="20"/>
                <w:szCs w:val="20"/>
              </w:rPr>
              <w:t>совместимой</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с</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нашей</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игрой</w:t>
            </w:r>
            <w:r w:rsidRPr="008A0813">
              <w:rPr>
                <w:rStyle w:val="crayon-c"/>
                <w:rFonts w:ascii="Times New Roman" w:hAnsi="Times New Roman" w:cs="Times New Roman"/>
                <w:color w:val="000000"/>
                <w:sz w:val="20"/>
                <w:szCs w:val="20"/>
                <w:lang w:val="en-US"/>
              </w:rPr>
              <w:t xml:space="preserve"> class WildDogAdapter implements Lion { protected $dog; public function __construct(WildDog $dog) { $this-&gt;dog = $dog; } public function roar() { $this-&gt;dog-&gt;bark(); } }</w:t>
            </w:r>
          </w:p>
        </w:tc>
      </w:tr>
    </w:tbl>
    <w:p w:rsidR="00D05C7A" w:rsidRPr="008A0813" w:rsidRDefault="00D05C7A" w:rsidP="008A0813">
      <w:pPr>
        <w:pStyle w:val="a4"/>
        <w:shd w:val="clear" w:color="auto" w:fill="FFFFFF"/>
        <w:spacing w:before="0" w:beforeAutospacing="0" w:after="0" w:afterAutospacing="0"/>
        <w:rPr>
          <w:ins w:id="62" w:author="Unknown"/>
          <w:color w:val="333333"/>
          <w:sz w:val="20"/>
          <w:szCs w:val="20"/>
        </w:rPr>
      </w:pPr>
      <w:ins w:id="63" w:author="Unknown">
        <w:r w:rsidRPr="008A0813">
          <w:rPr>
            <w:color w:val="333333"/>
            <w:sz w:val="20"/>
            <w:szCs w:val="20"/>
          </w:rPr>
          <w:t>Способ применения:</w:t>
        </w:r>
      </w:ins>
    </w:p>
    <w:tbl>
      <w:tblPr>
        <w:tblW w:w="0" w:type="auto"/>
        <w:tblCellSpacing w:w="15" w:type="dxa"/>
        <w:tblCellMar>
          <w:top w:w="15" w:type="dxa"/>
          <w:left w:w="15" w:type="dxa"/>
          <w:bottom w:w="15" w:type="dxa"/>
          <w:right w:w="15" w:type="dxa"/>
        </w:tblCellMar>
        <w:tblLook w:val="04A0"/>
      </w:tblPr>
      <w:tblGrid>
        <w:gridCol w:w="175"/>
        <w:gridCol w:w="9810"/>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tc>
        <w:tc>
          <w:tcPr>
            <w:tcW w:w="9765"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$wildDog</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WildDog</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$wildDogAdapter</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WildDogAdapter</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$wildDog</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$hunter</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Hunter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$hunter</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hunt</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$wildDogAdapter</w:t>
            </w:r>
            <w:r w:rsidRPr="008A0813">
              <w:rPr>
                <w:rStyle w:val="crayon-sy"/>
                <w:rFonts w:ascii="Times New Roman" w:hAnsi="Times New Roman" w:cs="Times New Roman"/>
                <w:color w:val="000000"/>
                <w:sz w:val="20"/>
                <w:szCs w:val="20"/>
                <w:lang w:val="en-US"/>
              </w:rPr>
              <w:t>);</w:t>
            </w:r>
          </w:p>
        </w:tc>
      </w:tr>
    </w:tbl>
    <w:p w:rsidR="00D05C7A" w:rsidRPr="008A0813" w:rsidRDefault="00D05C7A" w:rsidP="008A0813">
      <w:pPr>
        <w:pStyle w:val="a4"/>
        <w:shd w:val="clear" w:color="auto" w:fill="FFFFFF"/>
        <w:spacing w:before="0" w:beforeAutospacing="0" w:after="0" w:afterAutospacing="0"/>
        <w:rPr>
          <w:ins w:id="64" w:author="Unknown"/>
          <w:color w:val="333333"/>
          <w:sz w:val="20"/>
          <w:szCs w:val="20"/>
        </w:rPr>
      </w:pPr>
      <w:bookmarkStart w:id="65" w:name="22"/>
      <w:bookmarkEnd w:id="65"/>
      <w:ins w:id="66" w:author="Unknown">
        <w:r w:rsidRPr="008A0813">
          <w:rPr>
            <w:color w:val="333333"/>
            <w:sz w:val="20"/>
            <w:szCs w:val="20"/>
          </w:rPr>
          <w:t>Примеры на </w:t>
        </w:r>
        <w:r w:rsidRPr="008A0813">
          <w:rPr>
            <w:color w:val="333333"/>
            <w:sz w:val="20"/>
            <w:szCs w:val="20"/>
          </w:rPr>
          <w:fldChar w:fldCharType="begin"/>
        </w:r>
        <w:r w:rsidRPr="008A0813">
          <w:rPr>
            <w:color w:val="333333"/>
            <w:sz w:val="20"/>
            <w:szCs w:val="20"/>
          </w:rPr>
          <w:instrText xml:space="preserve"> HYPERLINK "https://github.com/iluwatar/java-design-patterns/tree/master/adapter" \t "_blank" </w:instrText>
        </w:r>
        <w:r w:rsidRPr="008A0813">
          <w:rPr>
            <w:color w:val="333333"/>
            <w:sz w:val="20"/>
            <w:szCs w:val="20"/>
          </w:rPr>
          <w:fldChar w:fldCharType="separate"/>
        </w:r>
        <w:r w:rsidRPr="008A0813">
          <w:rPr>
            <w:rStyle w:val="a5"/>
            <w:color w:val="04A49C"/>
            <w:sz w:val="20"/>
            <w:szCs w:val="20"/>
          </w:rPr>
          <w:t>Java</w:t>
        </w:r>
        <w:r w:rsidRPr="008A0813">
          <w:rPr>
            <w:color w:val="333333"/>
            <w:sz w:val="20"/>
            <w:szCs w:val="20"/>
          </w:rPr>
          <w:fldChar w:fldCharType="end"/>
        </w:r>
        <w:r w:rsidRPr="008A0813">
          <w:rPr>
            <w:color w:val="333333"/>
            <w:sz w:val="20"/>
            <w:szCs w:val="20"/>
          </w:rPr>
          <w:t> и </w:t>
        </w:r>
        <w:r w:rsidRPr="008A0813">
          <w:rPr>
            <w:color w:val="333333"/>
            <w:sz w:val="20"/>
            <w:szCs w:val="20"/>
          </w:rPr>
          <w:fldChar w:fldCharType="begin"/>
        </w:r>
        <w:r w:rsidRPr="008A0813">
          <w:rPr>
            <w:color w:val="333333"/>
            <w:sz w:val="20"/>
            <w:szCs w:val="20"/>
          </w:rPr>
          <w:instrText xml:space="preserve"> HYPERLINK "https://github.com/faif/python-patterns/blob/master/structural/adapter.py" \t "_blank" </w:instrText>
        </w:r>
        <w:r w:rsidRPr="008A0813">
          <w:rPr>
            <w:color w:val="333333"/>
            <w:sz w:val="20"/>
            <w:szCs w:val="20"/>
          </w:rPr>
          <w:fldChar w:fldCharType="separate"/>
        </w:r>
        <w:r w:rsidRPr="008A0813">
          <w:rPr>
            <w:rStyle w:val="a5"/>
            <w:color w:val="04A49C"/>
            <w:sz w:val="20"/>
            <w:szCs w:val="20"/>
          </w:rPr>
          <w:t>Python</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2"/>
        <w:shd w:val="clear" w:color="auto" w:fill="FFFFFF"/>
        <w:spacing w:before="0" w:line="240" w:lineRule="auto"/>
        <w:rPr>
          <w:ins w:id="67" w:author="Unknown"/>
          <w:rFonts w:ascii="Times New Roman" w:hAnsi="Times New Roman" w:cs="Times New Roman"/>
          <w:b w:val="0"/>
          <w:bCs w:val="0"/>
          <w:color w:val="333333"/>
          <w:sz w:val="20"/>
          <w:szCs w:val="20"/>
        </w:rPr>
      </w:pPr>
      <w:ins w:id="68" w:author="Unknown">
        <w:r w:rsidRPr="008A0813">
          <w:rPr>
            <w:rFonts w:ascii="Times New Roman" w:hAnsi="Times New Roman" w:cs="Times New Roman"/>
            <w:b w:val="0"/>
            <w:bCs w:val="0"/>
            <w:color w:val="333333"/>
            <w:sz w:val="20"/>
            <w:szCs w:val="20"/>
          </w:rPr>
          <w:t>Мост (Bridge)</w:t>
        </w:r>
      </w:ins>
    </w:p>
    <w:p w:rsidR="00D05C7A" w:rsidRPr="008A0813" w:rsidRDefault="00D05C7A" w:rsidP="008A0813">
      <w:pPr>
        <w:pStyle w:val="a4"/>
        <w:shd w:val="clear" w:color="auto" w:fill="FFFFFF"/>
        <w:spacing w:before="0" w:beforeAutospacing="0" w:after="0" w:afterAutospacing="0"/>
        <w:rPr>
          <w:ins w:id="69" w:author="Unknown"/>
          <w:color w:val="333333"/>
          <w:sz w:val="20"/>
          <w:szCs w:val="20"/>
        </w:rPr>
      </w:pPr>
      <w:ins w:id="70" w:author="Unknown">
        <w:r w:rsidRPr="008A0813">
          <w:rPr>
            <w:color w:val="333333"/>
            <w:sz w:val="20"/>
            <w:szCs w:val="20"/>
          </w:rPr>
          <w:t>Википедия </w:t>
        </w:r>
        <w:r w:rsidRPr="008A0813">
          <w:rPr>
            <w:color w:val="333333"/>
            <w:sz w:val="20"/>
            <w:szCs w:val="20"/>
          </w:rPr>
          <w:fldChar w:fldCharType="begin"/>
        </w:r>
        <w:r w:rsidRPr="008A0813">
          <w:rPr>
            <w:color w:val="333333"/>
            <w:sz w:val="20"/>
            <w:szCs w:val="20"/>
          </w:rPr>
          <w:instrText xml:space="preserve"> HYPERLINK "https://ru.wikipedia.org/wiki/%D0%9C%D0%BE%D1%81%D1%82_(%D1%88%D0%B0%D0%B1%D0%BB%D0%BE%D0%BD_%D0%BF%D1%80%D0%BE%D0%B5%D0%BA%D1%82%D0%B8%D1%80%D0%BE%D0%B2%D0%B0%D0%BD%D0%B8%D1%8F)" \t "_blank" </w:instrText>
        </w:r>
        <w:r w:rsidRPr="008A0813">
          <w:rPr>
            <w:color w:val="333333"/>
            <w:sz w:val="20"/>
            <w:szCs w:val="20"/>
          </w:rPr>
          <w:fldChar w:fldCharType="separate"/>
        </w:r>
        <w:r w:rsidRPr="008A0813">
          <w:rPr>
            <w:rStyle w:val="a5"/>
            <w:color w:val="04A49C"/>
            <w:sz w:val="20"/>
            <w:szCs w:val="20"/>
          </w:rPr>
          <w:t>гласит</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a4"/>
        <w:shd w:val="clear" w:color="auto" w:fill="FFFFFF"/>
        <w:spacing w:before="0" w:beforeAutospacing="0" w:after="0" w:afterAutospacing="0"/>
        <w:rPr>
          <w:ins w:id="71" w:author="Unknown"/>
          <w:color w:val="333333"/>
          <w:sz w:val="20"/>
          <w:szCs w:val="20"/>
        </w:rPr>
      </w:pPr>
      <w:ins w:id="72" w:author="Unknown">
        <w:r w:rsidRPr="008A0813">
          <w:rPr>
            <w:rStyle w:val="a3"/>
            <w:color w:val="333333"/>
            <w:sz w:val="20"/>
            <w:szCs w:val="20"/>
          </w:rPr>
          <w:t>Мост</w:t>
        </w:r>
        <w:r w:rsidRPr="008A0813">
          <w:rPr>
            <w:color w:val="333333"/>
            <w:sz w:val="20"/>
            <w:szCs w:val="20"/>
          </w:rPr>
          <w:t> — структурный шаблон проектирования, используемый в проектировании программного обеспечения чтобы разделять абстракцию и реализацию так, чтобы они могли изменяться независимо. Шаблон мост использует инкапсуляцию, агрегирование и может использовать наследование для того, чтобы разделить ответственность между классами.</w:t>
        </w:r>
      </w:ins>
    </w:p>
    <w:p w:rsidR="00D05C7A" w:rsidRPr="008A0813" w:rsidRDefault="00D05C7A" w:rsidP="008A0813">
      <w:pPr>
        <w:pStyle w:val="a4"/>
        <w:shd w:val="clear" w:color="auto" w:fill="FFFFFF"/>
        <w:spacing w:before="0" w:beforeAutospacing="0" w:after="0" w:afterAutospacing="0"/>
        <w:rPr>
          <w:ins w:id="73" w:author="Unknown"/>
          <w:color w:val="333333"/>
          <w:sz w:val="20"/>
          <w:szCs w:val="20"/>
        </w:rPr>
      </w:pPr>
      <w:ins w:id="74" w:author="Unknown">
        <w:r w:rsidRPr="008A0813">
          <w:rPr>
            <w:rStyle w:val="a3"/>
            <w:color w:val="333333"/>
            <w:sz w:val="20"/>
            <w:szCs w:val="20"/>
          </w:rPr>
          <w:t>Пример из жизни:</w:t>
        </w:r>
        <w:r w:rsidRPr="008A0813">
          <w:rPr>
            <w:color w:val="333333"/>
            <w:sz w:val="20"/>
            <w:szCs w:val="20"/>
          </w:rPr>
          <w:t> Представим, что у вас есть сайт с разными страницами, и вам надо разрешить пользователям менять их тему. Что вы будете делать? Создавать множественные копии каждой страницы для каждой темы или просто отдельную тему, которую пользователь сможет выбрать сам? Шаблон мост позволяет вам сделать второе.</w:t>
        </w:r>
      </w:ins>
    </w:p>
    <w:p w:rsidR="00D05C7A" w:rsidRPr="008A0813" w:rsidRDefault="00D05C7A" w:rsidP="008A0813">
      <w:pPr>
        <w:pStyle w:val="a4"/>
        <w:shd w:val="clear" w:color="auto" w:fill="FFFFFF"/>
        <w:spacing w:before="0" w:beforeAutospacing="0" w:after="0" w:afterAutospacing="0"/>
        <w:rPr>
          <w:ins w:id="75" w:author="Unknown"/>
          <w:color w:val="333333"/>
          <w:sz w:val="20"/>
          <w:szCs w:val="20"/>
        </w:rPr>
      </w:pPr>
      <w:ins w:id="76" w:author="Unknown">
        <w:r w:rsidRPr="008A0813">
          <w:rPr>
            <w:color w:val="333333"/>
            <w:sz w:val="20"/>
            <w:szCs w:val="20"/>
          </w:rPr>
          <w:lastRenderedPageBreak/>
          <w:fldChar w:fldCharType="begin"/>
        </w:r>
        <w:r w:rsidRPr="008A0813">
          <w:rPr>
            <w:color w:val="333333"/>
            <w:sz w:val="20"/>
            <w:szCs w:val="20"/>
          </w:rPr>
          <w:instrText xml:space="preserve"> HYPERLINK "https://tproger2.azureedge.net/wp-content/uploads/2017/05/bridge.png" \t "_blank" </w:instrText>
        </w:r>
        <w:r w:rsidRPr="008A0813">
          <w:rPr>
            <w:color w:val="333333"/>
            <w:sz w:val="20"/>
            <w:szCs w:val="20"/>
          </w:rPr>
          <w:fldChar w:fldCharType="separate"/>
        </w:r>
        <w:r w:rsidRPr="008A0813">
          <w:rPr>
            <w:color w:val="04A49C"/>
            <w:sz w:val="20"/>
            <w:szCs w:val="20"/>
          </w:rPr>
          <w:fldChar w:fldCharType="begin"/>
        </w:r>
        <w:r w:rsidRPr="008A0813">
          <w:rPr>
            <w:color w:val="04A49C"/>
            <w:sz w:val="20"/>
            <w:szCs w:val="20"/>
          </w:rPr>
          <w:instrText xml:space="preserve"> INCLUDEPICTURE "https://tproger2.azureedge.net/wp-content/uploads/2017/05/bridge.png" \* MERGEFORMATINET </w:instrText>
        </w:r>
      </w:ins>
      <w:r w:rsidRPr="008A0813">
        <w:rPr>
          <w:color w:val="04A49C"/>
          <w:sz w:val="20"/>
          <w:szCs w:val="20"/>
        </w:rPr>
        <w:fldChar w:fldCharType="separate"/>
      </w:r>
      <w:r w:rsidRPr="008A0813">
        <w:rPr>
          <w:color w:val="04A49C"/>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href="https://tproger2.azureedge.net/wp-content/uploads/2017/05/bridge.png" target="&quot;_blank&quot;" style="width:776.35pt;height:572.25pt" o:button="t"/>
        </w:pict>
      </w:r>
      <w:ins w:id="77" w:author="Unknown">
        <w:r w:rsidRPr="008A0813">
          <w:rPr>
            <w:color w:val="04A49C"/>
            <w:sz w:val="20"/>
            <w:szCs w:val="20"/>
          </w:rPr>
          <w:fldChar w:fldCharType="end"/>
        </w:r>
        <w:r w:rsidRPr="008A0813">
          <w:rPr>
            <w:color w:val="333333"/>
            <w:sz w:val="20"/>
            <w:szCs w:val="20"/>
          </w:rPr>
          <w:fldChar w:fldCharType="end"/>
        </w:r>
      </w:ins>
    </w:p>
    <w:p w:rsidR="00D05C7A" w:rsidRPr="008A0813" w:rsidRDefault="00D05C7A" w:rsidP="008A0813">
      <w:pPr>
        <w:pStyle w:val="a4"/>
        <w:shd w:val="clear" w:color="auto" w:fill="FFFFFF"/>
        <w:spacing w:before="0" w:beforeAutospacing="0" w:after="0" w:afterAutospacing="0"/>
        <w:rPr>
          <w:ins w:id="78" w:author="Unknown"/>
          <w:color w:val="333333"/>
          <w:sz w:val="20"/>
          <w:szCs w:val="20"/>
        </w:rPr>
      </w:pPr>
      <w:ins w:id="79" w:author="Unknown">
        <w:r w:rsidRPr="008A0813">
          <w:rPr>
            <w:rStyle w:val="a3"/>
            <w:color w:val="333333"/>
            <w:sz w:val="20"/>
            <w:szCs w:val="20"/>
          </w:rPr>
          <w:t>Простыми словами:</w:t>
        </w:r>
        <w:r w:rsidRPr="008A0813">
          <w:rPr>
            <w:color w:val="333333"/>
            <w:sz w:val="20"/>
            <w:szCs w:val="20"/>
          </w:rPr>
          <w:t> Шаблон мост — это предпочтение композиции над наследованием. Детали реализации передаются из одной иерархии в другой объект с отдельной иерархией.</w:t>
        </w:r>
      </w:ins>
    </w:p>
    <w:p w:rsidR="00D05C7A" w:rsidRPr="008A0813" w:rsidRDefault="00D05C7A" w:rsidP="008A0813">
      <w:pPr>
        <w:pStyle w:val="a4"/>
        <w:shd w:val="clear" w:color="auto" w:fill="FFFFFF"/>
        <w:spacing w:before="0" w:beforeAutospacing="0" w:after="0" w:afterAutospacing="0"/>
        <w:rPr>
          <w:ins w:id="80" w:author="Unknown"/>
          <w:color w:val="333333"/>
          <w:sz w:val="20"/>
          <w:szCs w:val="20"/>
        </w:rPr>
      </w:pPr>
      <w:proofErr w:type="gramStart"/>
      <w:ins w:id="81" w:author="Unknown">
        <w:r w:rsidRPr="008A0813">
          <w:rPr>
            <w:color w:val="333333"/>
            <w:sz w:val="20"/>
            <w:szCs w:val="20"/>
          </w:rPr>
          <w:t>Обратимся</w:t>
        </w:r>
        <w:proofErr w:type="gramEnd"/>
        <w:r w:rsidRPr="008A0813">
          <w:rPr>
            <w:color w:val="333333"/>
            <w:sz w:val="20"/>
            <w:szCs w:val="20"/>
          </w:rPr>
          <w:t xml:space="preserve"> к примеру в коде. Возьмем пример с нашими страницами. У нас есть иерархия </w:t>
        </w:r>
        <w:r w:rsidRPr="008A0813">
          <w:rPr>
            <w:rStyle w:val="HTML"/>
            <w:rFonts w:ascii="Times New Roman" w:eastAsiaTheme="majorEastAsia" w:hAnsi="Times New Roman" w:cs="Times New Roman"/>
            <w:color w:val="DD1144"/>
            <w:bdr w:val="single" w:sz="6" w:space="2" w:color="E1E1E8" w:frame="1"/>
            <w:shd w:val="clear" w:color="auto" w:fill="F7F7F9"/>
          </w:rPr>
          <w:t>WebPage</w:t>
        </w:r>
        <w:r w:rsidRPr="008A0813">
          <w:rPr>
            <w:color w:val="333333"/>
            <w:sz w:val="20"/>
            <w:szCs w:val="20"/>
          </w:rPr>
          <w:t>:</w:t>
        </w:r>
      </w:ins>
    </w:p>
    <w:tbl>
      <w:tblPr>
        <w:tblW w:w="0" w:type="auto"/>
        <w:tblCellSpacing w:w="15" w:type="dxa"/>
        <w:tblCellMar>
          <w:top w:w="15" w:type="dxa"/>
          <w:left w:w="15" w:type="dxa"/>
          <w:bottom w:w="15" w:type="dxa"/>
          <w:right w:w="15" w:type="dxa"/>
        </w:tblCellMar>
        <w:tblLook w:val="04A0"/>
      </w:tblPr>
      <w:tblGrid>
        <w:gridCol w:w="275"/>
        <w:gridCol w:w="9705"/>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lastRenderedPageBreak/>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35</w:t>
            </w:r>
          </w:p>
        </w:tc>
        <w:tc>
          <w:tcPr>
            <w:tcW w:w="9660"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lastRenderedPageBreak/>
              <w:t>interface</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WebPage</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__construct</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Theme</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$theme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getContent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About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WebPage</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$theme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__construct</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Theme</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$theme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lastRenderedPageBreak/>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theme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$theme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getContent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rPr>
              <w:t>        </w:t>
            </w:r>
            <w:r w:rsidRPr="008A0813">
              <w:rPr>
                <w:rStyle w:val="crayon-k"/>
                <w:rFonts w:ascii="Times New Roman" w:hAnsi="Times New Roman" w:cs="Times New Roman"/>
                <w:color w:val="000000"/>
                <w:sz w:val="20"/>
                <w:szCs w:val="20"/>
              </w:rPr>
              <w:t>return</w:t>
            </w:r>
            <w:r w:rsidRPr="008A0813">
              <w:rPr>
                <w:rStyle w:val="crayon-h"/>
                <w:rFonts w:ascii="Times New Roman" w:hAnsi="Times New Roman" w:cs="Times New Roman"/>
                <w:color w:val="000000"/>
                <w:sz w:val="20"/>
                <w:szCs w:val="20"/>
              </w:rPr>
              <w:t xml:space="preserve"> </w:t>
            </w:r>
            <w:r w:rsidRPr="008A0813">
              <w:rPr>
                <w:rStyle w:val="crayon-s"/>
                <w:rFonts w:ascii="Times New Roman" w:hAnsi="Times New Roman" w:cs="Times New Roman"/>
                <w:color w:val="000000"/>
                <w:sz w:val="20"/>
                <w:szCs w:val="20"/>
              </w:rPr>
              <w:t>"Страница с информацией в "</w:t>
            </w:r>
            <w:r w:rsidRPr="008A0813">
              <w:rPr>
                <w:rStyle w:val="crayon-h"/>
                <w:rFonts w:ascii="Times New Roman" w:hAnsi="Times New Roman" w:cs="Times New Roman"/>
                <w:color w:val="000000"/>
                <w:sz w:val="20"/>
                <w:szCs w:val="20"/>
              </w:rPr>
              <w:t xml:space="preserve"> </w:t>
            </w:r>
            <w:r w:rsidRPr="008A0813">
              <w:rPr>
                <w:rStyle w:val="crayon-sy"/>
                <w:rFonts w:ascii="Times New Roman" w:hAnsi="Times New Roman" w:cs="Times New Roman"/>
                <w:color w:val="000000"/>
                <w:sz w:val="20"/>
                <w:szCs w:val="20"/>
              </w:rPr>
              <w:t>.</w:t>
            </w:r>
            <w:r w:rsidRPr="008A0813">
              <w:rPr>
                <w:rStyle w:val="crayon-h"/>
                <w:rFonts w:ascii="Times New Roman" w:hAnsi="Times New Roman" w:cs="Times New Roman"/>
                <w:color w:val="000000"/>
                <w:sz w:val="20"/>
                <w:szCs w:val="20"/>
              </w:rPr>
              <w:t xml:space="preserve">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theme</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getColor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Careers</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WebPage</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$theme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__construct</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Theme</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$theme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theme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$theme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getContent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proofErr w:type="gramStart"/>
            <w:r w:rsidRPr="008A0813">
              <w:rPr>
                <w:rStyle w:val="crayon-k"/>
                <w:rFonts w:ascii="Times New Roman" w:hAnsi="Times New Roman" w:cs="Times New Roman"/>
                <w:color w:val="000000"/>
                <w:sz w:val="20"/>
                <w:szCs w:val="20"/>
                <w:lang w:val="en-US"/>
              </w:rPr>
              <w:t>return</w:t>
            </w:r>
            <w:proofErr w:type="gramEnd"/>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Страница</w:t>
            </w:r>
            <w:r w:rsidRPr="008A0813">
              <w:rPr>
                <w:rStyle w:val="crayon-s"/>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rPr>
              <w:t>карьеры</w:t>
            </w:r>
            <w:r w:rsidRPr="008A0813">
              <w:rPr>
                <w:rStyle w:val="crayon-s"/>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rPr>
              <w:t>в</w:t>
            </w:r>
            <w:r w:rsidRPr="008A0813">
              <w:rPr>
                <w:rStyle w:val="crayon-s"/>
                <w:rFonts w:ascii="Times New Roman" w:hAnsi="Times New Roman" w:cs="Times New Roman"/>
                <w:color w:val="000000"/>
                <w:sz w:val="20"/>
                <w:szCs w:val="20"/>
                <w:lang w:val="en-US"/>
              </w:rPr>
              <w:t xml:space="preserve"> "</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theme</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getColor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82" w:author="Unknown"/>
          <w:color w:val="333333"/>
          <w:sz w:val="20"/>
          <w:szCs w:val="20"/>
        </w:rPr>
      </w:pPr>
      <w:ins w:id="83" w:author="Unknown">
        <w:r w:rsidRPr="008A0813">
          <w:rPr>
            <w:color w:val="333333"/>
            <w:sz w:val="20"/>
            <w:szCs w:val="20"/>
          </w:rPr>
          <w:lastRenderedPageBreak/>
          <w:t>И отдельная иерархия </w:t>
        </w:r>
        <w:r w:rsidRPr="008A0813">
          <w:rPr>
            <w:rStyle w:val="HTML"/>
            <w:rFonts w:ascii="Times New Roman" w:eastAsiaTheme="majorEastAsia" w:hAnsi="Times New Roman" w:cs="Times New Roman"/>
            <w:color w:val="DD1144"/>
            <w:bdr w:val="single" w:sz="6" w:space="2" w:color="E1E1E8" w:frame="1"/>
            <w:shd w:val="clear" w:color="auto" w:fill="F7F7F9"/>
          </w:rPr>
          <w:t>Theme</w:t>
        </w:r>
        <w:r w:rsidRPr="008A0813">
          <w:rPr>
            <w:color w:val="333333"/>
            <w:sz w:val="20"/>
            <w:szCs w:val="20"/>
          </w:rPr>
          <w:t>:</w:t>
        </w:r>
      </w:ins>
    </w:p>
    <w:tbl>
      <w:tblPr>
        <w:tblW w:w="0" w:type="auto"/>
        <w:tblCellSpacing w:w="15" w:type="dxa"/>
        <w:tblCellMar>
          <w:top w:w="15" w:type="dxa"/>
          <w:left w:w="15" w:type="dxa"/>
          <w:bottom w:w="15" w:type="dxa"/>
          <w:right w:w="15" w:type="dxa"/>
        </w:tblCellMar>
        <w:tblLook w:val="04A0"/>
      </w:tblPr>
      <w:tblGrid>
        <w:gridCol w:w="275"/>
        <w:gridCol w:w="9705"/>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26</w:t>
            </w:r>
          </w:p>
        </w:tc>
        <w:tc>
          <w:tcPr>
            <w:tcW w:w="9660"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interface</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Theme</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getColor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DarkTheme</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Theme</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getColor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темной</w:t>
            </w:r>
            <w:r w:rsidRPr="008A0813">
              <w:rPr>
                <w:rStyle w:val="crayon-s"/>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rPr>
              <w:t>теме</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LightTheme</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Theme</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getColor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светлой</w:t>
            </w:r>
            <w:r w:rsidRPr="008A0813">
              <w:rPr>
                <w:rStyle w:val="crayon-s"/>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rPr>
              <w:t>теме</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AquaTheme</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Theme</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getColor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k"/>
                <w:rFonts w:ascii="Times New Roman" w:hAnsi="Times New Roman" w:cs="Times New Roman"/>
                <w:color w:val="000000"/>
                <w:sz w:val="20"/>
                <w:szCs w:val="20"/>
              </w:rPr>
              <w:t>return</w:t>
            </w:r>
            <w:r w:rsidRPr="008A0813">
              <w:rPr>
                <w:rStyle w:val="crayon-h"/>
                <w:rFonts w:ascii="Times New Roman" w:hAnsi="Times New Roman" w:cs="Times New Roman"/>
                <w:color w:val="000000"/>
                <w:sz w:val="20"/>
                <w:szCs w:val="20"/>
              </w:rPr>
              <w:t xml:space="preserve"> </w:t>
            </w:r>
            <w:r w:rsidRPr="008A0813">
              <w:rPr>
                <w:rStyle w:val="crayon-s"/>
                <w:rFonts w:ascii="Times New Roman" w:hAnsi="Times New Roman" w:cs="Times New Roman"/>
                <w:color w:val="000000"/>
                <w:sz w:val="20"/>
                <w:szCs w:val="20"/>
              </w:rPr>
              <w:t>'голубой теме'</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84" w:author="Unknown"/>
          <w:color w:val="333333"/>
          <w:sz w:val="20"/>
          <w:szCs w:val="20"/>
        </w:rPr>
      </w:pPr>
      <w:ins w:id="85" w:author="Unknown">
        <w:r w:rsidRPr="008A0813">
          <w:rPr>
            <w:color w:val="333333"/>
            <w:sz w:val="20"/>
            <w:szCs w:val="20"/>
          </w:rPr>
          <w:t>Применение в коде:</w:t>
        </w:r>
      </w:ins>
    </w:p>
    <w:tbl>
      <w:tblPr>
        <w:tblW w:w="0" w:type="auto"/>
        <w:tblCellSpacing w:w="15" w:type="dxa"/>
        <w:tblCellMar>
          <w:top w:w="15" w:type="dxa"/>
          <w:left w:w="15" w:type="dxa"/>
          <w:bottom w:w="15" w:type="dxa"/>
          <w:right w:w="15" w:type="dxa"/>
        </w:tblCellMar>
        <w:tblLook w:val="04A0"/>
      </w:tblPr>
      <w:tblGrid>
        <w:gridCol w:w="175"/>
        <w:gridCol w:w="9810"/>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tc>
        <w:tc>
          <w:tcPr>
            <w:tcW w:w="9765"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$darkTheme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DarkTheme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$about</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About</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$darkTheme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$careers</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Careers</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$darkTheme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k"/>
                <w:rFonts w:ascii="Times New Roman" w:hAnsi="Times New Roman" w:cs="Times New Roman"/>
                <w:color w:val="000000"/>
                <w:sz w:val="20"/>
                <w:szCs w:val="20"/>
                <w:lang w:val="en-US"/>
              </w:rPr>
              <w:t>echo</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$about</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getContent</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lang w:val="en-US"/>
              </w:rPr>
              <w:t>// "</w:t>
            </w:r>
            <w:r w:rsidRPr="008A0813">
              <w:rPr>
                <w:rStyle w:val="crayon-c"/>
                <w:rFonts w:ascii="Times New Roman" w:hAnsi="Times New Roman" w:cs="Times New Roman"/>
                <w:color w:val="000000"/>
                <w:sz w:val="20"/>
                <w:szCs w:val="20"/>
              </w:rPr>
              <w:t>Страница</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информации</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в</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темной</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теме</w:t>
            </w:r>
            <w:r w:rsidRPr="008A0813">
              <w:rPr>
                <w:rStyle w:val="crayon-c"/>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k"/>
                <w:rFonts w:ascii="Times New Roman" w:hAnsi="Times New Roman" w:cs="Times New Roman"/>
                <w:color w:val="000000"/>
                <w:sz w:val="20"/>
                <w:szCs w:val="20"/>
              </w:rPr>
              <w:t>echo</w:t>
            </w:r>
            <w:r w:rsidRPr="008A0813">
              <w:rPr>
                <w:rStyle w:val="crayon-h"/>
                <w:rFonts w:ascii="Times New Roman" w:hAnsi="Times New Roman" w:cs="Times New Roman"/>
                <w:color w:val="000000"/>
                <w:sz w:val="20"/>
                <w:szCs w:val="20"/>
              </w:rPr>
              <w:t xml:space="preserve"> </w:t>
            </w:r>
            <w:r w:rsidRPr="008A0813">
              <w:rPr>
                <w:rStyle w:val="crayon-v"/>
                <w:rFonts w:ascii="Times New Roman" w:hAnsi="Times New Roman" w:cs="Times New Roman"/>
                <w:color w:val="000000"/>
                <w:sz w:val="20"/>
                <w:szCs w:val="20"/>
              </w:rPr>
              <w:t>$careers</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getContent</w:t>
            </w:r>
            <w:r w:rsidRPr="008A0813">
              <w:rPr>
                <w:rStyle w:val="crayon-sy"/>
                <w:rFonts w:ascii="Times New Roman" w:hAnsi="Times New Roman" w:cs="Times New Roman"/>
                <w:color w:val="000000"/>
                <w:sz w:val="20"/>
                <w:szCs w:val="20"/>
              </w:rPr>
              <w:t>();</w:t>
            </w:r>
            <w:r w:rsidRPr="008A0813">
              <w:rPr>
                <w:rStyle w:val="crayon-h"/>
                <w:rFonts w:ascii="Times New Roman" w:hAnsi="Times New Roman" w:cs="Times New Roman"/>
                <w:color w:val="000000"/>
                <w:sz w:val="20"/>
                <w:szCs w:val="20"/>
              </w:rPr>
              <w:t xml:space="preserve"> </w:t>
            </w:r>
            <w:r w:rsidRPr="008A0813">
              <w:rPr>
                <w:rStyle w:val="crayon-c"/>
                <w:rFonts w:ascii="Times New Roman" w:hAnsi="Times New Roman" w:cs="Times New Roman"/>
                <w:color w:val="000000"/>
                <w:sz w:val="20"/>
                <w:szCs w:val="20"/>
              </w:rPr>
              <w:t>// "Страница карьеры в темной теме";</w:t>
            </w:r>
          </w:p>
        </w:tc>
      </w:tr>
    </w:tbl>
    <w:p w:rsidR="00D05C7A" w:rsidRPr="008A0813" w:rsidRDefault="00D05C7A" w:rsidP="008A0813">
      <w:pPr>
        <w:pStyle w:val="a4"/>
        <w:shd w:val="clear" w:color="auto" w:fill="FFFFFF"/>
        <w:spacing w:before="0" w:beforeAutospacing="0" w:after="0" w:afterAutospacing="0"/>
        <w:rPr>
          <w:ins w:id="86" w:author="Unknown"/>
          <w:color w:val="333333"/>
          <w:sz w:val="20"/>
          <w:szCs w:val="20"/>
        </w:rPr>
      </w:pPr>
      <w:bookmarkStart w:id="87" w:name="23"/>
      <w:bookmarkEnd w:id="87"/>
      <w:ins w:id="88" w:author="Unknown">
        <w:r w:rsidRPr="008A0813">
          <w:rPr>
            <w:color w:val="333333"/>
            <w:sz w:val="20"/>
            <w:szCs w:val="20"/>
          </w:rPr>
          <w:t>Примеры на </w:t>
        </w:r>
        <w:r w:rsidRPr="008A0813">
          <w:rPr>
            <w:color w:val="333333"/>
            <w:sz w:val="20"/>
            <w:szCs w:val="20"/>
          </w:rPr>
          <w:fldChar w:fldCharType="begin"/>
        </w:r>
        <w:r w:rsidRPr="008A0813">
          <w:rPr>
            <w:color w:val="333333"/>
            <w:sz w:val="20"/>
            <w:szCs w:val="20"/>
          </w:rPr>
          <w:instrText xml:space="preserve"> HYPERLINK "https://github.com/iluwatar/java-design-patterns/tree/master/bridge" \t "_blank" </w:instrText>
        </w:r>
        <w:r w:rsidRPr="008A0813">
          <w:rPr>
            <w:color w:val="333333"/>
            <w:sz w:val="20"/>
            <w:szCs w:val="20"/>
          </w:rPr>
          <w:fldChar w:fldCharType="separate"/>
        </w:r>
        <w:r w:rsidRPr="008A0813">
          <w:rPr>
            <w:rStyle w:val="a5"/>
            <w:color w:val="04A49C"/>
            <w:sz w:val="20"/>
            <w:szCs w:val="20"/>
          </w:rPr>
          <w:t>Java</w:t>
        </w:r>
        <w:r w:rsidRPr="008A0813">
          <w:rPr>
            <w:color w:val="333333"/>
            <w:sz w:val="20"/>
            <w:szCs w:val="20"/>
          </w:rPr>
          <w:fldChar w:fldCharType="end"/>
        </w:r>
        <w:r w:rsidRPr="008A0813">
          <w:rPr>
            <w:color w:val="333333"/>
            <w:sz w:val="20"/>
            <w:szCs w:val="20"/>
          </w:rPr>
          <w:t> и </w:t>
        </w:r>
        <w:r w:rsidRPr="008A0813">
          <w:rPr>
            <w:color w:val="333333"/>
            <w:sz w:val="20"/>
            <w:szCs w:val="20"/>
          </w:rPr>
          <w:fldChar w:fldCharType="begin"/>
        </w:r>
        <w:r w:rsidRPr="008A0813">
          <w:rPr>
            <w:color w:val="333333"/>
            <w:sz w:val="20"/>
            <w:szCs w:val="20"/>
          </w:rPr>
          <w:instrText xml:space="preserve"> HYPERLINK "https://github.com/faif/python-patterns/blob/master/structural/bridge.py" \t "_blank" </w:instrText>
        </w:r>
        <w:r w:rsidRPr="008A0813">
          <w:rPr>
            <w:color w:val="333333"/>
            <w:sz w:val="20"/>
            <w:szCs w:val="20"/>
          </w:rPr>
          <w:fldChar w:fldCharType="separate"/>
        </w:r>
        <w:r w:rsidRPr="008A0813">
          <w:rPr>
            <w:rStyle w:val="a5"/>
            <w:color w:val="04A49C"/>
            <w:sz w:val="20"/>
            <w:szCs w:val="20"/>
          </w:rPr>
          <w:t>Python</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2"/>
        <w:shd w:val="clear" w:color="auto" w:fill="FFFFFF"/>
        <w:spacing w:before="0" w:line="240" w:lineRule="auto"/>
        <w:rPr>
          <w:ins w:id="89" w:author="Unknown"/>
          <w:rFonts w:ascii="Times New Roman" w:hAnsi="Times New Roman" w:cs="Times New Roman"/>
          <w:b w:val="0"/>
          <w:bCs w:val="0"/>
          <w:color w:val="333333"/>
          <w:sz w:val="20"/>
          <w:szCs w:val="20"/>
        </w:rPr>
      </w:pPr>
      <w:ins w:id="90" w:author="Unknown">
        <w:r w:rsidRPr="008A0813">
          <w:rPr>
            <w:rFonts w:ascii="Times New Roman" w:hAnsi="Times New Roman" w:cs="Times New Roman"/>
            <w:b w:val="0"/>
            <w:bCs w:val="0"/>
            <w:color w:val="333333"/>
            <w:sz w:val="20"/>
            <w:szCs w:val="20"/>
          </w:rPr>
          <w:t>Компоновщик (Composite)</w:t>
        </w:r>
      </w:ins>
    </w:p>
    <w:p w:rsidR="00D05C7A" w:rsidRPr="008A0813" w:rsidRDefault="00D05C7A" w:rsidP="008A0813">
      <w:pPr>
        <w:pStyle w:val="a4"/>
        <w:shd w:val="clear" w:color="auto" w:fill="FFFFFF"/>
        <w:spacing w:before="0" w:beforeAutospacing="0" w:after="0" w:afterAutospacing="0"/>
        <w:rPr>
          <w:ins w:id="91" w:author="Unknown"/>
          <w:color w:val="333333"/>
          <w:sz w:val="20"/>
          <w:szCs w:val="20"/>
        </w:rPr>
      </w:pPr>
      <w:ins w:id="92" w:author="Unknown">
        <w:r w:rsidRPr="008A0813">
          <w:rPr>
            <w:color w:val="333333"/>
            <w:sz w:val="20"/>
            <w:szCs w:val="20"/>
          </w:rPr>
          <w:t>Википедия </w:t>
        </w:r>
        <w:r w:rsidRPr="008A0813">
          <w:rPr>
            <w:color w:val="333333"/>
            <w:sz w:val="20"/>
            <w:szCs w:val="20"/>
          </w:rPr>
          <w:fldChar w:fldCharType="begin"/>
        </w:r>
        <w:r w:rsidRPr="008A0813">
          <w:rPr>
            <w:color w:val="333333"/>
            <w:sz w:val="20"/>
            <w:szCs w:val="20"/>
          </w:rPr>
          <w:instrText xml:space="preserve"> HYPERLINK "https://ru.wikipedia.org/wiki/%D0%9A%D0%BE%D0%BC%D0%BF%D0%BE%D0%BD%D0%BE%D0%B2%D1%89%D0%B8%D0%BA_(%D1%88%D0%B0%D0%B1%D0%BB%D0%BE%D0%BD_%D0%BF%D1%80%D0%BE%D0%B5%D0%BA%D1%82%D0%B8%D1%80%D0%BE%D0%B2%D0%B0%D0%BD%D0%B8%D1%8F)" \t "_blank" </w:instrText>
        </w:r>
        <w:r w:rsidRPr="008A0813">
          <w:rPr>
            <w:color w:val="333333"/>
            <w:sz w:val="20"/>
            <w:szCs w:val="20"/>
          </w:rPr>
          <w:fldChar w:fldCharType="separate"/>
        </w:r>
        <w:r w:rsidRPr="008A0813">
          <w:rPr>
            <w:rStyle w:val="a5"/>
            <w:color w:val="04A49C"/>
            <w:sz w:val="20"/>
            <w:szCs w:val="20"/>
          </w:rPr>
          <w:t>гласит</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a4"/>
        <w:shd w:val="clear" w:color="auto" w:fill="FFFFFF"/>
        <w:spacing w:before="0" w:beforeAutospacing="0" w:after="0" w:afterAutospacing="0"/>
        <w:rPr>
          <w:ins w:id="93" w:author="Unknown"/>
          <w:color w:val="333333"/>
          <w:sz w:val="20"/>
          <w:szCs w:val="20"/>
        </w:rPr>
      </w:pPr>
      <w:ins w:id="94" w:author="Unknown">
        <w:r w:rsidRPr="008A0813">
          <w:rPr>
            <w:rStyle w:val="a3"/>
            <w:color w:val="333333"/>
            <w:sz w:val="20"/>
            <w:szCs w:val="20"/>
          </w:rPr>
          <w:t>Компоновщик</w:t>
        </w:r>
        <w:r w:rsidRPr="008A0813">
          <w:rPr>
            <w:color w:val="333333"/>
            <w:sz w:val="20"/>
            <w:szCs w:val="20"/>
          </w:rPr>
          <w:t xml:space="preserve"> — структурный шаблон проектирования, объединяющий объекты в древовидную структуру для представления иерархии от частного к целому. Компоновщик позволяет клиентам обращаться к отдельным объектам и к группам объектов одинаково. Паттерн определяет иерархию классов, которые одновременно могут состоять </w:t>
        </w:r>
        <w:r w:rsidRPr="008A0813">
          <w:rPr>
            <w:color w:val="333333"/>
            <w:sz w:val="20"/>
            <w:szCs w:val="20"/>
          </w:rPr>
          <w:lastRenderedPageBreak/>
          <w:t>из примитивных и сложных объектов, упрощает архитектуру клиента, делает процесс добавления новых видов объекта более простым.</w:t>
        </w:r>
      </w:ins>
    </w:p>
    <w:p w:rsidR="00D05C7A" w:rsidRPr="008A0813" w:rsidRDefault="00D05C7A" w:rsidP="008A0813">
      <w:pPr>
        <w:pStyle w:val="a4"/>
        <w:shd w:val="clear" w:color="auto" w:fill="FFFFFF"/>
        <w:spacing w:before="0" w:beforeAutospacing="0" w:after="0" w:afterAutospacing="0"/>
        <w:rPr>
          <w:ins w:id="95" w:author="Unknown"/>
          <w:color w:val="333333"/>
          <w:sz w:val="20"/>
          <w:szCs w:val="20"/>
        </w:rPr>
      </w:pPr>
      <w:ins w:id="96" w:author="Unknown">
        <w:r w:rsidRPr="008A0813">
          <w:rPr>
            <w:rStyle w:val="a3"/>
            <w:color w:val="333333"/>
            <w:sz w:val="20"/>
            <w:szCs w:val="20"/>
          </w:rPr>
          <w:t>Пример из жизни:</w:t>
        </w:r>
        <w:r w:rsidRPr="008A0813">
          <w:rPr>
            <w:color w:val="333333"/>
            <w:sz w:val="20"/>
            <w:szCs w:val="20"/>
          </w:rPr>
          <w:t> Каждая организация скомпонована из сотрудников. У каждого сотрудника есть одинаковые свойства, такие как зарплата, обязанности, отчётность и т.д.</w:t>
        </w:r>
      </w:ins>
    </w:p>
    <w:p w:rsidR="00D05C7A" w:rsidRPr="008A0813" w:rsidRDefault="00D05C7A" w:rsidP="008A0813">
      <w:pPr>
        <w:pStyle w:val="a4"/>
        <w:shd w:val="clear" w:color="auto" w:fill="FFFFFF"/>
        <w:spacing w:before="0" w:beforeAutospacing="0" w:after="0" w:afterAutospacing="0"/>
        <w:rPr>
          <w:ins w:id="97" w:author="Unknown"/>
          <w:color w:val="333333"/>
          <w:sz w:val="20"/>
          <w:szCs w:val="20"/>
        </w:rPr>
      </w:pPr>
      <w:ins w:id="98" w:author="Unknown">
        <w:r w:rsidRPr="008A0813">
          <w:rPr>
            <w:rStyle w:val="a3"/>
            <w:color w:val="333333"/>
            <w:sz w:val="20"/>
            <w:szCs w:val="20"/>
          </w:rPr>
          <w:t>Простыми словами:</w:t>
        </w:r>
        <w:r w:rsidRPr="008A0813">
          <w:rPr>
            <w:color w:val="333333"/>
            <w:sz w:val="20"/>
            <w:szCs w:val="20"/>
          </w:rPr>
          <w:t> Шаблон компоновщик позволяет клиентам работать с индивидуальными объектами в едином стиле.</w:t>
        </w:r>
      </w:ins>
    </w:p>
    <w:p w:rsidR="00D05C7A" w:rsidRPr="008A0813" w:rsidRDefault="00D05C7A" w:rsidP="008A0813">
      <w:pPr>
        <w:pStyle w:val="a4"/>
        <w:shd w:val="clear" w:color="auto" w:fill="FFFFFF"/>
        <w:spacing w:before="0" w:beforeAutospacing="0" w:after="0" w:afterAutospacing="0"/>
        <w:rPr>
          <w:ins w:id="99" w:author="Unknown"/>
          <w:color w:val="333333"/>
          <w:sz w:val="20"/>
          <w:szCs w:val="20"/>
        </w:rPr>
      </w:pPr>
      <w:ins w:id="100" w:author="Unknown">
        <w:r w:rsidRPr="008A0813">
          <w:rPr>
            <w:color w:val="333333"/>
            <w:sz w:val="20"/>
            <w:szCs w:val="20"/>
          </w:rPr>
          <w:t>Обратимся к коду. Возьмем наш пример с рабочими. У нас есть </w:t>
        </w:r>
        <w:r w:rsidRPr="008A0813">
          <w:rPr>
            <w:rStyle w:val="HTML"/>
            <w:rFonts w:ascii="Times New Roman" w:eastAsiaTheme="majorEastAsia" w:hAnsi="Times New Roman" w:cs="Times New Roman"/>
            <w:color w:val="DD1144"/>
            <w:bdr w:val="single" w:sz="6" w:space="2" w:color="E1E1E8" w:frame="1"/>
            <w:shd w:val="clear" w:color="auto" w:fill="F7F7F9"/>
          </w:rPr>
          <w:t>Employee</w:t>
        </w:r>
        <w:r w:rsidRPr="008A0813">
          <w:rPr>
            <w:color w:val="333333"/>
            <w:sz w:val="20"/>
            <w:szCs w:val="20"/>
          </w:rPr>
          <w:t> разных типов:</w:t>
        </w:r>
      </w:ins>
    </w:p>
    <w:tbl>
      <w:tblPr>
        <w:tblW w:w="0" w:type="auto"/>
        <w:tblCellSpacing w:w="15" w:type="dxa"/>
        <w:tblCellMar>
          <w:top w:w="15" w:type="dxa"/>
          <w:left w:w="15" w:type="dxa"/>
          <w:bottom w:w="15" w:type="dxa"/>
          <w:right w:w="15" w:type="dxa"/>
        </w:tblCellMar>
        <w:tblLook w:val="04A0"/>
      </w:tblPr>
      <w:tblGrid>
        <w:gridCol w:w="275"/>
        <w:gridCol w:w="10281"/>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30</w:t>
            </w:r>
          </w:p>
        </w:tc>
        <w:tc>
          <w:tcPr>
            <w:tcW w:w="12645"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interface</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Assignee</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canHandleTask</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$task</w:t>
            </w:r>
            <w:r w:rsidRPr="008A0813">
              <w:rPr>
                <w:rStyle w:val="crayon-sy"/>
                <w:rFonts w:ascii="Times New Roman" w:hAnsi="Times New Roman" w:cs="Times New Roman"/>
                <w:color w:val="000000"/>
                <w:sz w:val="20"/>
                <w:szCs w:val="20"/>
                <w:lang w:val="en-US"/>
              </w:rPr>
              <w:t>)</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bool</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takeTask</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$task</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Employee</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Assignee</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реализуем</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методы</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интерфейса</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Team</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Assignee</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c"/>
                <w:rFonts w:ascii="Times New Roman" w:hAnsi="Times New Roman" w:cs="Times New Roman"/>
                <w:color w:val="000000"/>
                <w:sz w:val="20"/>
                <w:szCs w:val="20"/>
              </w:rPr>
              <w:t>/** @var Assignee[] */</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m"/>
                <w:rFonts w:ascii="Times New Roman" w:hAnsi="Times New Roman" w:cs="Times New Roman"/>
                <w:color w:val="000000"/>
                <w:sz w:val="20"/>
                <w:szCs w:val="20"/>
              </w:rPr>
              <w:t>private</w:t>
            </w:r>
            <w:r w:rsidRPr="008A0813">
              <w:rPr>
                <w:rStyle w:val="crayon-h"/>
                <w:rFonts w:ascii="Times New Roman" w:hAnsi="Times New Roman" w:cs="Times New Roman"/>
                <w:color w:val="000000"/>
                <w:sz w:val="20"/>
                <w:szCs w:val="20"/>
              </w:rPr>
              <w:t xml:space="preserve"> </w:t>
            </w:r>
            <w:r w:rsidRPr="008A0813">
              <w:rPr>
                <w:rStyle w:val="crayon-v"/>
                <w:rFonts w:ascii="Times New Roman" w:hAnsi="Times New Roman" w:cs="Times New Roman"/>
                <w:color w:val="000000"/>
                <w:sz w:val="20"/>
                <w:szCs w:val="20"/>
              </w:rPr>
              <w:t>$assignees</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t> </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c"/>
                <w:rFonts w:ascii="Times New Roman" w:hAnsi="Times New Roman" w:cs="Times New Roman"/>
                <w:color w:val="000000"/>
                <w:sz w:val="20"/>
                <w:szCs w:val="20"/>
              </w:rPr>
              <w:t>// вспомогательные методы для управления композитом:</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add</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$assignee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remove</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$assignee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метода</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интерфейса</w:t>
            </w:r>
            <w:r w:rsidRPr="008A0813">
              <w:rPr>
                <w:rStyle w:val="crayon-c"/>
                <w:rFonts w:ascii="Times New Roman" w:hAnsi="Times New Roman" w:cs="Times New Roman"/>
                <w:color w:val="000000"/>
                <w:sz w:val="20"/>
                <w:szCs w:val="20"/>
                <w:lang w:val="en-US"/>
              </w:rPr>
              <w:t xml:space="preserve"> Employee</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canHandleTask</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$task</w:t>
            </w:r>
            <w:r w:rsidRPr="008A0813">
              <w:rPr>
                <w:rStyle w:val="crayon-sy"/>
                <w:rFonts w:ascii="Times New Roman" w:hAnsi="Times New Roman" w:cs="Times New Roman"/>
                <w:color w:val="000000"/>
                <w:sz w:val="20"/>
                <w:szCs w:val="20"/>
                <w:lang w:val="en-US"/>
              </w:rPr>
              <w:t>)</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bool</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t"/>
                <w:rFonts w:ascii="Times New Roman" w:hAnsi="Times New Roman" w:cs="Times New Roman"/>
                <w:color w:val="000000"/>
                <w:sz w:val="20"/>
                <w:szCs w:val="20"/>
                <w:lang w:val="en-US"/>
              </w:rPr>
              <w:t>foreach</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 xml:space="preserve">assignees </w:t>
            </w:r>
            <w:r w:rsidRPr="008A0813">
              <w:rPr>
                <w:rStyle w:val="crayon-st"/>
                <w:rFonts w:ascii="Times New Roman" w:hAnsi="Times New Roman" w:cs="Times New Roman"/>
                <w:color w:val="000000"/>
                <w:sz w:val="20"/>
                <w:szCs w:val="20"/>
                <w:lang w:val="en-US"/>
              </w:rPr>
              <w:t>as</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$assignee</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t"/>
                <w:rFonts w:ascii="Times New Roman" w:hAnsi="Times New Roman" w:cs="Times New Roman"/>
                <w:color w:val="000000"/>
                <w:sz w:val="20"/>
                <w:szCs w:val="20"/>
                <w:lang w:val="en-US"/>
              </w:rPr>
              <w:t>if</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$assignee</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canHandleTask</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$task</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true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false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takeTask</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$task</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c"/>
                <w:rFonts w:ascii="Times New Roman" w:hAnsi="Times New Roman" w:cs="Times New Roman"/>
                <w:color w:val="000000"/>
                <w:sz w:val="20"/>
                <w:szCs w:val="20"/>
              </w:rPr>
              <w:t xml:space="preserve">// может </w:t>
            </w:r>
            <w:proofErr w:type="gramStart"/>
            <w:r w:rsidRPr="008A0813">
              <w:rPr>
                <w:rStyle w:val="crayon-c"/>
                <w:rFonts w:ascii="Times New Roman" w:hAnsi="Times New Roman" w:cs="Times New Roman"/>
                <w:color w:val="000000"/>
                <w:sz w:val="20"/>
                <w:szCs w:val="20"/>
              </w:rPr>
              <w:t>быть</w:t>
            </w:r>
            <w:proofErr w:type="gramEnd"/>
            <w:r w:rsidRPr="008A0813">
              <w:rPr>
                <w:rStyle w:val="crayon-c"/>
                <w:rFonts w:ascii="Times New Roman" w:hAnsi="Times New Roman" w:cs="Times New Roman"/>
                <w:color w:val="000000"/>
                <w:sz w:val="20"/>
                <w:szCs w:val="20"/>
              </w:rPr>
              <w:t xml:space="preserve"> разная имплементация - допустим, некоторые задания требуют нескольких человек из команды одновременно</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c"/>
                <w:rFonts w:ascii="Times New Roman" w:hAnsi="Times New Roman" w:cs="Times New Roman"/>
                <w:color w:val="000000"/>
                <w:sz w:val="20"/>
                <w:szCs w:val="20"/>
              </w:rPr>
              <w:t>// в простейшем случае берем первого незанятого работника среди this-&gt;assignees</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v"/>
                <w:rFonts w:ascii="Times New Roman" w:hAnsi="Times New Roman" w:cs="Times New Roman"/>
                <w:color w:val="000000"/>
                <w:sz w:val="20"/>
                <w:szCs w:val="20"/>
              </w:rPr>
              <w:t>$assignee</w:t>
            </w:r>
            <w:r w:rsidRPr="008A0813">
              <w:rPr>
                <w:rStyle w:val="crayon-h"/>
                <w:rFonts w:ascii="Times New Roman" w:hAnsi="Times New Roman" w:cs="Times New Roman"/>
                <w:color w:val="000000"/>
                <w:sz w:val="20"/>
                <w:szCs w:val="20"/>
              </w:rPr>
              <w:t xml:space="preserve"> </w:t>
            </w:r>
            <w:r w:rsidRPr="008A0813">
              <w:rPr>
                <w:rStyle w:val="crayon-o"/>
                <w:rFonts w:ascii="Times New Roman" w:hAnsi="Times New Roman" w:cs="Times New Roman"/>
                <w:color w:val="000000"/>
                <w:sz w:val="20"/>
                <w:szCs w:val="20"/>
              </w:rPr>
              <w:t>=</w:t>
            </w:r>
            <w:r w:rsidRPr="008A0813">
              <w:rPr>
                <w:rStyle w:val="crayon-h"/>
                <w:rFonts w:ascii="Times New Roman" w:hAnsi="Times New Roman" w:cs="Times New Roman"/>
                <w:color w:val="000000"/>
                <w:sz w:val="20"/>
                <w:szCs w:val="20"/>
              </w:rPr>
              <w:t xml:space="preserve">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v"/>
                <w:rFonts w:ascii="Times New Roman" w:hAnsi="Times New Roman" w:cs="Times New Roman"/>
                <w:color w:val="000000"/>
                <w:sz w:val="20"/>
                <w:szCs w:val="20"/>
              </w:rPr>
              <w:t>$assignee</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takeTask</w:t>
            </w:r>
            <w:r w:rsidRPr="008A0813">
              <w:rPr>
                <w:rStyle w:val="crayon-sy"/>
                <w:rFonts w:ascii="Times New Roman" w:hAnsi="Times New Roman" w:cs="Times New Roman"/>
                <w:color w:val="000000"/>
                <w:sz w:val="20"/>
                <w:szCs w:val="20"/>
              </w:rPr>
              <w:t>(</w:t>
            </w:r>
            <w:r w:rsidRPr="008A0813">
              <w:rPr>
                <w:rStyle w:val="crayon-v"/>
                <w:rFonts w:ascii="Times New Roman" w:hAnsi="Times New Roman" w:cs="Times New Roman"/>
                <w:color w:val="000000"/>
                <w:sz w:val="20"/>
                <w:szCs w:val="20"/>
              </w:rPr>
              <w:t>$task</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101" w:author="Unknown"/>
          <w:color w:val="333333"/>
          <w:sz w:val="20"/>
          <w:szCs w:val="20"/>
        </w:rPr>
      </w:pPr>
      <w:ins w:id="102" w:author="Unknown">
        <w:r w:rsidRPr="008A0813">
          <w:rPr>
            <w:color w:val="333333"/>
            <w:sz w:val="20"/>
            <w:szCs w:val="20"/>
          </w:rPr>
          <w:t>Теперь у нас есть </w:t>
        </w:r>
        <w:r w:rsidRPr="008A0813">
          <w:rPr>
            <w:rStyle w:val="HTML"/>
            <w:rFonts w:ascii="Times New Roman" w:eastAsiaTheme="majorEastAsia" w:hAnsi="Times New Roman" w:cs="Times New Roman"/>
            <w:color w:val="DD1144"/>
            <w:bdr w:val="single" w:sz="6" w:space="2" w:color="E1E1E8" w:frame="1"/>
            <w:shd w:val="clear" w:color="auto" w:fill="F7F7F9"/>
          </w:rPr>
          <w:t>TaskManager</w:t>
        </w:r>
        <w:r w:rsidRPr="008A0813">
          <w:rPr>
            <w:color w:val="333333"/>
            <w:sz w:val="20"/>
            <w:szCs w:val="20"/>
          </w:rPr>
          <w:t>:</w:t>
        </w:r>
      </w:ins>
    </w:p>
    <w:tbl>
      <w:tblPr>
        <w:tblW w:w="0" w:type="auto"/>
        <w:tblCellSpacing w:w="15" w:type="dxa"/>
        <w:tblCellMar>
          <w:top w:w="15" w:type="dxa"/>
          <w:left w:w="15" w:type="dxa"/>
          <w:bottom w:w="15" w:type="dxa"/>
          <w:right w:w="15" w:type="dxa"/>
        </w:tblCellMar>
        <w:tblLook w:val="04A0"/>
      </w:tblPr>
      <w:tblGrid>
        <w:gridCol w:w="275"/>
        <w:gridCol w:w="9705"/>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tc>
        <w:tc>
          <w:tcPr>
            <w:tcW w:w="9660"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TaskManager</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private</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$assignees</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performTask</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$task</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t"/>
                <w:rFonts w:ascii="Times New Roman" w:hAnsi="Times New Roman" w:cs="Times New Roman"/>
                <w:color w:val="000000"/>
                <w:sz w:val="20"/>
                <w:szCs w:val="20"/>
                <w:lang w:val="en-US"/>
              </w:rPr>
              <w:t>foreach</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 xml:space="preserve">assignees </w:t>
            </w:r>
            <w:r w:rsidRPr="008A0813">
              <w:rPr>
                <w:rStyle w:val="crayon-st"/>
                <w:rFonts w:ascii="Times New Roman" w:hAnsi="Times New Roman" w:cs="Times New Roman"/>
                <w:color w:val="000000"/>
                <w:sz w:val="20"/>
                <w:szCs w:val="20"/>
                <w:lang w:val="en-US"/>
              </w:rPr>
              <w:t>as</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$assignee</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xml:space="preserve">       </w:t>
            </w:r>
            <w:r w:rsidRPr="008A0813">
              <w:rPr>
                <w:rStyle w:val="crayon-st"/>
                <w:rFonts w:ascii="Times New Roman" w:hAnsi="Times New Roman" w:cs="Times New Roman"/>
                <w:color w:val="000000"/>
                <w:sz w:val="20"/>
                <w:szCs w:val="20"/>
                <w:lang w:val="en-US"/>
              </w:rPr>
              <w:t>if</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$assignee</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canHandleTask</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$task</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$assignee</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takeTask</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$task</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xml:space="preserve">         </w:t>
            </w:r>
            <w:r w:rsidRPr="008A0813">
              <w:rPr>
                <w:rStyle w:val="crayon-k"/>
                <w:rFonts w:ascii="Times New Roman" w:hAnsi="Times New Roman" w:cs="Times New Roman"/>
                <w:color w:val="000000"/>
                <w:sz w:val="20"/>
                <w:szCs w:val="20"/>
                <w:lang w:val="en-US"/>
              </w:rPr>
              <w:t>return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t"/>
                <w:rFonts w:ascii="Times New Roman" w:hAnsi="Times New Roman" w:cs="Times New Roman"/>
                <w:color w:val="000000"/>
                <w:sz w:val="20"/>
                <w:szCs w:val="20"/>
                <w:lang w:val="en-US"/>
              </w:rPr>
              <w:t>throw</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Exception</w:t>
            </w:r>
            <w:r w:rsidRPr="008A0813">
              <w:rPr>
                <w:rStyle w:val="crayon-sy"/>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lang w:val="en-US"/>
              </w:rPr>
              <w:t>'Cannot handle the task - please hire more people'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103" w:author="Unknown"/>
          <w:color w:val="333333"/>
          <w:sz w:val="20"/>
          <w:szCs w:val="20"/>
        </w:rPr>
      </w:pPr>
      <w:ins w:id="104" w:author="Unknown">
        <w:r w:rsidRPr="008A0813">
          <w:rPr>
            <w:color w:val="333333"/>
            <w:sz w:val="20"/>
            <w:szCs w:val="20"/>
          </w:rPr>
          <w:t>Способ применения:</w:t>
        </w:r>
      </w:ins>
    </w:p>
    <w:tbl>
      <w:tblPr>
        <w:tblW w:w="0" w:type="auto"/>
        <w:tblCellSpacing w:w="15" w:type="dxa"/>
        <w:tblCellMar>
          <w:top w:w="15" w:type="dxa"/>
          <w:left w:w="15" w:type="dxa"/>
          <w:bottom w:w="15" w:type="dxa"/>
          <w:right w:w="15" w:type="dxa"/>
        </w:tblCellMar>
        <w:tblLook w:val="04A0"/>
      </w:tblPr>
      <w:tblGrid>
        <w:gridCol w:w="275"/>
        <w:gridCol w:w="9750"/>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tc>
        <w:tc>
          <w:tcPr>
            <w:tcW w:w="9705"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$employee1</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Employee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$employee2</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Employee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$employee3</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Employee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$employee4</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Employee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$team1</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Team</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$employee3</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$employee4</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ВНИМАНИЕ: передаем команду в taskManager как единый композит.</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Сам taskManager не знает, что это команда и работает с ней без модификации своей логики.</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$taskManager</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TaskManager</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$employee1</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$employee2</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$team1</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v"/>
                <w:rFonts w:ascii="Times New Roman" w:hAnsi="Times New Roman" w:cs="Times New Roman"/>
                <w:color w:val="000000"/>
                <w:sz w:val="20"/>
                <w:szCs w:val="20"/>
              </w:rPr>
              <w:t>$taskManager</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preformTask</w:t>
            </w:r>
            <w:r w:rsidRPr="008A0813">
              <w:rPr>
                <w:rStyle w:val="crayon-sy"/>
                <w:rFonts w:ascii="Times New Roman" w:hAnsi="Times New Roman" w:cs="Times New Roman"/>
                <w:color w:val="000000"/>
                <w:sz w:val="20"/>
                <w:szCs w:val="20"/>
              </w:rPr>
              <w:t>(</w:t>
            </w:r>
            <w:r w:rsidRPr="008A0813">
              <w:rPr>
                <w:rStyle w:val="crayon-v"/>
                <w:rFonts w:ascii="Times New Roman" w:hAnsi="Times New Roman" w:cs="Times New Roman"/>
                <w:color w:val="000000"/>
                <w:sz w:val="20"/>
                <w:szCs w:val="20"/>
              </w:rPr>
              <w:t>$task</w:t>
            </w: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105" w:author="Unknown"/>
          <w:color w:val="333333"/>
          <w:sz w:val="20"/>
          <w:szCs w:val="20"/>
        </w:rPr>
      </w:pPr>
      <w:bookmarkStart w:id="106" w:name="24"/>
      <w:bookmarkEnd w:id="106"/>
      <w:ins w:id="107" w:author="Unknown">
        <w:r w:rsidRPr="008A0813">
          <w:rPr>
            <w:color w:val="333333"/>
            <w:sz w:val="20"/>
            <w:szCs w:val="20"/>
          </w:rPr>
          <w:t>Примеры на </w:t>
        </w:r>
        <w:r w:rsidRPr="008A0813">
          <w:rPr>
            <w:color w:val="333333"/>
            <w:sz w:val="20"/>
            <w:szCs w:val="20"/>
          </w:rPr>
          <w:fldChar w:fldCharType="begin"/>
        </w:r>
        <w:r w:rsidRPr="008A0813">
          <w:rPr>
            <w:color w:val="333333"/>
            <w:sz w:val="20"/>
            <w:szCs w:val="20"/>
          </w:rPr>
          <w:instrText xml:space="preserve"> HYPERLINK "https://github.com/iluwatar/java-design-patterns/tree/master/composite" \t "_blank" </w:instrText>
        </w:r>
        <w:r w:rsidRPr="008A0813">
          <w:rPr>
            <w:color w:val="333333"/>
            <w:sz w:val="20"/>
            <w:szCs w:val="20"/>
          </w:rPr>
          <w:fldChar w:fldCharType="separate"/>
        </w:r>
        <w:r w:rsidRPr="008A0813">
          <w:rPr>
            <w:rStyle w:val="a5"/>
            <w:color w:val="04A49C"/>
            <w:sz w:val="20"/>
            <w:szCs w:val="20"/>
          </w:rPr>
          <w:t>Java</w:t>
        </w:r>
        <w:r w:rsidRPr="008A0813">
          <w:rPr>
            <w:color w:val="333333"/>
            <w:sz w:val="20"/>
            <w:szCs w:val="20"/>
          </w:rPr>
          <w:fldChar w:fldCharType="end"/>
        </w:r>
        <w:r w:rsidRPr="008A0813">
          <w:rPr>
            <w:color w:val="333333"/>
            <w:sz w:val="20"/>
            <w:szCs w:val="20"/>
          </w:rPr>
          <w:t> и </w:t>
        </w:r>
        <w:r w:rsidRPr="008A0813">
          <w:rPr>
            <w:color w:val="333333"/>
            <w:sz w:val="20"/>
            <w:szCs w:val="20"/>
          </w:rPr>
          <w:fldChar w:fldCharType="begin"/>
        </w:r>
        <w:r w:rsidRPr="008A0813">
          <w:rPr>
            <w:color w:val="333333"/>
            <w:sz w:val="20"/>
            <w:szCs w:val="20"/>
          </w:rPr>
          <w:instrText xml:space="preserve"> HYPERLINK "https://github.com/faif/python-patterns/blob/master/structural/composite.py" \t "_blank" </w:instrText>
        </w:r>
        <w:r w:rsidRPr="008A0813">
          <w:rPr>
            <w:color w:val="333333"/>
            <w:sz w:val="20"/>
            <w:szCs w:val="20"/>
          </w:rPr>
          <w:fldChar w:fldCharType="separate"/>
        </w:r>
        <w:r w:rsidRPr="008A0813">
          <w:rPr>
            <w:rStyle w:val="a5"/>
            <w:color w:val="04A49C"/>
            <w:sz w:val="20"/>
            <w:szCs w:val="20"/>
          </w:rPr>
          <w:t>Python</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2"/>
        <w:shd w:val="clear" w:color="auto" w:fill="FFFFFF"/>
        <w:spacing w:before="0" w:line="240" w:lineRule="auto"/>
        <w:rPr>
          <w:ins w:id="108" w:author="Unknown"/>
          <w:rFonts w:ascii="Times New Roman" w:hAnsi="Times New Roman" w:cs="Times New Roman"/>
          <w:b w:val="0"/>
          <w:bCs w:val="0"/>
          <w:color w:val="333333"/>
          <w:sz w:val="20"/>
          <w:szCs w:val="20"/>
        </w:rPr>
      </w:pPr>
      <w:ins w:id="109" w:author="Unknown">
        <w:r w:rsidRPr="008A0813">
          <w:rPr>
            <w:rFonts w:ascii="Times New Roman" w:hAnsi="Times New Roman" w:cs="Times New Roman"/>
            <w:b w:val="0"/>
            <w:bCs w:val="0"/>
            <w:color w:val="333333"/>
            <w:sz w:val="20"/>
            <w:szCs w:val="20"/>
          </w:rPr>
          <w:lastRenderedPageBreak/>
          <w:t>Декоратор (Decorator)</w:t>
        </w:r>
      </w:ins>
    </w:p>
    <w:p w:rsidR="00D05C7A" w:rsidRPr="008A0813" w:rsidRDefault="00D05C7A" w:rsidP="008A0813">
      <w:pPr>
        <w:pStyle w:val="a4"/>
        <w:shd w:val="clear" w:color="auto" w:fill="FFFFFF"/>
        <w:spacing w:before="0" w:beforeAutospacing="0" w:after="0" w:afterAutospacing="0"/>
        <w:rPr>
          <w:ins w:id="110" w:author="Unknown"/>
          <w:color w:val="333333"/>
          <w:sz w:val="20"/>
          <w:szCs w:val="20"/>
        </w:rPr>
      </w:pPr>
      <w:ins w:id="111" w:author="Unknown">
        <w:r w:rsidRPr="008A0813">
          <w:rPr>
            <w:color w:val="333333"/>
            <w:sz w:val="20"/>
            <w:szCs w:val="20"/>
          </w:rPr>
          <w:t>Википедия </w:t>
        </w:r>
        <w:r w:rsidRPr="008A0813">
          <w:rPr>
            <w:color w:val="333333"/>
            <w:sz w:val="20"/>
            <w:szCs w:val="20"/>
          </w:rPr>
          <w:fldChar w:fldCharType="begin"/>
        </w:r>
        <w:r w:rsidRPr="008A0813">
          <w:rPr>
            <w:color w:val="333333"/>
            <w:sz w:val="20"/>
            <w:szCs w:val="20"/>
          </w:rPr>
          <w:instrText xml:space="preserve"> HYPERLINK "https://ru.wikipedia.org/wiki/%D0%94%D0%B5%D0%BA%D0%BE%D1%80%D0%B0%D1%82%D0%BE%D1%80_(%D1%88%D0%B0%D0%B1%D0%BB%D0%BE%D0%BD_%D0%BF%D1%80%D0%BE%D0%B5%D0%BA%D1%82%D0%B8%D1%80%D0%BE%D0%B2%D0%B0%D0%BD%D0%B8%D1%8F)" \t "_blank" </w:instrText>
        </w:r>
        <w:r w:rsidRPr="008A0813">
          <w:rPr>
            <w:color w:val="333333"/>
            <w:sz w:val="20"/>
            <w:szCs w:val="20"/>
          </w:rPr>
          <w:fldChar w:fldCharType="separate"/>
        </w:r>
        <w:r w:rsidRPr="008A0813">
          <w:rPr>
            <w:rStyle w:val="a5"/>
            <w:color w:val="04A49C"/>
            <w:sz w:val="20"/>
            <w:szCs w:val="20"/>
          </w:rPr>
          <w:t>гласит</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a4"/>
        <w:shd w:val="clear" w:color="auto" w:fill="FFFFFF"/>
        <w:spacing w:before="0" w:beforeAutospacing="0" w:after="0" w:afterAutospacing="0"/>
        <w:rPr>
          <w:ins w:id="112" w:author="Unknown"/>
          <w:color w:val="333333"/>
          <w:sz w:val="20"/>
          <w:szCs w:val="20"/>
        </w:rPr>
      </w:pPr>
      <w:ins w:id="113" w:author="Unknown">
        <w:r w:rsidRPr="008A0813">
          <w:rPr>
            <w:rStyle w:val="a3"/>
            <w:color w:val="333333"/>
            <w:sz w:val="20"/>
            <w:szCs w:val="20"/>
          </w:rPr>
          <w:t>Декоратор</w:t>
        </w:r>
        <w:r w:rsidRPr="008A0813">
          <w:rPr>
            <w:color w:val="333333"/>
            <w:sz w:val="20"/>
            <w:szCs w:val="20"/>
          </w:rPr>
          <w:t> — структурный шаблон проектирования, предназначенный для динамического подключения дополнительного поведения к объекту. Шаблон декоратор предоставляет гибкую альтернативу практике создания подклассов с целью расширения функциональности.</w:t>
        </w:r>
      </w:ins>
    </w:p>
    <w:p w:rsidR="00D05C7A" w:rsidRPr="008A0813" w:rsidRDefault="00D05C7A" w:rsidP="008A0813">
      <w:pPr>
        <w:pStyle w:val="a4"/>
        <w:shd w:val="clear" w:color="auto" w:fill="FFFFFF"/>
        <w:spacing w:before="0" w:beforeAutospacing="0" w:after="0" w:afterAutospacing="0"/>
        <w:rPr>
          <w:ins w:id="114" w:author="Unknown"/>
          <w:color w:val="333333"/>
          <w:sz w:val="20"/>
          <w:szCs w:val="20"/>
        </w:rPr>
      </w:pPr>
      <w:ins w:id="115" w:author="Unknown">
        <w:r w:rsidRPr="008A0813">
          <w:rPr>
            <w:rStyle w:val="a3"/>
            <w:color w:val="333333"/>
            <w:sz w:val="20"/>
            <w:szCs w:val="20"/>
          </w:rPr>
          <w:t>Пример из жизни:</w:t>
        </w:r>
        <w:r w:rsidRPr="008A0813">
          <w:rPr>
            <w:color w:val="333333"/>
            <w:sz w:val="20"/>
            <w:szCs w:val="20"/>
          </w:rPr>
          <w:t> Представим, что у вас есть свой автосервис. Как вы будете рассчитывать сумму в счете за услуги? Вы выбираете одну услугу и динамически добавляете к ней цены на предоставляемые услуги, пока не получите окончательную стоимость. Здесь каждый тип сервиса является декоратором.</w:t>
        </w:r>
      </w:ins>
    </w:p>
    <w:p w:rsidR="00D05C7A" w:rsidRPr="008A0813" w:rsidRDefault="00D05C7A" w:rsidP="008A0813">
      <w:pPr>
        <w:pStyle w:val="a4"/>
        <w:shd w:val="clear" w:color="auto" w:fill="FFFFFF"/>
        <w:spacing w:before="0" w:beforeAutospacing="0" w:after="0" w:afterAutospacing="0"/>
        <w:rPr>
          <w:ins w:id="116" w:author="Unknown"/>
          <w:color w:val="333333"/>
          <w:sz w:val="20"/>
          <w:szCs w:val="20"/>
        </w:rPr>
      </w:pPr>
      <w:ins w:id="117" w:author="Unknown">
        <w:r w:rsidRPr="008A0813">
          <w:rPr>
            <w:rStyle w:val="a3"/>
            <w:color w:val="333333"/>
            <w:sz w:val="20"/>
            <w:szCs w:val="20"/>
          </w:rPr>
          <w:t>Простыми словами:</w:t>
        </w:r>
        <w:r w:rsidRPr="008A0813">
          <w:rPr>
            <w:color w:val="333333"/>
            <w:sz w:val="20"/>
            <w:szCs w:val="20"/>
          </w:rPr>
          <w:t> Шаблон декоратор позволяет вам динамически изменять поведение объекта во время работы, оборачивая их в объект класса декоратора.</w:t>
        </w:r>
      </w:ins>
    </w:p>
    <w:p w:rsidR="00D05C7A" w:rsidRPr="008A0813" w:rsidRDefault="00D05C7A" w:rsidP="008A0813">
      <w:pPr>
        <w:pStyle w:val="a4"/>
        <w:shd w:val="clear" w:color="auto" w:fill="FFFFFF"/>
        <w:spacing w:before="0" w:beforeAutospacing="0" w:after="0" w:afterAutospacing="0"/>
        <w:rPr>
          <w:ins w:id="118" w:author="Unknown"/>
          <w:color w:val="333333"/>
          <w:sz w:val="20"/>
          <w:szCs w:val="20"/>
        </w:rPr>
      </w:pPr>
      <w:ins w:id="119" w:author="Unknown">
        <w:r w:rsidRPr="008A0813">
          <w:rPr>
            <w:color w:val="333333"/>
            <w:sz w:val="20"/>
            <w:szCs w:val="20"/>
          </w:rPr>
          <w:t>Перейдем к коду. Возьмем пример с кофе. Изначально у нас есть простой </w:t>
        </w:r>
        <w:r w:rsidRPr="008A0813">
          <w:rPr>
            <w:rStyle w:val="HTML"/>
            <w:rFonts w:ascii="Times New Roman" w:eastAsiaTheme="majorEastAsia" w:hAnsi="Times New Roman" w:cs="Times New Roman"/>
            <w:color w:val="DD1144"/>
            <w:bdr w:val="single" w:sz="6" w:space="2" w:color="E1E1E8" w:frame="1"/>
            <w:shd w:val="clear" w:color="auto" w:fill="F7F7F9"/>
          </w:rPr>
          <w:t>Coffee</w:t>
        </w:r>
        <w:proofErr w:type="gramStart"/>
        <w:r w:rsidRPr="008A0813">
          <w:rPr>
            <w:color w:val="333333"/>
            <w:sz w:val="20"/>
            <w:szCs w:val="20"/>
          </w:rPr>
          <w:t>и</w:t>
        </w:r>
        <w:proofErr w:type="gramEnd"/>
        <w:r w:rsidRPr="008A0813">
          <w:rPr>
            <w:color w:val="333333"/>
            <w:sz w:val="20"/>
            <w:szCs w:val="20"/>
          </w:rPr>
          <w:t> реализующий его интерфейс:</w:t>
        </w:r>
      </w:ins>
    </w:p>
    <w:tbl>
      <w:tblPr>
        <w:tblW w:w="0" w:type="auto"/>
        <w:tblCellSpacing w:w="15" w:type="dxa"/>
        <w:tblCellMar>
          <w:top w:w="15" w:type="dxa"/>
          <w:left w:w="15" w:type="dxa"/>
          <w:bottom w:w="15" w:type="dxa"/>
          <w:right w:w="15" w:type="dxa"/>
        </w:tblCellMar>
        <w:tblLook w:val="04A0"/>
      </w:tblPr>
      <w:tblGrid>
        <w:gridCol w:w="275"/>
        <w:gridCol w:w="9705"/>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tc>
        <w:tc>
          <w:tcPr>
            <w:tcW w:w="9660"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interface</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Coffee</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getCost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getDescription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SimpleCoffee</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Coffee</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getCost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cn"/>
                <w:rFonts w:ascii="Times New Roman" w:hAnsi="Times New Roman" w:cs="Times New Roman"/>
                <w:color w:val="000000"/>
                <w:sz w:val="20"/>
                <w:szCs w:val="20"/>
                <w:lang w:val="en-US"/>
              </w:rPr>
              <w:t>10</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getDescription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k"/>
                <w:rFonts w:ascii="Times New Roman" w:hAnsi="Times New Roman" w:cs="Times New Roman"/>
                <w:color w:val="000000"/>
                <w:sz w:val="20"/>
                <w:szCs w:val="20"/>
              </w:rPr>
              <w:t>return</w:t>
            </w:r>
            <w:r w:rsidRPr="008A0813">
              <w:rPr>
                <w:rStyle w:val="crayon-h"/>
                <w:rFonts w:ascii="Times New Roman" w:hAnsi="Times New Roman" w:cs="Times New Roman"/>
                <w:color w:val="000000"/>
                <w:sz w:val="20"/>
                <w:szCs w:val="20"/>
              </w:rPr>
              <w:t xml:space="preserve"> </w:t>
            </w:r>
            <w:r w:rsidRPr="008A0813">
              <w:rPr>
                <w:rStyle w:val="crayon-s"/>
                <w:rFonts w:ascii="Times New Roman" w:hAnsi="Times New Roman" w:cs="Times New Roman"/>
                <w:color w:val="000000"/>
                <w:sz w:val="20"/>
                <w:szCs w:val="20"/>
              </w:rPr>
              <w:t>'Простой кофе'</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120" w:author="Unknown"/>
          <w:color w:val="333333"/>
          <w:sz w:val="20"/>
          <w:szCs w:val="20"/>
        </w:rPr>
      </w:pPr>
      <w:ins w:id="121" w:author="Unknown">
        <w:r w:rsidRPr="008A0813">
          <w:rPr>
            <w:color w:val="333333"/>
            <w:sz w:val="20"/>
            <w:szCs w:val="20"/>
          </w:rPr>
          <w:t>Мы хотим сделать код расширяемым, чтобы при необходимости можно было изменять его. Давайте сделаем некоторые дополнения (декораторы):</w:t>
        </w:r>
      </w:ins>
    </w:p>
    <w:tbl>
      <w:tblPr>
        <w:tblW w:w="0" w:type="auto"/>
        <w:tblCellSpacing w:w="15" w:type="dxa"/>
        <w:tblCellMar>
          <w:top w:w="15" w:type="dxa"/>
          <w:left w:w="15" w:type="dxa"/>
          <w:bottom w:w="15" w:type="dxa"/>
          <w:right w:w="15" w:type="dxa"/>
        </w:tblCellMar>
        <w:tblLook w:val="04A0"/>
      </w:tblPr>
      <w:tblGrid>
        <w:gridCol w:w="275"/>
        <w:gridCol w:w="9705"/>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lastRenderedPageBreak/>
              <w:t>35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59</w:t>
            </w:r>
          </w:p>
        </w:tc>
        <w:tc>
          <w:tcPr>
            <w:tcW w:w="9660"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lastRenderedPageBreak/>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MilkCoffee</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Coffee</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$coffee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__construct</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Coffee</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$coffee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coffee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$coffee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getCost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coffee</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getCost</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n"/>
                <w:rFonts w:ascii="Times New Roman" w:hAnsi="Times New Roman" w:cs="Times New Roman"/>
                <w:color w:val="000000"/>
                <w:sz w:val="20"/>
                <w:szCs w:val="20"/>
                <w:lang w:val="en-US"/>
              </w:rPr>
              <w:t>2</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getDescription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proofErr w:type="gramStart"/>
            <w:r w:rsidRPr="008A0813">
              <w:rPr>
                <w:rStyle w:val="crayon-k"/>
                <w:rFonts w:ascii="Times New Roman" w:hAnsi="Times New Roman" w:cs="Times New Roman"/>
                <w:color w:val="000000"/>
                <w:sz w:val="20"/>
                <w:szCs w:val="20"/>
                <w:lang w:val="en-US"/>
              </w:rPr>
              <w:t>return</w:t>
            </w:r>
            <w:proofErr w:type="gramEnd"/>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coffee</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getDescription</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rPr>
              <w:t>молоко</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WhipCoffee</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Coffee</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$coffee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__construct</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Coffee</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$coffee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coffee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$coffee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getCost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coffee</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getCost</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n"/>
                <w:rFonts w:ascii="Times New Roman" w:hAnsi="Times New Roman" w:cs="Times New Roman"/>
                <w:color w:val="000000"/>
                <w:sz w:val="20"/>
                <w:szCs w:val="20"/>
                <w:lang w:val="en-US"/>
              </w:rPr>
              <w:t>5</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lastRenderedPageBreak/>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getDescription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proofErr w:type="gramStart"/>
            <w:r w:rsidRPr="008A0813">
              <w:rPr>
                <w:rStyle w:val="crayon-k"/>
                <w:rFonts w:ascii="Times New Roman" w:hAnsi="Times New Roman" w:cs="Times New Roman"/>
                <w:color w:val="000000"/>
                <w:sz w:val="20"/>
                <w:szCs w:val="20"/>
                <w:lang w:val="en-US"/>
              </w:rPr>
              <w:t>return</w:t>
            </w:r>
            <w:proofErr w:type="gramEnd"/>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coffee</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getDescription</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rPr>
              <w:t>сливки</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VanillaCoffee</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Coffee</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$coffee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__construct</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Coffee</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$coffee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coffee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$coffee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getCost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coffee</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getCost</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n"/>
                <w:rFonts w:ascii="Times New Roman" w:hAnsi="Times New Roman" w:cs="Times New Roman"/>
                <w:color w:val="000000"/>
                <w:sz w:val="20"/>
                <w:szCs w:val="20"/>
                <w:lang w:val="en-US"/>
              </w:rPr>
              <w:t>3</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getDescription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proofErr w:type="gramStart"/>
            <w:r w:rsidRPr="008A0813">
              <w:rPr>
                <w:rStyle w:val="crayon-k"/>
                <w:rFonts w:ascii="Times New Roman" w:hAnsi="Times New Roman" w:cs="Times New Roman"/>
                <w:color w:val="000000"/>
                <w:sz w:val="20"/>
                <w:szCs w:val="20"/>
                <w:lang w:val="en-US"/>
              </w:rPr>
              <w:t>return</w:t>
            </w:r>
            <w:proofErr w:type="gramEnd"/>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coffee</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getDescription</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rPr>
              <w:t>ваниль</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122" w:author="Unknown"/>
          <w:color w:val="333333"/>
          <w:sz w:val="20"/>
          <w:szCs w:val="20"/>
        </w:rPr>
      </w:pPr>
      <w:ins w:id="123" w:author="Unknown">
        <w:r w:rsidRPr="008A0813">
          <w:rPr>
            <w:color w:val="333333"/>
            <w:sz w:val="20"/>
            <w:szCs w:val="20"/>
          </w:rPr>
          <w:lastRenderedPageBreak/>
          <w:t>А теперь приготовим </w:t>
        </w:r>
        <w:r w:rsidRPr="008A0813">
          <w:rPr>
            <w:rStyle w:val="HTML"/>
            <w:rFonts w:ascii="Times New Roman" w:eastAsiaTheme="majorEastAsia" w:hAnsi="Times New Roman" w:cs="Times New Roman"/>
            <w:color w:val="DD1144"/>
            <w:bdr w:val="single" w:sz="6" w:space="2" w:color="E1E1E8" w:frame="1"/>
            <w:shd w:val="clear" w:color="auto" w:fill="F7F7F9"/>
          </w:rPr>
          <w:t>Coffee</w:t>
        </w:r>
        <w:r w:rsidRPr="008A0813">
          <w:rPr>
            <w:color w:val="333333"/>
            <w:sz w:val="20"/>
            <w:szCs w:val="20"/>
          </w:rPr>
          <w:t>:</w:t>
        </w:r>
      </w:ins>
    </w:p>
    <w:tbl>
      <w:tblPr>
        <w:tblW w:w="0" w:type="auto"/>
        <w:tblCellSpacing w:w="15" w:type="dxa"/>
        <w:tblCellMar>
          <w:top w:w="15" w:type="dxa"/>
          <w:left w:w="15" w:type="dxa"/>
          <w:bottom w:w="15" w:type="dxa"/>
          <w:right w:w="15" w:type="dxa"/>
        </w:tblCellMar>
        <w:tblLook w:val="04A0"/>
      </w:tblPr>
      <w:tblGrid>
        <w:gridCol w:w="275"/>
        <w:gridCol w:w="9705"/>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tc>
        <w:tc>
          <w:tcPr>
            <w:tcW w:w="9660"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$someCoffee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SimpleCoffee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k"/>
                <w:rFonts w:ascii="Times New Roman" w:hAnsi="Times New Roman" w:cs="Times New Roman"/>
                <w:color w:val="000000"/>
                <w:sz w:val="20"/>
                <w:szCs w:val="20"/>
                <w:lang w:val="en-US"/>
              </w:rPr>
              <w:t>echo</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$someCoffee</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getCost</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lang w:val="en-US"/>
              </w:rPr>
              <w:t>// 10</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k"/>
                <w:rFonts w:ascii="Times New Roman" w:hAnsi="Times New Roman" w:cs="Times New Roman"/>
                <w:color w:val="000000"/>
                <w:sz w:val="20"/>
                <w:szCs w:val="20"/>
                <w:lang w:val="en-US"/>
              </w:rPr>
              <w:t>echo</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$someCoffee</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getDescription</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Простой</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кофе</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$someCoffee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MilkCoffee</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$someCoffee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k"/>
                <w:rFonts w:ascii="Times New Roman" w:hAnsi="Times New Roman" w:cs="Times New Roman"/>
                <w:color w:val="000000"/>
                <w:sz w:val="20"/>
                <w:szCs w:val="20"/>
                <w:lang w:val="en-US"/>
              </w:rPr>
              <w:t>echo</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$someCoffee</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getCost</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lang w:val="en-US"/>
              </w:rPr>
              <w:t>// 12</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k"/>
                <w:rFonts w:ascii="Times New Roman" w:hAnsi="Times New Roman" w:cs="Times New Roman"/>
                <w:color w:val="000000"/>
                <w:sz w:val="20"/>
                <w:szCs w:val="20"/>
                <w:lang w:val="en-US"/>
              </w:rPr>
              <w:t>echo</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$someCoffee</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getDescription</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Простой</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кофе</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молоко</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$someCoffee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WhipCoffee</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$someCoffee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k"/>
                <w:rFonts w:ascii="Times New Roman" w:hAnsi="Times New Roman" w:cs="Times New Roman"/>
                <w:color w:val="000000"/>
                <w:sz w:val="20"/>
                <w:szCs w:val="20"/>
                <w:lang w:val="en-US"/>
              </w:rPr>
              <w:t>echo</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$someCoffee</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getCost</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lang w:val="en-US"/>
              </w:rPr>
              <w:t>// 17</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k"/>
                <w:rFonts w:ascii="Times New Roman" w:hAnsi="Times New Roman" w:cs="Times New Roman"/>
                <w:color w:val="000000"/>
                <w:sz w:val="20"/>
                <w:szCs w:val="20"/>
                <w:lang w:val="en-US"/>
              </w:rPr>
              <w:t>echo</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$someCoffee</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getDescription</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Простой</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кофе</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молоко</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сливки</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$someCoffee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VanillaCoffee</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$someCoffee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k"/>
                <w:rFonts w:ascii="Times New Roman" w:hAnsi="Times New Roman" w:cs="Times New Roman"/>
                <w:color w:val="000000"/>
                <w:sz w:val="20"/>
                <w:szCs w:val="20"/>
                <w:lang w:val="en-US"/>
              </w:rPr>
              <w:t>echo</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$someCoffee</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getCost</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lang w:val="en-US"/>
              </w:rPr>
              <w:t>// 20</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k"/>
                <w:rFonts w:ascii="Times New Roman" w:hAnsi="Times New Roman" w:cs="Times New Roman"/>
                <w:color w:val="000000"/>
                <w:sz w:val="20"/>
                <w:szCs w:val="20"/>
                <w:lang w:val="en-US"/>
              </w:rPr>
              <w:t>echo</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$someCoffee</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getDescription</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Простой</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кофе</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молоко</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сливки</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ваниль</w:t>
            </w:r>
          </w:p>
        </w:tc>
      </w:tr>
    </w:tbl>
    <w:p w:rsidR="00D05C7A" w:rsidRPr="008A0813" w:rsidRDefault="00D05C7A" w:rsidP="008A0813">
      <w:pPr>
        <w:pStyle w:val="a4"/>
        <w:shd w:val="clear" w:color="auto" w:fill="FFFFFF"/>
        <w:spacing w:before="0" w:beforeAutospacing="0" w:after="0" w:afterAutospacing="0"/>
        <w:rPr>
          <w:ins w:id="124" w:author="Unknown"/>
          <w:color w:val="333333"/>
          <w:sz w:val="20"/>
          <w:szCs w:val="20"/>
        </w:rPr>
      </w:pPr>
      <w:bookmarkStart w:id="125" w:name="25"/>
      <w:bookmarkEnd w:id="125"/>
      <w:ins w:id="126" w:author="Unknown">
        <w:r w:rsidRPr="008A0813">
          <w:rPr>
            <w:color w:val="333333"/>
            <w:sz w:val="20"/>
            <w:szCs w:val="20"/>
          </w:rPr>
          <w:t>Примеры на </w:t>
        </w:r>
        <w:r w:rsidRPr="008A0813">
          <w:rPr>
            <w:color w:val="333333"/>
            <w:sz w:val="20"/>
            <w:szCs w:val="20"/>
          </w:rPr>
          <w:fldChar w:fldCharType="begin"/>
        </w:r>
        <w:r w:rsidRPr="008A0813">
          <w:rPr>
            <w:color w:val="333333"/>
            <w:sz w:val="20"/>
            <w:szCs w:val="20"/>
          </w:rPr>
          <w:instrText xml:space="preserve"> HYPERLINK "https://github.com/iluwatar/java-design-patterns/tree/master/decorator" \t "_blank" </w:instrText>
        </w:r>
        <w:r w:rsidRPr="008A0813">
          <w:rPr>
            <w:color w:val="333333"/>
            <w:sz w:val="20"/>
            <w:szCs w:val="20"/>
          </w:rPr>
          <w:fldChar w:fldCharType="separate"/>
        </w:r>
        <w:r w:rsidRPr="008A0813">
          <w:rPr>
            <w:rStyle w:val="a5"/>
            <w:color w:val="04A49C"/>
            <w:sz w:val="20"/>
            <w:szCs w:val="20"/>
          </w:rPr>
          <w:t>Java</w:t>
        </w:r>
        <w:r w:rsidRPr="008A0813">
          <w:rPr>
            <w:color w:val="333333"/>
            <w:sz w:val="20"/>
            <w:szCs w:val="20"/>
          </w:rPr>
          <w:fldChar w:fldCharType="end"/>
        </w:r>
        <w:r w:rsidRPr="008A0813">
          <w:rPr>
            <w:color w:val="333333"/>
            <w:sz w:val="20"/>
            <w:szCs w:val="20"/>
          </w:rPr>
          <w:t> и </w:t>
        </w:r>
        <w:r w:rsidRPr="008A0813">
          <w:rPr>
            <w:color w:val="333333"/>
            <w:sz w:val="20"/>
            <w:szCs w:val="20"/>
          </w:rPr>
          <w:fldChar w:fldCharType="begin"/>
        </w:r>
        <w:r w:rsidRPr="008A0813">
          <w:rPr>
            <w:color w:val="333333"/>
            <w:sz w:val="20"/>
            <w:szCs w:val="20"/>
          </w:rPr>
          <w:instrText xml:space="preserve"> HYPERLINK "https://github.com/faif/python-patterns/blob/master/structural/decorator.py" \t "_blank" </w:instrText>
        </w:r>
        <w:r w:rsidRPr="008A0813">
          <w:rPr>
            <w:color w:val="333333"/>
            <w:sz w:val="20"/>
            <w:szCs w:val="20"/>
          </w:rPr>
          <w:fldChar w:fldCharType="separate"/>
        </w:r>
        <w:r w:rsidRPr="008A0813">
          <w:rPr>
            <w:rStyle w:val="a5"/>
            <w:color w:val="04A49C"/>
            <w:sz w:val="20"/>
            <w:szCs w:val="20"/>
          </w:rPr>
          <w:t>Python</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2"/>
        <w:shd w:val="clear" w:color="auto" w:fill="FFFFFF"/>
        <w:spacing w:before="0" w:line="240" w:lineRule="auto"/>
        <w:rPr>
          <w:ins w:id="127" w:author="Unknown"/>
          <w:rFonts w:ascii="Times New Roman" w:hAnsi="Times New Roman" w:cs="Times New Roman"/>
          <w:b w:val="0"/>
          <w:bCs w:val="0"/>
          <w:color w:val="333333"/>
          <w:sz w:val="20"/>
          <w:szCs w:val="20"/>
        </w:rPr>
      </w:pPr>
      <w:ins w:id="128" w:author="Unknown">
        <w:r w:rsidRPr="008A0813">
          <w:rPr>
            <w:rFonts w:ascii="Times New Roman" w:hAnsi="Times New Roman" w:cs="Times New Roman"/>
            <w:b w:val="0"/>
            <w:bCs w:val="0"/>
            <w:color w:val="333333"/>
            <w:sz w:val="20"/>
            <w:szCs w:val="20"/>
          </w:rPr>
          <w:t>Фасад (Facade)</w:t>
        </w:r>
      </w:ins>
    </w:p>
    <w:p w:rsidR="00D05C7A" w:rsidRPr="008A0813" w:rsidRDefault="00D05C7A" w:rsidP="008A0813">
      <w:pPr>
        <w:pStyle w:val="a4"/>
        <w:shd w:val="clear" w:color="auto" w:fill="FFFFFF"/>
        <w:spacing w:before="0" w:beforeAutospacing="0" w:after="0" w:afterAutospacing="0"/>
        <w:rPr>
          <w:ins w:id="129" w:author="Unknown"/>
          <w:color w:val="333333"/>
          <w:sz w:val="20"/>
          <w:szCs w:val="20"/>
        </w:rPr>
      </w:pPr>
      <w:ins w:id="130" w:author="Unknown">
        <w:r w:rsidRPr="008A0813">
          <w:rPr>
            <w:color w:val="333333"/>
            <w:sz w:val="20"/>
            <w:szCs w:val="20"/>
          </w:rPr>
          <w:t>Википедия </w:t>
        </w:r>
        <w:r w:rsidRPr="008A0813">
          <w:rPr>
            <w:color w:val="333333"/>
            <w:sz w:val="20"/>
            <w:szCs w:val="20"/>
          </w:rPr>
          <w:fldChar w:fldCharType="begin"/>
        </w:r>
        <w:r w:rsidRPr="008A0813">
          <w:rPr>
            <w:color w:val="333333"/>
            <w:sz w:val="20"/>
            <w:szCs w:val="20"/>
          </w:rPr>
          <w:instrText xml:space="preserve"> HYPERLINK "https://ru.wikipedia.org/wiki/%D0%A4%D0%B0%D1%81%D0%B0%D0%B4_(%D1%88%D0%B0%D0%B1%D0%BB%D0%BE%D0%BD_%D0%BF%D1%80%D0%BE%D0%B5%D0%BA%D1%82%D0%B8%D1%80%D0%BE%D0%B2%D0%B0%D0%BD%D0%B8%D1%8F)" \t "_blank" </w:instrText>
        </w:r>
        <w:r w:rsidRPr="008A0813">
          <w:rPr>
            <w:color w:val="333333"/>
            <w:sz w:val="20"/>
            <w:szCs w:val="20"/>
          </w:rPr>
          <w:fldChar w:fldCharType="separate"/>
        </w:r>
        <w:r w:rsidRPr="008A0813">
          <w:rPr>
            <w:rStyle w:val="a5"/>
            <w:color w:val="04A49C"/>
            <w:sz w:val="20"/>
            <w:szCs w:val="20"/>
          </w:rPr>
          <w:t>гласит</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a4"/>
        <w:shd w:val="clear" w:color="auto" w:fill="FFFFFF"/>
        <w:spacing w:before="0" w:beforeAutospacing="0" w:after="0" w:afterAutospacing="0"/>
        <w:rPr>
          <w:ins w:id="131" w:author="Unknown"/>
          <w:color w:val="333333"/>
          <w:sz w:val="20"/>
          <w:szCs w:val="20"/>
        </w:rPr>
      </w:pPr>
      <w:ins w:id="132" w:author="Unknown">
        <w:r w:rsidRPr="008A0813">
          <w:rPr>
            <w:rStyle w:val="a3"/>
            <w:color w:val="333333"/>
            <w:sz w:val="20"/>
            <w:szCs w:val="20"/>
          </w:rPr>
          <w:t>Фасад</w:t>
        </w:r>
        <w:r w:rsidRPr="008A0813">
          <w:rPr>
            <w:color w:val="333333"/>
            <w:sz w:val="20"/>
            <w:szCs w:val="20"/>
          </w:rPr>
          <w:t> — структурный шаблон проектирования, позволяющий скрыть сложность системы путём сведения всех возможных внешних вызовов к одному объекту, делегирующему их соответствующим объектам системы.</w:t>
        </w:r>
      </w:ins>
    </w:p>
    <w:p w:rsidR="00D05C7A" w:rsidRPr="008A0813" w:rsidRDefault="00D05C7A" w:rsidP="008A0813">
      <w:pPr>
        <w:pStyle w:val="a4"/>
        <w:shd w:val="clear" w:color="auto" w:fill="FFFFFF"/>
        <w:spacing w:before="0" w:beforeAutospacing="0" w:after="0" w:afterAutospacing="0"/>
        <w:rPr>
          <w:ins w:id="133" w:author="Unknown"/>
          <w:color w:val="333333"/>
          <w:sz w:val="20"/>
          <w:szCs w:val="20"/>
        </w:rPr>
      </w:pPr>
      <w:ins w:id="134" w:author="Unknown">
        <w:r w:rsidRPr="008A0813">
          <w:rPr>
            <w:rStyle w:val="a3"/>
            <w:color w:val="333333"/>
            <w:sz w:val="20"/>
            <w:szCs w:val="20"/>
          </w:rPr>
          <w:t>Пример из жизни:</w:t>
        </w:r>
        <w:r w:rsidRPr="008A0813">
          <w:rPr>
            <w:color w:val="333333"/>
            <w:sz w:val="20"/>
            <w:szCs w:val="20"/>
          </w:rPr>
          <w:t> Как вы включаете компьютер? Нажимаю на кнопку включения, скажете вы. Это то, во что вы верите, потому что вы используете простой интерфейс, который компьютер предоставляет для доступа снаружи. Внутри же должно произойти гораздо больше вещей. Этот простой интерфейс для сложной подсистемы называется фасадом.</w:t>
        </w:r>
      </w:ins>
    </w:p>
    <w:p w:rsidR="00D05C7A" w:rsidRPr="008A0813" w:rsidRDefault="00D05C7A" w:rsidP="008A0813">
      <w:pPr>
        <w:pStyle w:val="a4"/>
        <w:shd w:val="clear" w:color="auto" w:fill="FFFFFF"/>
        <w:spacing w:before="0" w:beforeAutospacing="0" w:after="0" w:afterAutospacing="0"/>
        <w:rPr>
          <w:ins w:id="135" w:author="Unknown"/>
          <w:color w:val="333333"/>
          <w:sz w:val="20"/>
          <w:szCs w:val="20"/>
        </w:rPr>
      </w:pPr>
      <w:ins w:id="136" w:author="Unknown">
        <w:r w:rsidRPr="008A0813">
          <w:rPr>
            <w:rStyle w:val="a3"/>
            <w:color w:val="333333"/>
            <w:sz w:val="20"/>
            <w:szCs w:val="20"/>
          </w:rPr>
          <w:t>Простыми словами:</w:t>
        </w:r>
        <w:r w:rsidRPr="008A0813">
          <w:rPr>
            <w:color w:val="333333"/>
            <w:sz w:val="20"/>
            <w:szCs w:val="20"/>
          </w:rPr>
          <w:t> Шаблон фасад предоставляет упрощенный интерфейс для сложной системы.</w:t>
        </w:r>
      </w:ins>
    </w:p>
    <w:p w:rsidR="00D05C7A" w:rsidRPr="008A0813" w:rsidRDefault="00D05C7A" w:rsidP="008A0813">
      <w:pPr>
        <w:pStyle w:val="a4"/>
        <w:shd w:val="clear" w:color="auto" w:fill="FFFFFF"/>
        <w:spacing w:before="0" w:beforeAutospacing="0" w:after="0" w:afterAutospacing="0"/>
        <w:rPr>
          <w:ins w:id="137" w:author="Unknown"/>
          <w:color w:val="333333"/>
          <w:sz w:val="20"/>
          <w:szCs w:val="20"/>
        </w:rPr>
      </w:pPr>
      <w:ins w:id="138" w:author="Unknown">
        <w:r w:rsidRPr="008A0813">
          <w:rPr>
            <w:color w:val="333333"/>
            <w:sz w:val="20"/>
            <w:szCs w:val="20"/>
          </w:rPr>
          <w:t>Перейдем к примерам в коде. Возьмем пример с компьютером. Изначально у нас есть класс </w:t>
        </w:r>
        <w:r w:rsidRPr="008A0813">
          <w:rPr>
            <w:rStyle w:val="HTML"/>
            <w:rFonts w:ascii="Times New Roman" w:eastAsiaTheme="majorEastAsia" w:hAnsi="Times New Roman" w:cs="Times New Roman"/>
            <w:color w:val="DD1144"/>
            <w:bdr w:val="single" w:sz="6" w:space="2" w:color="E1E1E8" w:frame="1"/>
            <w:shd w:val="clear" w:color="auto" w:fill="F7F7F9"/>
          </w:rPr>
          <w:t>Computer</w:t>
        </w:r>
        <w:r w:rsidRPr="008A0813">
          <w:rPr>
            <w:color w:val="333333"/>
            <w:sz w:val="20"/>
            <w:szCs w:val="20"/>
          </w:rPr>
          <w:t>:</w:t>
        </w:r>
      </w:ins>
    </w:p>
    <w:tbl>
      <w:tblPr>
        <w:tblW w:w="0" w:type="auto"/>
        <w:tblCellSpacing w:w="15" w:type="dxa"/>
        <w:tblCellMar>
          <w:top w:w="15" w:type="dxa"/>
          <w:left w:w="15" w:type="dxa"/>
          <w:bottom w:w="15" w:type="dxa"/>
          <w:right w:w="15" w:type="dxa"/>
        </w:tblCellMar>
        <w:tblLook w:val="04A0"/>
      </w:tblPr>
      <w:tblGrid>
        <w:gridCol w:w="275"/>
        <w:gridCol w:w="9705"/>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lastRenderedPageBreak/>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37</w:t>
            </w:r>
          </w:p>
        </w:tc>
        <w:tc>
          <w:tcPr>
            <w:tcW w:w="9660"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lastRenderedPageBreak/>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Computer</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getElectricShock</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proofErr w:type="gramStart"/>
            <w:r w:rsidRPr="008A0813">
              <w:rPr>
                <w:rStyle w:val="crayon-k"/>
                <w:rFonts w:ascii="Times New Roman" w:hAnsi="Times New Roman" w:cs="Times New Roman"/>
                <w:color w:val="000000"/>
                <w:sz w:val="20"/>
                <w:szCs w:val="20"/>
                <w:lang w:val="en-US"/>
              </w:rPr>
              <w:t>echo</w:t>
            </w:r>
            <w:proofErr w:type="gramEnd"/>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Ай</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makeSound</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proofErr w:type="gramStart"/>
            <w:r w:rsidRPr="008A0813">
              <w:rPr>
                <w:rStyle w:val="crayon-k"/>
                <w:rFonts w:ascii="Times New Roman" w:hAnsi="Times New Roman" w:cs="Times New Roman"/>
                <w:color w:val="000000"/>
                <w:sz w:val="20"/>
                <w:szCs w:val="20"/>
                <w:lang w:val="en-US"/>
              </w:rPr>
              <w:t>echo</w:t>
            </w:r>
            <w:proofErr w:type="gramEnd"/>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Бип</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бип</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showLoadingScreen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lastRenderedPageBreak/>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proofErr w:type="gramStart"/>
            <w:r w:rsidRPr="008A0813">
              <w:rPr>
                <w:rStyle w:val="crayon-k"/>
                <w:rFonts w:ascii="Times New Roman" w:hAnsi="Times New Roman" w:cs="Times New Roman"/>
                <w:color w:val="000000"/>
                <w:sz w:val="20"/>
                <w:szCs w:val="20"/>
                <w:lang w:val="en-US"/>
              </w:rPr>
              <w:t>echo</w:t>
            </w:r>
            <w:proofErr w:type="gramEnd"/>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Загрузка</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bam</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proofErr w:type="gramStart"/>
            <w:r w:rsidRPr="008A0813">
              <w:rPr>
                <w:rStyle w:val="crayon-k"/>
                <w:rFonts w:ascii="Times New Roman" w:hAnsi="Times New Roman" w:cs="Times New Roman"/>
                <w:color w:val="000000"/>
                <w:sz w:val="20"/>
                <w:szCs w:val="20"/>
                <w:lang w:val="en-US"/>
              </w:rPr>
              <w:t>echo</w:t>
            </w:r>
            <w:proofErr w:type="gramEnd"/>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Готов</w:t>
            </w:r>
            <w:r w:rsidRPr="008A0813">
              <w:rPr>
                <w:rStyle w:val="crayon-s"/>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rPr>
              <w:t>к</w:t>
            </w:r>
            <w:r w:rsidRPr="008A0813">
              <w:rPr>
                <w:rStyle w:val="crayon-s"/>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rPr>
              <w:t>использованию</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closeEverything</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proofErr w:type="gramStart"/>
            <w:r w:rsidRPr="008A0813">
              <w:rPr>
                <w:rStyle w:val="crayon-k"/>
                <w:rFonts w:ascii="Times New Roman" w:hAnsi="Times New Roman" w:cs="Times New Roman"/>
                <w:color w:val="000000"/>
                <w:sz w:val="20"/>
                <w:szCs w:val="20"/>
                <w:lang w:val="en-US"/>
              </w:rPr>
              <w:t>echo</w:t>
            </w:r>
            <w:proofErr w:type="gramEnd"/>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Буп</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буп</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буп</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бззз</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sooth</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echo</w:t>
            </w:r>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"Zzzzz"</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pullCurrent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proofErr w:type="gramStart"/>
            <w:r w:rsidRPr="008A0813">
              <w:rPr>
                <w:rStyle w:val="crayon-k"/>
                <w:rFonts w:ascii="Times New Roman" w:hAnsi="Times New Roman" w:cs="Times New Roman"/>
                <w:color w:val="000000"/>
                <w:sz w:val="20"/>
                <w:szCs w:val="20"/>
                <w:lang w:val="en-US"/>
              </w:rPr>
              <w:t>echo</w:t>
            </w:r>
            <w:proofErr w:type="gramEnd"/>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Аах</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139" w:author="Unknown"/>
          <w:color w:val="333333"/>
          <w:sz w:val="20"/>
          <w:szCs w:val="20"/>
        </w:rPr>
      </w:pPr>
      <w:ins w:id="140" w:author="Unknown">
        <w:r w:rsidRPr="008A0813">
          <w:rPr>
            <w:color w:val="333333"/>
            <w:sz w:val="20"/>
            <w:szCs w:val="20"/>
          </w:rPr>
          <w:lastRenderedPageBreak/>
          <w:t>Затем у нас есть фасад:</w:t>
        </w:r>
      </w:ins>
    </w:p>
    <w:tbl>
      <w:tblPr>
        <w:tblW w:w="0" w:type="auto"/>
        <w:tblCellSpacing w:w="15" w:type="dxa"/>
        <w:tblCellMar>
          <w:top w:w="15" w:type="dxa"/>
          <w:left w:w="15" w:type="dxa"/>
          <w:bottom w:w="15" w:type="dxa"/>
          <w:right w:w="15" w:type="dxa"/>
        </w:tblCellMar>
        <w:tblLook w:val="04A0"/>
      </w:tblPr>
      <w:tblGrid>
        <w:gridCol w:w="275"/>
        <w:gridCol w:w="9705"/>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24</w:t>
            </w:r>
          </w:p>
        </w:tc>
        <w:tc>
          <w:tcPr>
            <w:tcW w:w="9660"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ComputerFacade</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$computer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__construct</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Computer</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$computer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computer</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$computer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turnOn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computer</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getElectricShock</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computer</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makeSound</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computer</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showLoadingScreen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computer</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bam</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turnOff</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computer</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closeEverything</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computer</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pullCurrent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computer</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sooth</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141" w:author="Unknown"/>
          <w:color w:val="333333"/>
          <w:sz w:val="20"/>
          <w:szCs w:val="20"/>
        </w:rPr>
      </w:pPr>
      <w:ins w:id="142" w:author="Unknown">
        <w:r w:rsidRPr="008A0813">
          <w:rPr>
            <w:color w:val="333333"/>
            <w:sz w:val="20"/>
            <w:szCs w:val="20"/>
          </w:rPr>
          <w:t>Пример использования:</w:t>
        </w:r>
      </w:ins>
    </w:p>
    <w:tbl>
      <w:tblPr>
        <w:tblW w:w="0" w:type="auto"/>
        <w:tblCellSpacing w:w="15" w:type="dxa"/>
        <w:tblCellMar>
          <w:top w:w="15" w:type="dxa"/>
          <w:left w:w="15" w:type="dxa"/>
          <w:bottom w:w="15" w:type="dxa"/>
          <w:right w:w="15" w:type="dxa"/>
        </w:tblCellMar>
        <w:tblLook w:val="04A0"/>
      </w:tblPr>
      <w:tblGrid>
        <w:gridCol w:w="175"/>
        <w:gridCol w:w="9810"/>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tc>
        <w:tc>
          <w:tcPr>
            <w:tcW w:w="9765"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$computer</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ComputerFacade</w:t>
            </w:r>
            <w:r w:rsidRPr="008A0813">
              <w:rPr>
                <w:rStyle w:val="crayon-sy"/>
                <w:rFonts w:ascii="Times New Roman" w:hAnsi="Times New Roman" w:cs="Times New Roman"/>
                <w:color w:val="000000"/>
                <w:sz w:val="20"/>
                <w:szCs w:val="20"/>
                <w:lang w:val="en-US"/>
              </w:rPr>
              <w:t>(</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Computer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v"/>
                <w:rFonts w:ascii="Times New Roman" w:hAnsi="Times New Roman" w:cs="Times New Roman"/>
                <w:color w:val="000000"/>
                <w:sz w:val="20"/>
                <w:szCs w:val="20"/>
                <w:lang w:val="en-US"/>
              </w:rPr>
              <w:t>$computer</w:t>
            </w:r>
            <w:r w:rsidRPr="008A0813">
              <w:rPr>
                <w:rStyle w:val="crayon-o"/>
                <w:rFonts w:ascii="Times New Roman" w:hAnsi="Times New Roman" w:cs="Times New Roman"/>
                <w:color w:val="000000"/>
                <w:sz w:val="20"/>
                <w:szCs w:val="20"/>
                <w:lang w:val="en-US"/>
              </w:rPr>
              <w:t>-&gt;</w:t>
            </w:r>
            <w:proofErr w:type="gramStart"/>
            <w:r w:rsidRPr="008A0813">
              <w:rPr>
                <w:rStyle w:val="crayon-e"/>
                <w:rFonts w:ascii="Times New Roman" w:hAnsi="Times New Roman" w:cs="Times New Roman"/>
                <w:color w:val="000000"/>
                <w:sz w:val="20"/>
                <w:szCs w:val="20"/>
                <w:lang w:val="en-US"/>
              </w:rPr>
              <w:t>turnOn</w:t>
            </w:r>
            <w:r w:rsidRPr="008A0813">
              <w:rPr>
                <w:rStyle w:val="crayon-sy"/>
                <w:rFonts w:ascii="Times New Roman" w:hAnsi="Times New Roman" w:cs="Times New Roman"/>
                <w:color w:val="000000"/>
                <w:sz w:val="20"/>
                <w:szCs w:val="20"/>
                <w:lang w:val="en-US"/>
              </w:rPr>
              <w:t>(</w:t>
            </w:r>
            <w:proofErr w:type="gramEnd"/>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Ай</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Бип</w:t>
            </w:r>
            <w:r w:rsidRPr="008A0813">
              <w:rPr>
                <w:rStyle w:val="crayon-c"/>
                <w:rFonts w:ascii="Times New Roman" w:hAnsi="Times New Roman" w:cs="Times New Roman"/>
                <w:color w:val="000000"/>
                <w:sz w:val="20"/>
                <w:szCs w:val="20"/>
                <w:lang w:val="en-US"/>
              </w:rPr>
              <w:t>-</w:t>
            </w:r>
            <w:r w:rsidRPr="008A0813">
              <w:rPr>
                <w:rStyle w:val="crayon-c"/>
                <w:rFonts w:ascii="Times New Roman" w:hAnsi="Times New Roman" w:cs="Times New Roman"/>
                <w:color w:val="000000"/>
                <w:sz w:val="20"/>
                <w:szCs w:val="20"/>
              </w:rPr>
              <w:t>бип</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Загрузка</w:t>
            </w:r>
            <w:proofErr w:type="gramStart"/>
            <w:r w:rsidRPr="008A0813">
              <w:rPr>
                <w:rStyle w:val="crayon-c"/>
                <w:rFonts w:ascii="Times New Roman" w:hAnsi="Times New Roman" w:cs="Times New Roman"/>
                <w:color w:val="000000"/>
                <w:sz w:val="20"/>
                <w:szCs w:val="20"/>
              </w:rPr>
              <w:t xml:space="preserve">.. </w:t>
            </w:r>
            <w:proofErr w:type="gramEnd"/>
            <w:r w:rsidRPr="008A0813">
              <w:rPr>
                <w:rStyle w:val="crayon-c"/>
                <w:rFonts w:ascii="Times New Roman" w:hAnsi="Times New Roman" w:cs="Times New Roman"/>
                <w:color w:val="000000"/>
                <w:sz w:val="20"/>
                <w:szCs w:val="20"/>
              </w:rPr>
              <w:t>Готов к использованию!</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v"/>
                <w:rFonts w:ascii="Times New Roman" w:hAnsi="Times New Roman" w:cs="Times New Roman"/>
                <w:color w:val="000000"/>
                <w:sz w:val="20"/>
                <w:szCs w:val="20"/>
              </w:rPr>
              <w:t>$computer</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turnOff</w:t>
            </w:r>
            <w:r w:rsidRPr="008A0813">
              <w:rPr>
                <w:rStyle w:val="crayon-sy"/>
                <w:rFonts w:ascii="Times New Roman" w:hAnsi="Times New Roman" w:cs="Times New Roman"/>
                <w:color w:val="000000"/>
                <w:sz w:val="20"/>
                <w:szCs w:val="20"/>
              </w:rPr>
              <w:t>();</w:t>
            </w:r>
            <w:r w:rsidRPr="008A0813">
              <w:rPr>
                <w:rStyle w:val="crayon-h"/>
                <w:rFonts w:ascii="Times New Roman" w:hAnsi="Times New Roman" w:cs="Times New Roman"/>
                <w:color w:val="000000"/>
                <w:sz w:val="20"/>
                <w:szCs w:val="20"/>
              </w:rPr>
              <w:t xml:space="preserve"> </w:t>
            </w:r>
            <w:r w:rsidRPr="008A0813">
              <w:rPr>
                <w:rStyle w:val="crayon-c"/>
                <w:rFonts w:ascii="Times New Roman" w:hAnsi="Times New Roman" w:cs="Times New Roman"/>
                <w:color w:val="000000"/>
                <w:sz w:val="20"/>
                <w:szCs w:val="20"/>
              </w:rPr>
              <w:t>// Буп-буп-буп-бззз! Аах! Zzzzz</w:t>
            </w:r>
          </w:p>
        </w:tc>
      </w:tr>
    </w:tbl>
    <w:p w:rsidR="00D05C7A" w:rsidRPr="008A0813" w:rsidRDefault="00D05C7A" w:rsidP="008A0813">
      <w:pPr>
        <w:pStyle w:val="a4"/>
        <w:shd w:val="clear" w:color="auto" w:fill="FFFFFF"/>
        <w:spacing w:before="0" w:beforeAutospacing="0" w:after="0" w:afterAutospacing="0"/>
        <w:rPr>
          <w:ins w:id="143" w:author="Unknown"/>
          <w:color w:val="333333"/>
          <w:sz w:val="20"/>
          <w:szCs w:val="20"/>
        </w:rPr>
      </w:pPr>
      <w:bookmarkStart w:id="144" w:name="26"/>
      <w:bookmarkEnd w:id="144"/>
      <w:ins w:id="145" w:author="Unknown">
        <w:r w:rsidRPr="008A0813">
          <w:rPr>
            <w:color w:val="333333"/>
            <w:sz w:val="20"/>
            <w:szCs w:val="20"/>
          </w:rPr>
          <w:t>Примеры на </w:t>
        </w:r>
        <w:r w:rsidRPr="008A0813">
          <w:rPr>
            <w:color w:val="333333"/>
            <w:sz w:val="20"/>
            <w:szCs w:val="20"/>
          </w:rPr>
          <w:fldChar w:fldCharType="begin"/>
        </w:r>
        <w:r w:rsidRPr="008A0813">
          <w:rPr>
            <w:color w:val="333333"/>
            <w:sz w:val="20"/>
            <w:szCs w:val="20"/>
          </w:rPr>
          <w:instrText xml:space="preserve"> HYPERLINK "https://github.com/iluwatar/java-design-patterns/tree/master/facade" \t "_blank" </w:instrText>
        </w:r>
        <w:r w:rsidRPr="008A0813">
          <w:rPr>
            <w:color w:val="333333"/>
            <w:sz w:val="20"/>
            <w:szCs w:val="20"/>
          </w:rPr>
          <w:fldChar w:fldCharType="separate"/>
        </w:r>
        <w:r w:rsidRPr="008A0813">
          <w:rPr>
            <w:rStyle w:val="a5"/>
            <w:color w:val="04A49C"/>
            <w:sz w:val="20"/>
            <w:szCs w:val="20"/>
          </w:rPr>
          <w:t>Java</w:t>
        </w:r>
        <w:r w:rsidRPr="008A0813">
          <w:rPr>
            <w:color w:val="333333"/>
            <w:sz w:val="20"/>
            <w:szCs w:val="20"/>
          </w:rPr>
          <w:fldChar w:fldCharType="end"/>
        </w:r>
        <w:r w:rsidRPr="008A0813">
          <w:rPr>
            <w:color w:val="333333"/>
            <w:sz w:val="20"/>
            <w:szCs w:val="20"/>
          </w:rPr>
          <w:t> и </w:t>
        </w:r>
        <w:r w:rsidRPr="008A0813">
          <w:rPr>
            <w:color w:val="333333"/>
            <w:sz w:val="20"/>
            <w:szCs w:val="20"/>
          </w:rPr>
          <w:fldChar w:fldCharType="begin"/>
        </w:r>
        <w:r w:rsidRPr="008A0813">
          <w:rPr>
            <w:color w:val="333333"/>
            <w:sz w:val="20"/>
            <w:szCs w:val="20"/>
          </w:rPr>
          <w:instrText xml:space="preserve"> HYPERLINK "https://github.com/faif/python-patterns/blob/master/structural/facade.py" \t "_blank" </w:instrText>
        </w:r>
        <w:r w:rsidRPr="008A0813">
          <w:rPr>
            <w:color w:val="333333"/>
            <w:sz w:val="20"/>
            <w:szCs w:val="20"/>
          </w:rPr>
          <w:fldChar w:fldCharType="separate"/>
        </w:r>
        <w:r w:rsidRPr="008A0813">
          <w:rPr>
            <w:rStyle w:val="a5"/>
            <w:color w:val="04A49C"/>
            <w:sz w:val="20"/>
            <w:szCs w:val="20"/>
          </w:rPr>
          <w:t>Python</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2"/>
        <w:shd w:val="clear" w:color="auto" w:fill="FFFFFF"/>
        <w:spacing w:before="0" w:line="240" w:lineRule="auto"/>
        <w:rPr>
          <w:ins w:id="146" w:author="Unknown"/>
          <w:rFonts w:ascii="Times New Roman" w:hAnsi="Times New Roman" w:cs="Times New Roman"/>
          <w:b w:val="0"/>
          <w:bCs w:val="0"/>
          <w:color w:val="333333"/>
          <w:sz w:val="20"/>
          <w:szCs w:val="20"/>
        </w:rPr>
      </w:pPr>
      <w:proofErr w:type="gramStart"/>
      <w:ins w:id="147" w:author="Unknown">
        <w:r w:rsidRPr="008A0813">
          <w:rPr>
            <w:rFonts w:ascii="Times New Roman" w:hAnsi="Times New Roman" w:cs="Times New Roman"/>
            <w:b w:val="0"/>
            <w:bCs w:val="0"/>
            <w:color w:val="333333"/>
            <w:sz w:val="20"/>
            <w:szCs w:val="20"/>
          </w:rPr>
          <w:t>Приспособленец</w:t>
        </w:r>
        <w:proofErr w:type="gramEnd"/>
        <w:r w:rsidRPr="008A0813">
          <w:rPr>
            <w:rFonts w:ascii="Times New Roman" w:hAnsi="Times New Roman" w:cs="Times New Roman"/>
            <w:b w:val="0"/>
            <w:bCs w:val="0"/>
            <w:color w:val="333333"/>
            <w:sz w:val="20"/>
            <w:szCs w:val="20"/>
          </w:rPr>
          <w:t xml:space="preserve"> (Flyweight)</w:t>
        </w:r>
      </w:ins>
    </w:p>
    <w:p w:rsidR="00D05C7A" w:rsidRPr="008A0813" w:rsidRDefault="00D05C7A" w:rsidP="008A0813">
      <w:pPr>
        <w:pStyle w:val="a4"/>
        <w:shd w:val="clear" w:color="auto" w:fill="FFFFFF"/>
        <w:spacing w:before="0" w:beforeAutospacing="0" w:after="0" w:afterAutospacing="0"/>
        <w:rPr>
          <w:ins w:id="148" w:author="Unknown"/>
          <w:color w:val="333333"/>
          <w:sz w:val="20"/>
          <w:szCs w:val="20"/>
        </w:rPr>
      </w:pPr>
      <w:ins w:id="149" w:author="Unknown">
        <w:r w:rsidRPr="008A0813">
          <w:rPr>
            <w:color w:val="333333"/>
            <w:sz w:val="20"/>
            <w:szCs w:val="20"/>
          </w:rPr>
          <w:t>Википедия </w:t>
        </w:r>
        <w:r w:rsidRPr="008A0813">
          <w:rPr>
            <w:color w:val="333333"/>
            <w:sz w:val="20"/>
            <w:szCs w:val="20"/>
          </w:rPr>
          <w:fldChar w:fldCharType="begin"/>
        </w:r>
        <w:r w:rsidRPr="008A0813">
          <w:rPr>
            <w:color w:val="333333"/>
            <w:sz w:val="20"/>
            <w:szCs w:val="20"/>
          </w:rPr>
          <w:instrText xml:space="preserve"> HYPERLINK "https://ru.wikipedia.org/wiki/%D0%9F%D1%80%D0%B8%D1%81%D0%BF%D0%BE%D1%81%D0%BE%D0%B1%D0%BB%D0%B5%D0%BD%D0%B5%D1%86_(%D1%88%D0%B0%D0%B1%D0%BB%D0%BE%D0%BD_%D0%BF%D1%80%D0%BE%D0%B5%D0%BA%D1%82%D0%B8%D1%80%D0%BE%D0%B2%D0%B0%D0%BD%D0%B8%D1%8F)" \t "_blank" </w:instrText>
        </w:r>
        <w:r w:rsidRPr="008A0813">
          <w:rPr>
            <w:color w:val="333333"/>
            <w:sz w:val="20"/>
            <w:szCs w:val="20"/>
          </w:rPr>
          <w:fldChar w:fldCharType="separate"/>
        </w:r>
        <w:r w:rsidRPr="008A0813">
          <w:rPr>
            <w:rStyle w:val="a5"/>
            <w:color w:val="04A49C"/>
            <w:sz w:val="20"/>
            <w:szCs w:val="20"/>
          </w:rPr>
          <w:t>гласит</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a4"/>
        <w:shd w:val="clear" w:color="auto" w:fill="FFFFFF"/>
        <w:spacing w:before="0" w:beforeAutospacing="0" w:after="0" w:afterAutospacing="0"/>
        <w:rPr>
          <w:ins w:id="150" w:author="Unknown"/>
          <w:color w:val="333333"/>
          <w:sz w:val="20"/>
          <w:szCs w:val="20"/>
        </w:rPr>
      </w:pPr>
      <w:proofErr w:type="gramStart"/>
      <w:ins w:id="151" w:author="Unknown">
        <w:r w:rsidRPr="008A0813">
          <w:rPr>
            <w:rStyle w:val="a3"/>
            <w:color w:val="333333"/>
            <w:sz w:val="20"/>
            <w:szCs w:val="20"/>
          </w:rPr>
          <w:t>Приспособленец</w:t>
        </w:r>
        <w:proofErr w:type="gramEnd"/>
        <w:r w:rsidRPr="008A0813">
          <w:rPr>
            <w:color w:val="333333"/>
            <w:sz w:val="20"/>
            <w:szCs w:val="20"/>
          </w:rPr>
          <w:t> — структурный шаблон проектирования, при котором объект, представляющий себя как уникальный экземпляр в разных местах программы, по факту не является таковым.</w:t>
        </w:r>
      </w:ins>
    </w:p>
    <w:p w:rsidR="00D05C7A" w:rsidRPr="008A0813" w:rsidRDefault="00D05C7A" w:rsidP="008A0813">
      <w:pPr>
        <w:pStyle w:val="a4"/>
        <w:shd w:val="clear" w:color="auto" w:fill="FFFFFF"/>
        <w:spacing w:before="0" w:beforeAutospacing="0" w:after="0" w:afterAutospacing="0"/>
        <w:rPr>
          <w:ins w:id="152" w:author="Unknown"/>
          <w:color w:val="333333"/>
          <w:sz w:val="20"/>
          <w:szCs w:val="20"/>
        </w:rPr>
      </w:pPr>
      <w:ins w:id="153" w:author="Unknown">
        <w:r w:rsidRPr="008A0813">
          <w:rPr>
            <w:rStyle w:val="a3"/>
            <w:color w:val="333333"/>
            <w:sz w:val="20"/>
            <w:szCs w:val="20"/>
          </w:rPr>
          <w:t>Пример из жизни:</w:t>
        </w:r>
        <w:r w:rsidRPr="008A0813">
          <w:rPr>
            <w:color w:val="333333"/>
            <w:sz w:val="20"/>
            <w:szCs w:val="20"/>
          </w:rPr>
          <w:t xml:space="preserve"> Вы когда-нибудь заказывали чай в уличном ларьке? Там зачастуют готовят не одну чашку, которую вы заказали, а </w:t>
        </w:r>
        <w:proofErr w:type="gramStart"/>
        <w:r w:rsidRPr="008A0813">
          <w:rPr>
            <w:color w:val="333333"/>
            <w:sz w:val="20"/>
            <w:szCs w:val="20"/>
          </w:rPr>
          <w:t>гораздо большую</w:t>
        </w:r>
        <w:proofErr w:type="gramEnd"/>
        <w:r w:rsidRPr="008A0813">
          <w:rPr>
            <w:color w:val="333333"/>
            <w:sz w:val="20"/>
            <w:szCs w:val="20"/>
          </w:rPr>
          <w:t xml:space="preserve"> емкость. Это делается для того, чтобы экономить ресурсы (газ/электричество). Газ/электричество в этом примере и являются </w:t>
        </w:r>
        <w:proofErr w:type="gramStart"/>
        <w:r w:rsidRPr="008A0813">
          <w:rPr>
            <w:color w:val="333333"/>
            <w:sz w:val="20"/>
            <w:szCs w:val="20"/>
          </w:rPr>
          <w:t>приспособленцами</w:t>
        </w:r>
        <w:proofErr w:type="gramEnd"/>
        <w:r w:rsidRPr="008A0813">
          <w:rPr>
            <w:color w:val="333333"/>
            <w:sz w:val="20"/>
            <w:szCs w:val="20"/>
          </w:rPr>
          <w:t>, ресурсы которых делятся (sharing).</w:t>
        </w:r>
      </w:ins>
    </w:p>
    <w:p w:rsidR="00D05C7A" w:rsidRPr="008A0813" w:rsidRDefault="00D05C7A" w:rsidP="008A0813">
      <w:pPr>
        <w:pStyle w:val="a4"/>
        <w:shd w:val="clear" w:color="auto" w:fill="FFFFFF"/>
        <w:spacing w:before="0" w:beforeAutospacing="0" w:after="0" w:afterAutospacing="0"/>
        <w:rPr>
          <w:ins w:id="154" w:author="Unknown"/>
          <w:color w:val="333333"/>
          <w:sz w:val="20"/>
          <w:szCs w:val="20"/>
        </w:rPr>
      </w:pPr>
      <w:ins w:id="155" w:author="Unknown">
        <w:r w:rsidRPr="008A0813">
          <w:rPr>
            <w:rStyle w:val="a3"/>
            <w:color w:val="333333"/>
            <w:sz w:val="20"/>
            <w:szCs w:val="20"/>
          </w:rPr>
          <w:t>Простыми словами:</w:t>
        </w:r>
        <w:r w:rsidRPr="008A0813">
          <w:rPr>
            <w:color w:val="333333"/>
            <w:sz w:val="20"/>
            <w:szCs w:val="20"/>
          </w:rPr>
          <w:t> </w:t>
        </w:r>
        <w:proofErr w:type="gramStart"/>
        <w:r w:rsidRPr="008A0813">
          <w:rPr>
            <w:color w:val="333333"/>
            <w:sz w:val="20"/>
            <w:szCs w:val="20"/>
          </w:rPr>
          <w:t>Приспособленец</w:t>
        </w:r>
        <w:proofErr w:type="gramEnd"/>
        <w:r w:rsidRPr="008A0813">
          <w:rPr>
            <w:color w:val="333333"/>
            <w:sz w:val="20"/>
            <w:szCs w:val="20"/>
          </w:rPr>
          <w:t> используется для минимизации использования памяти или вычислительной стоимости путем разделения ресурсов с наибольшим количеством похожих объектов.</w:t>
        </w:r>
      </w:ins>
    </w:p>
    <w:p w:rsidR="00D05C7A" w:rsidRPr="008A0813" w:rsidRDefault="00D05C7A" w:rsidP="008A0813">
      <w:pPr>
        <w:pStyle w:val="a4"/>
        <w:shd w:val="clear" w:color="auto" w:fill="FFFFFF"/>
        <w:spacing w:before="0" w:beforeAutospacing="0" w:after="0" w:afterAutospacing="0"/>
        <w:rPr>
          <w:ins w:id="156" w:author="Unknown"/>
          <w:color w:val="333333"/>
          <w:sz w:val="20"/>
          <w:szCs w:val="20"/>
        </w:rPr>
      </w:pPr>
      <w:ins w:id="157" w:author="Unknown">
        <w:r w:rsidRPr="008A0813">
          <w:rPr>
            <w:color w:val="333333"/>
            <w:sz w:val="20"/>
            <w:szCs w:val="20"/>
          </w:rPr>
          <w:t>Перейдем к примерам в коде. Возьмем наш пример с чаем. Изначально у нас есть различные виды </w:t>
        </w:r>
        <w:r w:rsidRPr="008A0813">
          <w:rPr>
            <w:rStyle w:val="HTML"/>
            <w:rFonts w:ascii="Times New Roman" w:eastAsiaTheme="majorEastAsia" w:hAnsi="Times New Roman" w:cs="Times New Roman"/>
            <w:color w:val="DD1144"/>
            <w:bdr w:val="single" w:sz="6" w:space="2" w:color="E1E1E8" w:frame="1"/>
            <w:shd w:val="clear" w:color="auto" w:fill="F7F7F9"/>
          </w:rPr>
          <w:t>Tea</w:t>
        </w:r>
        <w:r w:rsidRPr="008A0813">
          <w:rPr>
            <w:color w:val="333333"/>
            <w:sz w:val="20"/>
            <w:szCs w:val="20"/>
          </w:rPr>
          <w:t> и </w:t>
        </w:r>
        <w:r w:rsidRPr="008A0813">
          <w:rPr>
            <w:rStyle w:val="HTML"/>
            <w:rFonts w:ascii="Times New Roman" w:eastAsiaTheme="majorEastAsia" w:hAnsi="Times New Roman" w:cs="Times New Roman"/>
            <w:color w:val="DD1144"/>
            <w:bdr w:val="single" w:sz="6" w:space="2" w:color="E1E1E8" w:frame="1"/>
            <w:shd w:val="clear" w:color="auto" w:fill="F7F7F9"/>
          </w:rPr>
          <w:t>TeaMaker</w:t>
        </w:r>
        <w:r w:rsidRPr="008A0813">
          <w:rPr>
            <w:color w:val="333333"/>
            <w:sz w:val="20"/>
            <w:szCs w:val="20"/>
          </w:rPr>
          <w:t>:</w:t>
        </w:r>
      </w:ins>
    </w:p>
    <w:tbl>
      <w:tblPr>
        <w:tblW w:w="0" w:type="auto"/>
        <w:tblCellSpacing w:w="15" w:type="dxa"/>
        <w:tblCellMar>
          <w:top w:w="15" w:type="dxa"/>
          <w:left w:w="15" w:type="dxa"/>
          <w:bottom w:w="15" w:type="dxa"/>
          <w:right w:w="15" w:type="dxa"/>
        </w:tblCellMar>
        <w:tblLook w:val="04A0"/>
      </w:tblPr>
      <w:tblGrid>
        <w:gridCol w:w="275"/>
        <w:gridCol w:w="9705"/>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lastRenderedPageBreak/>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20</w:t>
            </w:r>
          </w:p>
        </w:tc>
        <w:tc>
          <w:tcPr>
            <w:tcW w:w="9660"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xml:space="preserve">// Все, что будет закешировано, является </w:t>
            </w:r>
            <w:proofErr w:type="gramStart"/>
            <w:r w:rsidRPr="008A0813">
              <w:rPr>
                <w:rStyle w:val="crayon-c"/>
                <w:rFonts w:ascii="Times New Roman" w:hAnsi="Times New Roman" w:cs="Times New Roman"/>
                <w:color w:val="000000"/>
                <w:sz w:val="20"/>
                <w:szCs w:val="20"/>
              </w:rPr>
              <w:t>приспособленцем</w:t>
            </w:r>
            <w:proofErr w:type="gramEnd"/>
            <w:r w:rsidRPr="008A0813">
              <w:rPr>
                <w:rStyle w:val="crayon-c"/>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xml:space="preserve">// Типы чая здесь будут </w:t>
            </w:r>
            <w:proofErr w:type="gramStart"/>
            <w:r w:rsidRPr="008A0813">
              <w:rPr>
                <w:rStyle w:val="crayon-c"/>
                <w:rFonts w:ascii="Times New Roman" w:hAnsi="Times New Roman" w:cs="Times New Roman"/>
                <w:color w:val="000000"/>
                <w:sz w:val="20"/>
                <w:szCs w:val="20"/>
              </w:rPr>
              <w:t>приспособленцами</w:t>
            </w:r>
            <w:proofErr w:type="gramEnd"/>
            <w:r w:rsidRPr="008A0813">
              <w:rPr>
                <w:rStyle w:val="crayon-c"/>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t"/>
                <w:rFonts w:ascii="Times New Roman" w:hAnsi="Times New Roman" w:cs="Times New Roman"/>
                <w:color w:val="000000"/>
                <w:sz w:val="20"/>
                <w:szCs w:val="20"/>
              </w:rPr>
              <w:t>class</w:t>
            </w:r>
            <w:r w:rsidRPr="008A0813">
              <w:rPr>
                <w:rStyle w:val="crayon-h"/>
                <w:rFonts w:ascii="Times New Roman" w:hAnsi="Times New Roman" w:cs="Times New Roman"/>
                <w:color w:val="000000"/>
                <w:sz w:val="20"/>
                <w:szCs w:val="20"/>
              </w:rPr>
              <w:t xml:space="preserve"> </w:t>
            </w:r>
            <w:r w:rsidRPr="008A0813">
              <w:rPr>
                <w:rStyle w:val="crayon-e"/>
                <w:rFonts w:ascii="Times New Roman" w:hAnsi="Times New Roman" w:cs="Times New Roman"/>
                <w:color w:val="000000"/>
                <w:sz w:val="20"/>
                <w:szCs w:val="20"/>
              </w:rPr>
              <w:t>KarakTea</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t> </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//Ведет себя как фабрика и сохраняет чай</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TeaMaker</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$availableTea</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make</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$preference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t"/>
                <w:rFonts w:ascii="Times New Roman" w:hAnsi="Times New Roman" w:cs="Times New Roman"/>
                <w:color w:val="000000"/>
                <w:sz w:val="20"/>
                <w:szCs w:val="20"/>
                <w:lang w:val="en-US"/>
              </w:rPr>
              <w:t>if</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r w:rsidRPr="008A0813">
              <w:rPr>
                <w:rStyle w:val="crayon-k"/>
                <w:rFonts w:ascii="Times New Roman" w:hAnsi="Times New Roman" w:cs="Times New Roman"/>
                <w:color w:val="000000"/>
                <w:sz w:val="20"/>
                <w:szCs w:val="20"/>
                <w:lang w:val="en-US"/>
              </w:rPr>
              <w:t>empty</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availableTea</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$preference</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availableTea</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$preference</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KarakTea</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t> </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k"/>
                <w:rFonts w:ascii="Times New Roman" w:hAnsi="Times New Roman" w:cs="Times New Roman"/>
                <w:color w:val="000000"/>
                <w:sz w:val="20"/>
                <w:szCs w:val="20"/>
              </w:rPr>
              <w:t>return</w:t>
            </w:r>
            <w:r w:rsidRPr="008A0813">
              <w:rPr>
                <w:rStyle w:val="crayon-h"/>
                <w:rFonts w:ascii="Times New Roman" w:hAnsi="Times New Roman" w:cs="Times New Roman"/>
                <w:color w:val="000000"/>
                <w:sz w:val="20"/>
                <w:szCs w:val="20"/>
              </w:rPr>
              <w:t xml:space="preserve"> </w:t>
            </w:r>
            <w:r w:rsidRPr="008A0813">
              <w:rPr>
                <w:rStyle w:val="crayon-v"/>
                <w:rFonts w:ascii="Times New Roman" w:hAnsi="Times New Roman" w:cs="Times New Roman"/>
                <w:color w:val="000000"/>
                <w:sz w:val="20"/>
                <w:szCs w:val="20"/>
              </w:rPr>
              <w:t>$this</w:t>
            </w:r>
            <w:r w:rsidRPr="008A0813">
              <w:rPr>
                <w:rStyle w:val="crayon-o"/>
                <w:rFonts w:ascii="Times New Roman" w:hAnsi="Times New Roman" w:cs="Times New Roman"/>
                <w:color w:val="000000"/>
                <w:sz w:val="20"/>
                <w:szCs w:val="20"/>
              </w:rPr>
              <w:t>-&gt;</w:t>
            </w:r>
            <w:r w:rsidRPr="008A0813">
              <w:rPr>
                <w:rStyle w:val="crayon-i"/>
                <w:rFonts w:ascii="Times New Roman" w:hAnsi="Times New Roman" w:cs="Times New Roman"/>
                <w:color w:val="000000"/>
                <w:sz w:val="20"/>
                <w:szCs w:val="20"/>
              </w:rPr>
              <w:t>availableTea</w:t>
            </w:r>
            <w:r w:rsidRPr="008A0813">
              <w:rPr>
                <w:rStyle w:val="crayon-sy"/>
                <w:rFonts w:ascii="Times New Roman" w:hAnsi="Times New Roman" w:cs="Times New Roman"/>
                <w:color w:val="000000"/>
                <w:sz w:val="20"/>
                <w:szCs w:val="20"/>
              </w:rPr>
              <w:t>[</w:t>
            </w:r>
            <w:r w:rsidRPr="008A0813">
              <w:rPr>
                <w:rStyle w:val="crayon-v"/>
                <w:rFonts w:ascii="Times New Roman" w:hAnsi="Times New Roman" w:cs="Times New Roman"/>
                <w:color w:val="000000"/>
                <w:sz w:val="20"/>
                <w:szCs w:val="20"/>
              </w:rPr>
              <w:t>$preference</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158" w:author="Unknown"/>
          <w:color w:val="333333"/>
          <w:sz w:val="20"/>
          <w:szCs w:val="20"/>
        </w:rPr>
      </w:pPr>
      <w:ins w:id="159" w:author="Unknown">
        <w:r w:rsidRPr="008A0813">
          <w:rPr>
            <w:color w:val="333333"/>
            <w:sz w:val="20"/>
            <w:szCs w:val="20"/>
          </w:rPr>
          <w:t>Теперь у нас есть </w:t>
        </w:r>
        <w:r w:rsidRPr="008A0813">
          <w:rPr>
            <w:rStyle w:val="HTML"/>
            <w:rFonts w:ascii="Times New Roman" w:eastAsiaTheme="majorEastAsia" w:hAnsi="Times New Roman" w:cs="Times New Roman"/>
            <w:color w:val="DD1144"/>
            <w:bdr w:val="single" w:sz="6" w:space="2" w:color="E1E1E8" w:frame="1"/>
            <w:shd w:val="clear" w:color="auto" w:fill="F7F7F9"/>
          </w:rPr>
          <w:t>TeaShop</w:t>
        </w:r>
        <w:r w:rsidRPr="008A0813">
          <w:rPr>
            <w:color w:val="333333"/>
            <w:sz w:val="20"/>
            <w:szCs w:val="20"/>
          </w:rPr>
          <w:t>, который принимает заказы и выполняет их:</w:t>
        </w:r>
      </w:ins>
    </w:p>
    <w:tbl>
      <w:tblPr>
        <w:tblW w:w="0" w:type="auto"/>
        <w:tblCellSpacing w:w="15" w:type="dxa"/>
        <w:tblCellMar>
          <w:top w:w="15" w:type="dxa"/>
          <w:left w:w="15" w:type="dxa"/>
          <w:bottom w:w="15" w:type="dxa"/>
          <w:right w:w="15" w:type="dxa"/>
        </w:tblCellMar>
        <w:tblLook w:val="04A0"/>
      </w:tblPr>
      <w:tblGrid>
        <w:gridCol w:w="275"/>
        <w:gridCol w:w="9705"/>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22</w:t>
            </w:r>
          </w:p>
        </w:tc>
        <w:tc>
          <w:tcPr>
            <w:tcW w:w="9660"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TeaShop</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$orders</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$teaMaker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__construct</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TeaMaker</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$teaMaker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teaMaker</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$teaMaker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takeOrder</w:t>
            </w:r>
            <w:r w:rsidRPr="008A0813">
              <w:rPr>
                <w:rStyle w:val="crayon-sy"/>
                <w:rFonts w:ascii="Times New Roman" w:hAnsi="Times New Roman" w:cs="Times New Roman"/>
                <w:color w:val="000000"/>
                <w:sz w:val="20"/>
                <w:szCs w:val="20"/>
                <w:lang w:val="en-US"/>
              </w:rPr>
              <w:t>(</w:t>
            </w:r>
            <w:r w:rsidRPr="008A0813">
              <w:rPr>
                <w:rStyle w:val="crayon-t"/>
                <w:rFonts w:ascii="Times New Roman" w:hAnsi="Times New Roman" w:cs="Times New Roman"/>
                <w:color w:val="000000"/>
                <w:sz w:val="20"/>
                <w:szCs w:val="20"/>
                <w:lang w:val="en-US"/>
              </w:rPr>
              <w:t>string</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$teaType</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int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$table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orders</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$table</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teaMaker</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make</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$teaType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serve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t"/>
                <w:rFonts w:ascii="Times New Roman" w:hAnsi="Times New Roman" w:cs="Times New Roman"/>
                <w:color w:val="000000"/>
                <w:sz w:val="20"/>
                <w:szCs w:val="20"/>
                <w:lang w:val="en-US"/>
              </w:rPr>
              <w:t>foreach</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 xml:space="preserve">orders </w:t>
            </w:r>
            <w:r w:rsidRPr="008A0813">
              <w:rPr>
                <w:rStyle w:val="crayon-st"/>
                <w:rFonts w:ascii="Times New Roman" w:hAnsi="Times New Roman" w:cs="Times New Roman"/>
                <w:color w:val="000000"/>
                <w:sz w:val="20"/>
                <w:szCs w:val="20"/>
                <w:lang w:val="en-US"/>
              </w:rPr>
              <w:t>as</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$table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=&gt;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$tea</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proofErr w:type="gramStart"/>
            <w:r w:rsidRPr="008A0813">
              <w:rPr>
                <w:rStyle w:val="crayon-k"/>
                <w:rFonts w:ascii="Times New Roman" w:hAnsi="Times New Roman" w:cs="Times New Roman"/>
                <w:color w:val="000000"/>
                <w:sz w:val="20"/>
                <w:szCs w:val="20"/>
                <w:lang w:val="en-US"/>
              </w:rPr>
              <w:t>echo</w:t>
            </w:r>
            <w:proofErr w:type="gramEnd"/>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"Serving tea to table# "</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rPr>
              <w:t>$table</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160" w:author="Unknown"/>
          <w:color w:val="333333"/>
          <w:sz w:val="20"/>
          <w:szCs w:val="20"/>
        </w:rPr>
      </w:pPr>
      <w:ins w:id="161" w:author="Unknown">
        <w:r w:rsidRPr="008A0813">
          <w:rPr>
            <w:color w:val="333333"/>
            <w:sz w:val="20"/>
            <w:szCs w:val="20"/>
          </w:rPr>
          <w:t>Пример использования:</w:t>
        </w:r>
      </w:ins>
    </w:p>
    <w:tbl>
      <w:tblPr>
        <w:tblW w:w="0" w:type="auto"/>
        <w:tblCellSpacing w:w="15" w:type="dxa"/>
        <w:tblCellMar>
          <w:top w:w="15" w:type="dxa"/>
          <w:left w:w="15" w:type="dxa"/>
          <w:bottom w:w="15" w:type="dxa"/>
          <w:right w:w="15" w:type="dxa"/>
        </w:tblCellMar>
        <w:tblLook w:val="04A0"/>
      </w:tblPr>
      <w:tblGrid>
        <w:gridCol w:w="275"/>
        <w:gridCol w:w="9705"/>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tc>
        <w:tc>
          <w:tcPr>
            <w:tcW w:w="9660"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$teaMaker</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TeaMaker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$shop</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TeaShop</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$teaMaker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$shop</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takeOrder</w:t>
            </w:r>
            <w:r w:rsidRPr="008A0813">
              <w:rPr>
                <w:rStyle w:val="crayon-sy"/>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меньше</w:t>
            </w:r>
            <w:r w:rsidRPr="008A0813">
              <w:rPr>
                <w:rStyle w:val="crayon-s"/>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rPr>
              <w:t>сахара</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n"/>
                <w:rFonts w:ascii="Times New Roman" w:hAnsi="Times New Roman" w:cs="Times New Roman"/>
                <w:color w:val="000000"/>
                <w:sz w:val="20"/>
                <w:szCs w:val="20"/>
                <w:lang w:val="en-US"/>
              </w:rPr>
              <w:t>1</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$shop</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takeOrder</w:t>
            </w:r>
            <w:r w:rsidRPr="008A0813">
              <w:rPr>
                <w:rStyle w:val="crayon-sy"/>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больше</w:t>
            </w:r>
            <w:r w:rsidRPr="008A0813">
              <w:rPr>
                <w:rStyle w:val="crayon-s"/>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rPr>
              <w:t>молока</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n"/>
                <w:rFonts w:ascii="Times New Roman" w:hAnsi="Times New Roman" w:cs="Times New Roman"/>
                <w:color w:val="000000"/>
                <w:sz w:val="20"/>
                <w:szCs w:val="20"/>
                <w:lang w:val="en-US"/>
              </w:rPr>
              <w:t>2</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$shop</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takeOrder</w:t>
            </w:r>
            <w:r w:rsidRPr="008A0813">
              <w:rPr>
                <w:rStyle w:val="crayon-sy"/>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без</w:t>
            </w:r>
            <w:r w:rsidRPr="008A0813">
              <w:rPr>
                <w:rStyle w:val="crayon-s"/>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rPr>
              <w:t>сахара</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n"/>
                <w:rFonts w:ascii="Times New Roman" w:hAnsi="Times New Roman" w:cs="Times New Roman"/>
                <w:color w:val="000000"/>
                <w:sz w:val="20"/>
                <w:szCs w:val="20"/>
                <w:lang w:val="en-US"/>
              </w:rPr>
              <w:t>5</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$shop</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serve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Подаем чай на первый стол</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Подаем чай на второй стол</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Подаем чай на пятый стол</w:t>
            </w:r>
          </w:p>
        </w:tc>
      </w:tr>
    </w:tbl>
    <w:p w:rsidR="00D05C7A" w:rsidRPr="008A0813" w:rsidRDefault="00D05C7A" w:rsidP="008A0813">
      <w:pPr>
        <w:pStyle w:val="a4"/>
        <w:shd w:val="clear" w:color="auto" w:fill="FFFFFF"/>
        <w:spacing w:before="0" w:beforeAutospacing="0" w:after="0" w:afterAutospacing="0"/>
        <w:rPr>
          <w:ins w:id="162" w:author="Unknown"/>
          <w:color w:val="333333"/>
          <w:sz w:val="20"/>
          <w:szCs w:val="20"/>
        </w:rPr>
      </w:pPr>
      <w:bookmarkStart w:id="163" w:name="27"/>
      <w:bookmarkEnd w:id="163"/>
      <w:ins w:id="164" w:author="Unknown">
        <w:r w:rsidRPr="008A0813">
          <w:rPr>
            <w:color w:val="333333"/>
            <w:sz w:val="20"/>
            <w:szCs w:val="20"/>
          </w:rPr>
          <w:t>Примеры на </w:t>
        </w:r>
        <w:r w:rsidRPr="008A0813">
          <w:rPr>
            <w:color w:val="333333"/>
            <w:sz w:val="20"/>
            <w:szCs w:val="20"/>
          </w:rPr>
          <w:fldChar w:fldCharType="begin"/>
        </w:r>
        <w:r w:rsidRPr="008A0813">
          <w:rPr>
            <w:color w:val="333333"/>
            <w:sz w:val="20"/>
            <w:szCs w:val="20"/>
          </w:rPr>
          <w:instrText xml:space="preserve"> HYPERLINK "https://github.com/iluwatar/java-design-patterns/tree/master/flyweight" \t "_blank" </w:instrText>
        </w:r>
        <w:r w:rsidRPr="008A0813">
          <w:rPr>
            <w:color w:val="333333"/>
            <w:sz w:val="20"/>
            <w:szCs w:val="20"/>
          </w:rPr>
          <w:fldChar w:fldCharType="separate"/>
        </w:r>
        <w:r w:rsidRPr="008A0813">
          <w:rPr>
            <w:rStyle w:val="a5"/>
            <w:color w:val="04A49C"/>
            <w:sz w:val="20"/>
            <w:szCs w:val="20"/>
          </w:rPr>
          <w:t>Java</w:t>
        </w:r>
        <w:r w:rsidRPr="008A0813">
          <w:rPr>
            <w:color w:val="333333"/>
            <w:sz w:val="20"/>
            <w:szCs w:val="20"/>
          </w:rPr>
          <w:fldChar w:fldCharType="end"/>
        </w:r>
        <w:r w:rsidRPr="008A0813">
          <w:rPr>
            <w:color w:val="333333"/>
            <w:sz w:val="20"/>
            <w:szCs w:val="20"/>
          </w:rPr>
          <w:t> и </w:t>
        </w:r>
        <w:r w:rsidRPr="008A0813">
          <w:rPr>
            <w:color w:val="333333"/>
            <w:sz w:val="20"/>
            <w:szCs w:val="20"/>
          </w:rPr>
          <w:fldChar w:fldCharType="begin"/>
        </w:r>
        <w:r w:rsidRPr="008A0813">
          <w:rPr>
            <w:color w:val="333333"/>
            <w:sz w:val="20"/>
            <w:szCs w:val="20"/>
          </w:rPr>
          <w:instrText xml:space="preserve"> HYPERLINK "https://github.com/faif/python-patterns/blob/master/structural/flyweight.py" \t "_blank" </w:instrText>
        </w:r>
        <w:r w:rsidRPr="008A0813">
          <w:rPr>
            <w:color w:val="333333"/>
            <w:sz w:val="20"/>
            <w:szCs w:val="20"/>
          </w:rPr>
          <w:fldChar w:fldCharType="separate"/>
        </w:r>
        <w:r w:rsidRPr="008A0813">
          <w:rPr>
            <w:rStyle w:val="a5"/>
            <w:color w:val="04A49C"/>
            <w:sz w:val="20"/>
            <w:szCs w:val="20"/>
          </w:rPr>
          <w:t>Python</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2"/>
        <w:shd w:val="clear" w:color="auto" w:fill="FFFFFF"/>
        <w:spacing w:before="0" w:line="240" w:lineRule="auto"/>
        <w:rPr>
          <w:ins w:id="165" w:author="Unknown"/>
          <w:rFonts w:ascii="Times New Roman" w:hAnsi="Times New Roman" w:cs="Times New Roman"/>
          <w:b w:val="0"/>
          <w:bCs w:val="0"/>
          <w:color w:val="333333"/>
          <w:sz w:val="20"/>
          <w:szCs w:val="20"/>
        </w:rPr>
      </w:pPr>
      <w:ins w:id="166" w:author="Unknown">
        <w:r w:rsidRPr="008A0813">
          <w:rPr>
            <w:rFonts w:ascii="Times New Roman" w:hAnsi="Times New Roman" w:cs="Times New Roman"/>
            <w:b w:val="0"/>
            <w:bCs w:val="0"/>
            <w:color w:val="333333"/>
            <w:sz w:val="20"/>
            <w:szCs w:val="20"/>
          </w:rPr>
          <w:t>Заместитель (Proxy)</w:t>
        </w:r>
      </w:ins>
    </w:p>
    <w:p w:rsidR="00D05C7A" w:rsidRPr="008A0813" w:rsidRDefault="00D05C7A" w:rsidP="008A0813">
      <w:pPr>
        <w:pStyle w:val="a4"/>
        <w:shd w:val="clear" w:color="auto" w:fill="FFFFFF"/>
        <w:spacing w:before="0" w:beforeAutospacing="0" w:after="0" w:afterAutospacing="0"/>
        <w:rPr>
          <w:ins w:id="167" w:author="Unknown"/>
          <w:color w:val="333333"/>
          <w:sz w:val="20"/>
          <w:szCs w:val="20"/>
        </w:rPr>
      </w:pPr>
      <w:ins w:id="168" w:author="Unknown">
        <w:r w:rsidRPr="008A0813">
          <w:rPr>
            <w:color w:val="333333"/>
            <w:sz w:val="20"/>
            <w:szCs w:val="20"/>
          </w:rPr>
          <w:t>Википедия </w:t>
        </w:r>
        <w:r w:rsidRPr="008A0813">
          <w:rPr>
            <w:color w:val="333333"/>
            <w:sz w:val="20"/>
            <w:szCs w:val="20"/>
          </w:rPr>
          <w:fldChar w:fldCharType="begin"/>
        </w:r>
        <w:r w:rsidRPr="008A0813">
          <w:rPr>
            <w:color w:val="333333"/>
            <w:sz w:val="20"/>
            <w:szCs w:val="20"/>
          </w:rPr>
          <w:instrText xml:space="preserve"> HYPERLINK "https://ru.wikipedia.org/wiki/Proxy_(%D1%88%D0%B0%D0%B1%D0%BB%D0%BE%D0%BD_%D0%BF%D1%80%D0%BE%D0%B5%D0%BA%D1%82%D0%B8%D1%80%D0%BE%D0%B2%D0%B0%D0%BD%D0%B8%D1%8F)" \t "_blank" </w:instrText>
        </w:r>
        <w:r w:rsidRPr="008A0813">
          <w:rPr>
            <w:color w:val="333333"/>
            <w:sz w:val="20"/>
            <w:szCs w:val="20"/>
          </w:rPr>
          <w:fldChar w:fldCharType="separate"/>
        </w:r>
        <w:r w:rsidRPr="008A0813">
          <w:rPr>
            <w:rStyle w:val="a5"/>
            <w:color w:val="04A49C"/>
            <w:sz w:val="20"/>
            <w:szCs w:val="20"/>
          </w:rPr>
          <w:t>гласит</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a4"/>
        <w:shd w:val="clear" w:color="auto" w:fill="FFFFFF"/>
        <w:spacing w:before="0" w:beforeAutospacing="0" w:after="0" w:afterAutospacing="0"/>
        <w:rPr>
          <w:ins w:id="169" w:author="Unknown"/>
          <w:color w:val="333333"/>
          <w:sz w:val="20"/>
          <w:szCs w:val="20"/>
        </w:rPr>
      </w:pPr>
      <w:ins w:id="170" w:author="Unknown">
        <w:r w:rsidRPr="008A0813">
          <w:rPr>
            <w:rStyle w:val="a3"/>
            <w:color w:val="333333"/>
            <w:sz w:val="20"/>
            <w:szCs w:val="20"/>
          </w:rPr>
          <w:t>Заместитель</w:t>
        </w:r>
        <w:r w:rsidRPr="008A0813">
          <w:rPr>
            <w:color w:val="333333"/>
            <w:sz w:val="20"/>
            <w:szCs w:val="20"/>
          </w:rPr>
          <w:t> — структурный шаблон проектирования, который предоставляет объект, который контролирует доступ к другому объекту, перехватывая все вызовы (выполняет функцию контейнера).</w:t>
        </w:r>
      </w:ins>
    </w:p>
    <w:p w:rsidR="00D05C7A" w:rsidRPr="008A0813" w:rsidRDefault="00D05C7A" w:rsidP="008A0813">
      <w:pPr>
        <w:pStyle w:val="a4"/>
        <w:shd w:val="clear" w:color="auto" w:fill="FFFFFF"/>
        <w:spacing w:before="0" w:beforeAutospacing="0" w:after="0" w:afterAutospacing="0"/>
        <w:rPr>
          <w:ins w:id="171" w:author="Unknown"/>
          <w:color w:val="333333"/>
          <w:sz w:val="20"/>
          <w:szCs w:val="20"/>
        </w:rPr>
      </w:pPr>
      <w:ins w:id="172" w:author="Unknown">
        <w:r w:rsidRPr="008A0813">
          <w:rPr>
            <w:rStyle w:val="a3"/>
            <w:color w:val="333333"/>
            <w:sz w:val="20"/>
            <w:szCs w:val="20"/>
          </w:rPr>
          <w:t>Пример из жизни:</w:t>
        </w:r>
        <w:r w:rsidRPr="008A0813">
          <w:rPr>
            <w:color w:val="333333"/>
            <w:sz w:val="20"/>
            <w:szCs w:val="20"/>
          </w:rPr>
          <w:t> Вы когда-нибудь использовали карту доступа, чтобы пройти через дверь? Есть несколько способов открыть дверь: например, она может быть открыта при помощи карты доступа или нажатия кнопки, которая обходит защиту. Основная функциональность двери — это открытие, но заместитель, добавленный поверх этого, добавляет функциональность. Но лучше я объясню это на примере кода чуть ниже.</w:t>
        </w:r>
      </w:ins>
    </w:p>
    <w:p w:rsidR="00D05C7A" w:rsidRPr="008A0813" w:rsidRDefault="00D05C7A" w:rsidP="008A0813">
      <w:pPr>
        <w:pStyle w:val="a4"/>
        <w:shd w:val="clear" w:color="auto" w:fill="FFFFFF"/>
        <w:spacing w:before="0" w:beforeAutospacing="0" w:after="0" w:afterAutospacing="0"/>
        <w:rPr>
          <w:ins w:id="173" w:author="Unknown"/>
          <w:color w:val="333333"/>
          <w:sz w:val="20"/>
          <w:szCs w:val="20"/>
        </w:rPr>
      </w:pPr>
      <w:ins w:id="174" w:author="Unknown">
        <w:r w:rsidRPr="008A0813">
          <w:rPr>
            <w:rStyle w:val="a3"/>
            <w:color w:val="333333"/>
            <w:sz w:val="20"/>
            <w:szCs w:val="20"/>
          </w:rPr>
          <w:t>Простыми словами:</w:t>
        </w:r>
        <w:r w:rsidRPr="008A0813">
          <w:rPr>
            <w:color w:val="333333"/>
            <w:sz w:val="20"/>
            <w:szCs w:val="20"/>
          </w:rPr>
          <w:t> Используя шаблон заместитель, класс отображает функциональность другого класса.</w:t>
        </w:r>
      </w:ins>
    </w:p>
    <w:p w:rsidR="00D05C7A" w:rsidRPr="008A0813" w:rsidRDefault="00D05C7A" w:rsidP="008A0813">
      <w:pPr>
        <w:pStyle w:val="a4"/>
        <w:shd w:val="clear" w:color="auto" w:fill="FFFFFF"/>
        <w:spacing w:before="0" w:beforeAutospacing="0" w:after="0" w:afterAutospacing="0"/>
        <w:rPr>
          <w:ins w:id="175" w:author="Unknown"/>
          <w:color w:val="333333"/>
          <w:sz w:val="20"/>
          <w:szCs w:val="20"/>
        </w:rPr>
      </w:pPr>
      <w:ins w:id="176" w:author="Unknown">
        <w:r w:rsidRPr="008A0813">
          <w:rPr>
            <w:color w:val="333333"/>
            <w:sz w:val="20"/>
            <w:szCs w:val="20"/>
          </w:rPr>
          <w:lastRenderedPageBreak/>
          <w:t>Перейдем к коду. Возьмем наш пример с безопасностью. Сначала у нас есть интерфейс </w:t>
        </w:r>
        <w:r w:rsidRPr="008A0813">
          <w:rPr>
            <w:rStyle w:val="HTML"/>
            <w:rFonts w:ascii="Times New Roman" w:eastAsiaTheme="majorEastAsia" w:hAnsi="Times New Roman" w:cs="Times New Roman"/>
            <w:color w:val="DD1144"/>
            <w:bdr w:val="single" w:sz="6" w:space="2" w:color="E1E1E8" w:frame="1"/>
            <w:shd w:val="clear" w:color="auto" w:fill="F7F7F9"/>
          </w:rPr>
          <w:t>Door</w:t>
        </w:r>
        <w:r w:rsidRPr="008A0813">
          <w:rPr>
            <w:color w:val="333333"/>
            <w:sz w:val="20"/>
            <w:szCs w:val="20"/>
          </w:rPr>
          <w:t> и его реализация:</w:t>
        </w:r>
      </w:ins>
    </w:p>
    <w:tbl>
      <w:tblPr>
        <w:tblW w:w="0" w:type="auto"/>
        <w:tblCellSpacing w:w="15" w:type="dxa"/>
        <w:tblCellMar>
          <w:top w:w="15" w:type="dxa"/>
          <w:left w:w="15" w:type="dxa"/>
          <w:bottom w:w="15" w:type="dxa"/>
          <w:right w:w="15" w:type="dxa"/>
        </w:tblCellMar>
        <w:tblLook w:val="04A0"/>
      </w:tblPr>
      <w:tblGrid>
        <w:gridCol w:w="275"/>
        <w:gridCol w:w="9705"/>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tc>
        <w:tc>
          <w:tcPr>
            <w:tcW w:w="9660"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interface</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Door</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open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close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LabDoor</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Door</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m"/>
                <w:rFonts w:ascii="Times New Roman" w:hAnsi="Times New Roman" w:cs="Times New Roman"/>
                <w:color w:val="000000"/>
                <w:sz w:val="20"/>
                <w:szCs w:val="20"/>
              </w:rPr>
              <w:t>public</w:t>
            </w:r>
            <w:r w:rsidRPr="008A0813">
              <w:rPr>
                <w:rStyle w:val="crayon-h"/>
                <w:rFonts w:ascii="Times New Roman" w:hAnsi="Times New Roman" w:cs="Times New Roman"/>
                <w:color w:val="000000"/>
                <w:sz w:val="20"/>
                <w:szCs w:val="20"/>
              </w:rPr>
              <w:t xml:space="preserve"> </w:t>
            </w:r>
            <w:r w:rsidRPr="008A0813">
              <w:rPr>
                <w:rStyle w:val="crayon-t"/>
                <w:rFonts w:ascii="Times New Roman" w:hAnsi="Times New Roman" w:cs="Times New Roman"/>
                <w:color w:val="000000"/>
                <w:sz w:val="20"/>
                <w:szCs w:val="20"/>
              </w:rPr>
              <w:t>function</w:t>
            </w:r>
            <w:r w:rsidRPr="008A0813">
              <w:rPr>
                <w:rStyle w:val="crayon-h"/>
                <w:rFonts w:ascii="Times New Roman" w:hAnsi="Times New Roman" w:cs="Times New Roman"/>
                <w:color w:val="000000"/>
                <w:sz w:val="20"/>
                <w:szCs w:val="20"/>
              </w:rPr>
              <w:t xml:space="preserve"> </w:t>
            </w:r>
            <w:r w:rsidRPr="008A0813">
              <w:rPr>
                <w:rStyle w:val="crayon-e"/>
                <w:rFonts w:ascii="Times New Roman" w:hAnsi="Times New Roman" w:cs="Times New Roman"/>
                <w:color w:val="000000"/>
                <w:sz w:val="20"/>
                <w:szCs w:val="20"/>
              </w:rPr>
              <w:t>open</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k"/>
                <w:rFonts w:ascii="Times New Roman" w:hAnsi="Times New Roman" w:cs="Times New Roman"/>
                <w:color w:val="000000"/>
                <w:sz w:val="20"/>
                <w:szCs w:val="20"/>
              </w:rPr>
              <w:t>echo</w:t>
            </w:r>
            <w:r w:rsidRPr="008A0813">
              <w:rPr>
                <w:rStyle w:val="crayon-h"/>
                <w:rFonts w:ascii="Times New Roman" w:hAnsi="Times New Roman" w:cs="Times New Roman"/>
                <w:color w:val="000000"/>
                <w:sz w:val="20"/>
                <w:szCs w:val="20"/>
              </w:rPr>
              <w:t xml:space="preserve"> </w:t>
            </w:r>
            <w:r w:rsidRPr="008A0813">
              <w:rPr>
                <w:rStyle w:val="crayon-s"/>
                <w:rFonts w:ascii="Times New Roman" w:hAnsi="Times New Roman" w:cs="Times New Roman"/>
                <w:color w:val="000000"/>
                <w:sz w:val="20"/>
                <w:szCs w:val="20"/>
              </w:rPr>
              <w:t>"Открытие дверь лаборатории"</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t> </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m"/>
                <w:rFonts w:ascii="Times New Roman" w:hAnsi="Times New Roman" w:cs="Times New Roman"/>
                <w:color w:val="000000"/>
                <w:sz w:val="20"/>
                <w:szCs w:val="20"/>
              </w:rPr>
              <w:t>public</w:t>
            </w:r>
            <w:r w:rsidRPr="008A0813">
              <w:rPr>
                <w:rStyle w:val="crayon-h"/>
                <w:rFonts w:ascii="Times New Roman" w:hAnsi="Times New Roman" w:cs="Times New Roman"/>
                <w:color w:val="000000"/>
                <w:sz w:val="20"/>
                <w:szCs w:val="20"/>
              </w:rPr>
              <w:t xml:space="preserve"> </w:t>
            </w:r>
            <w:r w:rsidRPr="008A0813">
              <w:rPr>
                <w:rStyle w:val="crayon-t"/>
                <w:rFonts w:ascii="Times New Roman" w:hAnsi="Times New Roman" w:cs="Times New Roman"/>
                <w:color w:val="000000"/>
                <w:sz w:val="20"/>
                <w:szCs w:val="20"/>
              </w:rPr>
              <w:t>function</w:t>
            </w:r>
            <w:r w:rsidRPr="008A0813">
              <w:rPr>
                <w:rStyle w:val="crayon-h"/>
                <w:rFonts w:ascii="Times New Roman" w:hAnsi="Times New Roman" w:cs="Times New Roman"/>
                <w:color w:val="000000"/>
                <w:sz w:val="20"/>
                <w:szCs w:val="20"/>
              </w:rPr>
              <w:t xml:space="preserve"> </w:t>
            </w:r>
            <w:r w:rsidRPr="008A0813">
              <w:rPr>
                <w:rStyle w:val="crayon-e"/>
                <w:rFonts w:ascii="Times New Roman" w:hAnsi="Times New Roman" w:cs="Times New Roman"/>
                <w:color w:val="000000"/>
                <w:sz w:val="20"/>
                <w:szCs w:val="20"/>
              </w:rPr>
              <w:t>close</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k"/>
                <w:rFonts w:ascii="Times New Roman" w:hAnsi="Times New Roman" w:cs="Times New Roman"/>
                <w:color w:val="000000"/>
                <w:sz w:val="20"/>
                <w:szCs w:val="20"/>
              </w:rPr>
              <w:t>echo</w:t>
            </w:r>
            <w:r w:rsidRPr="008A0813">
              <w:rPr>
                <w:rStyle w:val="crayon-h"/>
                <w:rFonts w:ascii="Times New Roman" w:hAnsi="Times New Roman" w:cs="Times New Roman"/>
                <w:color w:val="000000"/>
                <w:sz w:val="20"/>
                <w:szCs w:val="20"/>
              </w:rPr>
              <w:t xml:space="preserve"> </w:t>
            </w:r>
            <w:r w:rsidRPr="008A0813">
              <w:rPr>
                <w:rStyle w:val="crayon-s"/>
                <w:rFonts w:ascii="Times New Roman" w:hAnsi="Times New Roman" w:cs="Times New Roman"/>
                <w:color w:val="000000"/>
                <w:sz w:val="20"/>
                <w:szCs w:val="20"/>
              </w:rPr>
              <w:t>"Закрытие двери лаборатории"</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177" w:author="Unknown"/>
          <w:color w:val="333333"/>
          <w:sz w:val="20"/>
          <w:szCs w:val="20"/>
        </w:rPr>
      </w:pPr>
      <w:ins w:id="178" w:author="Unknown">
        <w:r w:rsidRPr="008A0813">
          <w:rPr>
            <w:color w:val="333333"/>
            <w:sz w:val="20"/>
            <w:szCs w:val="20"/>
          </w:rPr>
          <w:t>Затем у нас есть заместитель </w:t>
        </w:r>
        <w:r w:rsidRPr="008A0813">
          <w:rPr>
            <w:rStyle w:val="HTML"/>
            <w:rFonts w:ascii="Times New Roman" w:eastAsiaTheme="majorEastAsia" w:hAnsi="Times New Roman" w:cs="Times New Roman"/>
            <w:color w:val="DD1144"/>
            <w:bdr w:val="single" w:sz="6" w:space="2" w:color="E1E1E8" w:frame="1"/>
            <w:shd w:val="clear" w:color="auto" w:fill="F7F7F9"/>
          </w:rPr>
          <w:t>Security</w:t>
        </w:r>
        <w:r w:rsidRPr="008A0813">
          <w:rPr>
            <w:color w:val="333333"/>
            <w:sz w:val="20"/>
            <w:szCs w:val="20"/>
          </w:rPr>
          <w:t> для защиты любых наших дверей:</w:t>
        </w:r>
      </w:ins>
    </w:p>
    <w:tbl>
      <w:tblPr>
        <w:tblW w:w="0" w:type="auto"/>
        <w:tblCellSpacing w:w="15" w:type="dxa"/>
        <w:tblCellMar>
          <w:top w:w="15" w:type="dxa"/>
          <w:left w:w="15" w:type="dxa"/>
          <w:bottom w:w="15" w:type="dxa"/>
          <w:right w:w="15" w:type="dxa"/>
        </w:tblCellMar>
        <w:tblLook w:val="04A0"/>
      </w:tblPr>
      <w:tblGrid>
        <w:gridCol w:w="275"/>
        <w:gridCol w:w="9705"/>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28</w:t>
            </w:r>
          </w:p>
        </w:tc>
        <w:tc>
          <w:tcPr>
            <w:tcW w:w="9660"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Security</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$door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__construct</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Door</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$door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door</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$door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open</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$password</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t"/>
                <w:rFonts w:ascii="Times New Roman" w:hAnsi="Times New Roman" w:cs="Times New Roman"/>
                <w:color w:val="000000"/>
                <w:sz w:val="20"/>
                <w:szCs w:val="20"/>
                <w:lang w:val="en-US"/>
              </w:rPr>
              <w:t>if</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authenticate</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$password</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door</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open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r w:rsidRPr="008A0813">
              <w:rPr>
                <w:rStyle w:val="crayon-h"/>
                <w:rFonts w:ascii="Times New Roman" w:hAnsi="Times New Roman" w:cs="Times New Roman"/>
                <w:color w:val="000000"/>
                <w:sz w:val="20"/>
                <w:szCs w:val="20"/>
              </w:rPr>
              <w:t xml:space="preserve"> </w:t>
            </w:r>
            <w:r w:rsidRPr="008A0813">
              <w:rPr>
                <w:rStyle w:val="crayon-st"/>
                <w:rFonts w:ascii="Times New Roman" w:hAnsi="Times New Roman" w:cs="Times New Roman"/>
                <w:color w:val="000000"/>
                <w:sz w:val="20"/>
                <w:szCs w:val="20"/>
              </w:rPr>
              <w:t>else</w:t>
            </w:r>
            <w:r w:rsidRPr="008A0813">
              <w:rPr>
                <w:rStyle w:val="crayon-h"/>
                <w:rFonts w:ascii="Times New Roman" w:hAnsi="Times New Roman" w:cs="Times New Roman"/>
                <w:color w:val="000000"/>
                <w:sz w:val="20"/>
                <w:szCs w:val="20"/>
              </w:rPr>
              <w:t xml:space="preserve">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k"/>
                <w:rFonts w:ascii="Times New Roman" w:hAnsi="Times New Roman" w:cs="Times New Roman"/>
                <w:color w:val="000000"/>
                <w:sz w:val="20"/>
                <w:szCs w:val="20"/>
              </w:rPr>
              <w:t>echo</w:t>
            </w:r>
            <w:r w:rsidRPr="008A0813">
              <w:rPr>
                <w:rStyle w:val="crayon-h"/>
                <w:rFonts w:ascii="Times New Roman" w:hAnsi="Times New Roman" w:cs="Times New Roman"/>
                <w:color w:val="000000"/>
                <w:sz w:val="20"/>
                <w:szCs w:val="20"/>
              </w:rPr>
              <w:t xml:space="preserve"> </w:t>
            </w:r>
            <w:r w:rsidRPr="008A0813">
              <w:rPr>
                <w:rStyle w:val="crayon-s"/>
                <w:rFonts w:ascii="Times New Roman" w:hAnsi="Times New Roman" w:cs="Times New Roman"/>
                <w:color w:val="000000"/>
                <w:sz w:val="20"/>
                <w:szCs w:val="20"/>
              </w:rPr>
              <w:t>"Нет! Это невозможно</w:t>
            </w:r>
            <w:proofErr w:type="gramStart"/>
            <w:r w:rsidRPr="008A0813">
              <w:rPr>
                <w:rStyle w:val="crayon-s"/>
                <w:rFonts w:ascii="Times New Roman" w:hAnsi="Times New Roman" w:cs="Times New Roman"/>
                <w:color w:val="000000"/>
                <w:sz w:val="20"/>
                <w:szCs w:val="20"/>
              </w:rPr>
              <w:t>."</w:t>
            </w:r>
            <w:r w:rsidRPr="008A0813">
              <w:rPr>
                <w:rStyle w:val="crayon-sy"/>
                <w:rFonts w:ascii="Times New Roman" w:hAnsi="Times New Roman" w:cs="Times New Roman"/>
                <w:color w:val="000000"/>
                <w:sz w:val="20"/>
                <w:szCs w:val="20"/>
              </w:rPr>
              <w:t>;</w:t>
            </w:r>
            <w:proofErr w:type="gramEnd"/>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authenticate</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$password</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$password</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'$ecr@t'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close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door</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close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179" w:author="Unknown"/>
          <w:color w:val="333333"/>
          <w:sz w:val="20"/>
          <w:szCs w:val="20"/>
        </w:rPr>
      </w:pPr>
      <w:ins w:id="180" w:author="Unknown">
        <w:r w:rsidRPr="008A0813">
          <w:rPr>
            <w:color w:val="333333"/>
            <w:sz w:val="20"/>
            <w:szCs w:val="20"/>
          </w:rPr>
          <w:t>Пример использования:</w:t>
        </w:r>
      </w:ins>
    </w:p>
    <w:tbl>
      <w:tblPr>
        <w:tblW w:w="0" w:type="auto"/>
        <w:tblCellSpacing w:w="15" w:type="dxa"/>
        <w:tblCellMar>
          <w:top w:w="15" w:type="dxa"/>
          <w:left w:w="15" w:type="dxa"/>
          <w:bottom w:w="15" w:type="dxa"/>
          <w:right w:w="15" w:type="dxa"/>
        </w:tblCellMar>
        <w:tblLook w:val="04A0"/>
      </w:tblPr>
      <w:tblGrid>
        <w:gridCol w:w="175"/>
        <w:gridCol w:w="9810"/>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tc>
        <w:tc>
          <w:tcPr>
            <w:tcW w:w="9765"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$door</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Security</w:t>
            </w:r>
            <w:r w:rsidRPr="008A0813">
              <w:rPr>
                <w:rStyle w:val="crayon-sy"/>
                <w:rFonts w:ascii="Times New Roman" w:hAnsi="Times New Roman" w:cs="Times New Roman"/>
                <w:color w:val="000000"/>
                <w:sz w:val="20"/>
                <w:szCs w:val="20"/>
                <w:lang w:val="en-US"/>
              </w:rPr>
              <w:t>(</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LabDoor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v"/>
                <w:rFonts w:ascii="Times New Roman" w:hAnsi="Times New Roman" w:cs="Times New Roman"/>
                <w:color w:val="000000"/>
                <w:sz w:val="20"/>
                <w:szCs w:val="20"/>
              </w:rPr>
              <w:t>$door</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open</w:t>
            </w:r>
            <w:r w:rsidRPr="008A0813">
              <w:rPr>
                <w:rStyle w:val="crayon-sy"/>
                <w:rFonts w:ascii="Times New Roman" w:hAnsi="Times New Roman" w:cs="Times New Roman"/>
                <w:color w:val="000000"/>
                <w:sz w:val="20"/>
                <w:szCs w:val="20"/>
              </w:rPr>
              <w:t>(</w:t>
            </w:r>
            <w:r w:rsidRPr="008A0813">
              <w:rPr>
                <w:rStyle w:val="crayon-s"/>
                <w:rFonts w:ascii="Times New Roman" w:hAnsi="Times New Roman" w:cs="Times New Roman"/>
                <w:color w:val="000000"/>
                <w:sz w:val="20"/>
                <w:szCs w:val="20"/>
              </w:rPr>
              <w:t>'invalid'</w:t>
            </w:r>
            <w:r w:rsidRPr="008A0813">
              <w:rPr>
                <w:rStyle w:val="crayon-sy"/>
                <w:rFonts w:ascii="Times New Roman" w:hAnsi="Times New Roman" w:cs="Times New Roman"/>
                <w:color w:val="000000"/>
                <w:sz w:val="20"/>
                <w:szCs w:val="20"/>
              </w:rPr>
              <w:t>);</w:t>
            </w:r>
            <w:r w:rsidRPr="008A0813">
              <w:rPr>
                <w:rStyle w:val="crayon-h"/>
                <w:rFonts w:ascii="Times New Roman" w:hAnsi="Times New Roman" w:cs="Times New Roman"/>
                <w:color w:val="000000"/>
                <w:sz w:val="20"/>
                <w:szCs w:val="20"/>
              </w:rPr>
              <w:t xml:space="preserve"> </w:t>
            </w:r>
            <w:r w:rsidRPr="008A0813">
              <w:rPr>
                <w:rStyle w:val="crayon-c"/>
                <w:rFonts w:ascii="Times New Roman" w:hAnsi="Times New Roman" w:cs="Times New Roman"/>
                <w:color w:val="000000"/>
                <w:sz w:val="20"/>
                <w:szCs w:val="20"/>
              </w:rPr>
              <w:t>// Нет! Это невозможно.</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t> </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v"/>
                <w:rFonts w:ascii="Times New Roman" w:hAnsi="Times New Roman" w:cs="Times New Roman"/>
                <w:color w:val="000000"/>
                <w:sz w:val="20"/>
                <w:szCs w:val="20"/>
              </w:rPr>
              <w:t>$door</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open</w:t>
            </w:r>
            <w:r w:rsidRPr="008A0813">
              <w:rPr>
                <w:rStyle w:val="crayon-sy"/>
                <w:rFonts w:ascii="Times New Roman" w:hAnsi="Times New Roman" w:cs="Times New Roman"/>
                <w:color w:val="000000"/>
                <w:sz w:val="20"/>
                <w:szCs w:val="20"/>
              </w:rPr>
              <w:t>(</w:t>
            </w:r>
            <w:r w:rsidRPr="008A0813">
              <w:rPr>
                <w:rStyle w:val="crayon-s"/>
                <w:rFonts w:ascii="Times New Roman" w:hAnsi="Times New Roman" w:cs="Times New Roman"/>
                <w:color w:val="000000"/>
                <w:sz w:val="20"/>
                <w:szCs w:val="20"/>
              </w:rPr>
              <w:t>'$ecr@t'</w:t>
            </w:r>
            <w:r w:rsidRPr="008A0813">
              <w:rPr>
                <w:rStyle w:val="crayon-sy"/>
                <w:rFonts w:ascii="Times New Roman" w:hAnsi="Times New Roman" w:cs="Times New Roman"/>
                <w:color w:val="000000"/>
                <w:sz w:val="20"/>
                <w:szCs w:val="20"/>
              </w:rPr>
              <w:t>);</w:t>
            </w:r>
            <w:r w:rsidRPr="008A0813">
              <w:rPr>
                <w:rStyle w:val="crayon-h"/>
                <w:rFonts w:ascii="Times New Roman" w:hAnsi="Times New Roman" w:cs="Times New Roman"/>
                <w:color w:val="000000"/>
                <w:sz w:val="20"/>
                <w:szCs w:val="20"/>
              </w:rPr>
              <w:t xml:space="preserve"> </w:t>
            </w:r>
            <w:r w:rsidRPr="008A0813">
              <w:rPr>
                <w:rStyle w:val="crayon-c"/>
                <w:rFonts w:ascii="Times New Roman" w:hAnsi="Times New Roman" w:cs="Times New Roman"/>
                <w:color w:val="000000"/>
                <w:sz w:val="20"/>
                <w:szCs w:val="20"/>
              </w:rPr>
              <w:t>// Открытие двери лаборатории</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v"/>
                <w:rFonts w:ascii="Times New Roman" w:hAnsi="Times New Roman" w:cs="Times New Roman"/>
                <w:color w:val="000000"/>
                <w:sz w:val="20"/>
                <w:szCs w:val="20"/>
              </w:rPr>
              <w:t>$door</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close</w:t>
            </w:r>
            <w:r w:rsidRPr="008A0813">
              <w:rPr>
                <w:rStyle w:val="crayon-sy"/>
                <w:rFonts w:ascii="Times New Roman" w:hAnsi="Times New Roman" w:cs="Times New Roman"/>
                <w:color w:val="000000"/>
                <w:sz w:val="20"/>
                <w:szCs w:val="20"/>
              </w:rPr>
              <w:t>();</w:t>
            </w:r>
            <w:r w:rsidRPr="008A0813">
              <w:rPr>
                <w:rStyle w:val="crayon-h"/>
                <w:rFonts w:ascii="Times New Roman" w:hAnsi="Times New Roman" w:cs="Times New Roman"/>
                <w:color w:val="000000"/>
                <w:sz w:val="20"/>
                <w:szCs w:val="20"/>
              </w:rPr>
              <w:t xml:space="preserve"> </w:t>
            </w:r>
            <w:r w:rsidRPr="008A0813">
              <w:rPr>
                <w:rStyle w:val="crayon-c"/>
                <w:rFonts w:ascii="Times New Roman" w:hAnsi="Times New Roman" w:cs="Times New Roman"/>
                <w:color w:val="000000"/>
                <w:sz w:val="20"/>
                <w:szCs w:val="20"/>
              </w:rPr>
              <w:t>// Закрытие двери лаборатории</w:t>
            </w:r>
          </w:p>
        </w:tc>
      </w:tr>
    </w:tbl>
    <w:p w:rsidR="00D05C7A" w:rsidRPr="008A0813" w:rsidRDefault="00D05C7A" w:rsidP="008A0813">
      <w:pPr>
        <w:pStyle w:val="a4"/>
        <w:shd w:val="clear" w:color="auto" w:fill="FFFFFF"/>
        <w:spacing w:before="0" w:beforeAutospacing="0" w:after="0" w:afterAutospacing="0"/>
        <w:rPr>
          <w:ins w:id="181" w:author="Unknown"/>
          <w:color w:val="333333"/>
          <w:sz w:val="20"/>
          <w:szCs w:val="20"/>
        </w:rPr>
      </w:pPr>
      <w:ins w:id="182" w:author="Unknown">
        <w:r w:rsidRPr="008A0813">
          <w:rPr>
            <w:color w:val="333333"/>
            <w:sz w:val="20"/>
            <w:szCs w:val="20"/>
          </w:rPr>
          <w:t xml:space="preserve">Другим примером будет реализация маппинга данных. </w:t>
        </w:r>
        <w:proofErr w:type="gramStart"/>
        <w:r w:rsidRPr="008A0813">
          <w:rPr>
            <w:color w:val="333333"/>
            <w:sz w:val="20"/>
            <w:szCs w:val="20"/>
          </w:rPr>
          <w:t>Например, недавно я создал ODM (Object Data Mapper) для MongoDB, используя этот шаблон, где я написал заместитель вокруг классов mongo и использовал магический метод </w:t>
        </w:r>
        <w:r w:rsidRPr="008A0813">
          <w:rPr>
            <w:rStyle w:val="HTML"/>
            <w:rFonts w:ascii="Times New Roman" w:eastAsiaTheme="majorEastAsia" w:hAnsi="Times New Roman" w:cs="Times New Roman"/>
            <w:color w:val="DD1144"/>
            <w:bdr w:val="single" w:sz="6" w:space="2" w:color="E1E1E8" w:frame="1"/>
            <w:shd w:val="clear" w:color="auto" w:fill="F7F7F9"/>
          </w:rPr>
          <w:t>__call()</w:t>
        </w:r>
        <w:r w:rsidRPr="008A0813">
          <w:rPr>
            <w:color w:val="333333"/>
            <w:sz w:val="20"/>
            <w:szCs w:val="20"/>
          </w:rPr>
          <w:t>. Все вызовы методов были замещены оригинальным классом mongo, и полученный результат возвращался без изменений, но в случае </w:t>
        </w:r>
        <w:r w:rsidRPr="008A0813">
          <w:rPr>
            <w:rStyle w:val="HTML"/>
            <w:rFonts w:ascii="Times New Roman" w:eastAsiaTheme="majorEastAsia" w:hAnsi="Times New Roman" w:cs="Times New Roman"/>
            <w:color w:val="DD1144"/>
            <w:bdr w:val="single" w:sz="6" w:space="2" w:color="E1E1E8" w:frame="1"/>
            <w:shd w:val="clear" w:color="auto" w:fill="F7F7F9"/>
          </w:rPr>
          <w:t>find</w:t>
        </w:r>
        <w:r w:rsidRPr="008A0813">
          <w:rPr>
            <w:color w:val="333333"/>
            <w:sz w:val="20"/>
            <w:szCs w:val="20"/>
          </w:rPr>
          <w:t> или </w:t>
        </w:r>
        <w:r w:rsidRPr="008A0813">
          <w:rPr>
            <w:rStyle w:val="HTML"/>
            <w:rFonts w:ascii="Times New Roman" w:eastAsiaTheme="majorEastAsia" w:hAnsi="Times New Roman" w:cs="Times New Roman"/>
            <w:color w:val="DD1144"/>
            <w:bdr w:val="single" w:sz="6" w:space="2" w:color="E1E1E8" w:frame="1"/>
            <w:shd w:val="clear" w:color="auto" w:fill="F7F7F9"/>
          </w:rPr>
          <w:t>findOne</w:t>
        </w:r>
        <w:r w:rsidRPr="008A0813">
          <w:rPr>
            <w:color w:val="333333"/>
            <w:sz w:val="20"/>
            <w:szCs w:val="20"/>
          </w:rPr>
          <w:t> данные сопоставлялись необходимому классу, и возвращались в объект вместо </w:t>
        </w:r>
        <w:r w:rsidRPr="008A0813">
          <w:rPr>
            <w:rStyle w:val="HTML"/>
            <w:rFonts w:ascii="Times New Roman" w:eastAsiaTheme="majorEastAsia" w:hAnsi="Times New Roman" w:cs="Times New Roman"/>
            <w:color w:val="DD1144"/>
            <w:bdr w:val="single" w:sz="6" w:space="2" w:color="E1E1E8" w:frame="1"/>
            <w:shd w:val="clear" w:color="auto" w:fill="F7F7F9"/>
          </w:rPr>
          <w:t>Cursor</w:t>
        </w:r>
        <w:r w:rsidRPr="008A0813">
          <w:rPr>
            <w:color w:val="333333"/>
            <w:sz w:val="20"/>
            <w:szCs w:val="20"/>
          </w:rPr>
          <w:t>.</w:t>
        </w:r>
        <w:proofErr w:type="gramEnd"/>
      </w:ins>
    </w:p>
    <w:p w:rsidR="00D05C7A" w:rsidRPr="008A0813" w:rsidRDefault="00D05C7A" w:rsidP="008A0813">
      <w:pPr>
        <w:pStyle w:val="1"/>
        <w:shd w:val="clear" w:color="auto" w:fill="FFFFFF"/>
        <w:spacing w:before="0" w:line="240" w:lineRule="auto"/>
        <w:rPr>
          <w:rFonts w:ascii="Times New Roman" w:hAnsi="Times New Roman" w:cs="Times New Roman"/>
          <w:b w:val="0"/>
          <w:bCs w:val="0"/>
          <w:color w:val="333333"/>
          <w:sz w:val="20"/>
          <w:szCs w:val="20"/>
        </w:rPr>
      </w:pPr>
      <w:r w:rsidRPr="008A0813">
        <w:rPr>
          <w:rFonts w:ascii="Times New Roman" w:hAnsi="Times New Roman" w:cs="Times New Roman"/>
          <w:b w:val="0"/>
          <w:bCs w:val="0"/>
          <w:color w:val="333333"/>
          <w:sz w:val="20"/>
          <w:szCs w:val="20"/>
        </w:rPr>
        <w:t>Шаблоны проектирования простым языком. Часть первая. Порождающие шаблоны</w:t>
      </w:r>
    </w:p>
    <w:p w:rsidR="00D05C7A" w:rsidRPr="008A0813" w:rsidRDefault="00D05C7A" w:rsidP="008A0813">
      <w:pPr>
        <w:numPr>
          <w:ilvl w:val="0"/>
          <w:numId w:val="11"/>
        </w:numPr>
        <w:shd w:val="clear" w:color="auto" w:fill="FFFFFF"/>
        <w:spacing w:after="0" w:line="240" w:lineRule="auto"/>
        <w:ind w:left="0" w:right="173"/>
        <w:rPr>
          <w:rFonts w:ascii="Times New Roman" w:hAnsi="Times New Roman" w:cs="Times New Roman"/>
          <w:color w:val="9A9A9A"/>
          <w:sz w:val="20"/>
          <w:szCs w:val="20"/>
        </w:rPr>
      </w:pPr>
      <w:r w:rsidRPr="008A0813">
        <w:rPr>
          <w:rFonts w:ascii="Times New Roman" w:hAnsi="Times New Roman" w:cs="Times New Roman"/>
          <w:color w:val="9A9A9A"/>
          <w:sz w:val="20"/>
          <w:szCs w:val="20"/>
        </w:rPr>
        <w:t>1 июня 2017 в 12:14, </w:t>
      </w:r>
      <w:hyperlink r:id="rId79" w:tooltip="Все посты категории Переводы" w:history="1">
        <w:r w:rsidRPr="008A0813">
          <w:rPr>
            <w:rStyle w:val="a5"/>
            <w:rFonts w:ascii="Times New Roman" w:hAnsi="Times New Roman" w:cs="Times New Roman"/>
            <w:color w:val="9A9A9A"/>
            <w:sz w:val="20"/>
            <w:szCs w:val="20"/>
          </w:rPr>
          <w:t>Переводы</w:t>
        </w:r>
      </w:hyperlink>
    </w:p>
    <w:p w:rsidR="00D05C7A" w:rsidRPr="008A0813" w:rsidRDefault="00D05C7A" w:rsidP="008A0813">
      <w:pPr>
        <w:numPr>
          <w:ilvl w:val="0"/>
          <w:numId w:val="11"/>
        </w:numPr>
        <w:shd w:val="clear" w:color="auto" w:fill="FFFFFF"/>
        <w:spacing w:after="0" w:line="240" w:lineRule="auto"/>
        <w:ind w:left="0" w:right="173"/>
        <w:rPr>
          <w:rFonts w:ascii="Times New Roman" w:hAnsi="Times New Roman" w:cs="Times New Roman"/>
          <w:color w:val="9A9A9A"/>
          <w:sz w:val="20"/>
          <w:szCs w:val="20"/>
        </w:rPr>
      </w:pPr>
      <w:r w:rsidRPr="008A0813">
        <w:rPr>
          <w:rFonts w:ascii="Times New Roman" w:hAnsi="Times New Roman" w:cs="Times New Roman"/>
          <w:color w:val="9A9A9A"/>
          <w:sz w:val="20"/>
          <w:szCs w:val="20"/>
        </w:rPr>
        <w:t> </w:t>
      </w:r>
      <w:r w:rsidRPr="008A0813">
        <w:rPr>
          <w:rStyle w:val="timereadminutes"/>
          <w:rFonts w:ascii="Times New Roman" w:hAnsi="Times New Roman" w:cs="Times New Roman"/>
          <w:color w:val="9A9A9A"/>
          <w:sz w:val="20"/>
          <w:szCs w:val="20"/>
        </w:rPr>
        <w:t>16 минут</w:t>
      </w:r>
    </w:p>
    <w:p w:rsidR="00D05C7A" w:rsidRPr="008A0813" w:rsidRDefault="00D05C7A" w:rsidP="008A0813">
      <w:pPr>
        <w:numPr>
          <w:ilvl w:val="0"/>
          <w:numId w:val="11"/>
        </w:numPr>
        <w:shd w:val="clear" w:color="auto" w:fill="FFFFFF"/>
        <w:spacing w:after="0" w:line="240" w:lineRule="auto"/>
        <w:ind w:left="0" w:right="173"/>
        <w:rPr>
          <w:rFonts w:ascii="Times New Roman" w:hAnsi="Times New Roman" w:cs="Times New Roman"/>
          <w:color w:val="9A9A9A"/>
          <w:sz w:val="20"/>
          <w:szCs w:val="20"/>
        </w:rPr>
      </w:pPr>
      <w:r w:rsidRPr="008A0813">
        <w:rPr>
          <w:rFonts w:ascii="Times New Roman" w:hAnsi="Times New Roman" w:cs="Times New Roman"/>
          <w:color w:val="9A9A9A"/>
          <w:sz w:val="20"/>
          <w:szCs w:val="20"/>
        </w:rPr>
        <w:t> </w:t>
      </w:r>
      <w:r w:rsidRPr="008A0813">
        <w:rPr>
          <w:rStyle w:val="post-views-count"/>
          <w:rFonts w:ascii="Times New Roman" w:hAnsi="Times New Roman" w:cs="Times New Roman"/>
          <w:color w:val="9A9A9A"/>
          <w:sz w:val="20"/>
          <w:szCs w:val="20"/>
        </w:rPr>
        <w:t>5 716</w:t>
      </w:r>
    </w:p>
    <w:p w:rsidR="00D05C7A" w:rsidRPr="008A0813" w:rsidRDefault="00D05C7A" w:rsidP="008A0813">
      <w:pPr>
        <w:shd w:val="clear" w:color="auto" w:fill="F4F4F4"/>
        <w:spacing w:after="0" w:line="240" w:lineRule="auto"/>
        <w:rPr>
          <w:rFonts w:ascii="Times New Roman" w:hAnsi="Times New Roman" w:cs="Times New Roman"/>
          <w:color w:val="333333"/>
          <w:sz w:val="20"/>
          <w:szCs w:val="20"/>
        </w:rPr>
      </w:pPr>
      <w:r w:rsidRPr="008A0813">
        <w:rPr>
          <w:rFonts w:ascii="Times New Roman" w:hAnsi="Times New Roman" w:cs="Times New Roman"/>
          <w:noProof/>
          <w:color w:val="04A49C"/>
          <w:sz w:val="20"/>
          <w:szCs w:val="20"/>
          <w:lang w:eastAsia="ru-RU"/>
        </w:rPr>
        <w:lastRenderedPageBreak/>
        <w:drawing>
          <wp:inline distT="0" distB="0" distL="0" distR="0">
            <wp:extent cx="7337425" cy="2574925"/>
            <wp:effectExtent l="19050" t="0" r="0" b="0"/>
            <wp:docPr id="11" name="Рисунок 11" descr="шаблоны">
              <a:hlinkClick xmlns:a="http://schemas.openxmlformats.org/drawingml/2006/main" r:id="rId64" tooltip="&quot;Шаблоны проектирования простым языком. Часть первая. Порождающие шаблоны&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шаблоны">
                      <a:hlinkClick r:id="rId64" tooltip="&quot;Шаблоны проектирования простым языком. Часть первая. Порождающие шаблоны&quot;"/>
                    </pic:cNvPr>
                    <pic:cNvPicPr>
                      <a:picLocks noChangeAspect="1" noChangeArrowheads="1"/>
                    </pic:cNvPicPr>
                  </pic:nvPicPr>
                  <pic:blipFill>
                    <a:blip r:embed="rId65"/>
                    <a:srcRect/>
                    <a:stretch>
                      <a:fillRect/>
                    </a:stretch>
                  </pic:blipFill>
                  <pic:spPr bwMode="auto">
                    <a:xfrm>
                      <a:off x="0" y="0"/>
                      <a:ext cx="7337425" cy="2574925"/>
                    </a:xfrm>
                    <a:prstGeom prst="rect">
                      <a:avLst/>
                    </a:prstGeom>
                    <a:noFill/>
                    <a:ln w="9525">
                      <a:noFill/>
                      <a:miter lim="800000"/>
                      <a:headEnd/>
                      <a:tailEnd/>
                    </a:ln>
                  </pic:spPr>
                </pic:pic>
              </a:graphicData>
            </a:graphic>
          </wp:inline>
        </w:drawing>
      </w:r>
    </w:p>
    <w:p w:rsidR="00D05C7A" w:rsidRPr="008A0813" w:rsidRDefault="00D05C7A" w:rsidP="008A0813">
      <w:pPr>
        <w:pStyle w:val="a4"/>
        <w:shd w:val="clear" w:color="auto" w:fill="FFFFFF"/>
        <w:spacing w:before="0" w:beforeAutospacing="0" w:after="0" w:afterAutospacing="0"/>
        <w:jc w:val="right"/>
        <w:rPr>
          <w:color w:val="333333"/>
          <w:sz w:val="20"/>
          <w:szCs w:val="20"/>
        </w:rPr>
      </w:pPr>
      <w:r w:rsidRPr="008A0813">
        <w:rPr>
          <w:rStyle w:val="a8"/>
          <w:color w:val="333333"/>
          <w:sz w:val="20"/>
          <w:szCs w:val="20"/>
        </w:rPr>
        <w:t>Рассказывает </w:t>
      </w:r>
      <w:hyperlink r:id="rId80" w:tgtFrame="_blank" w:history="1">
        <w:r w:rsidRPr="008A0813">
          <w:rPr>
            <w:rStyle w:val="a5"/>
            <w:i/>
            <w:iCs/>
            <w:color w:val="04A49C"/>
            <w:sz w:val="20"/>
            <w:szCs w:val="20"/>
          </w:rPr>
          <w:t>Камран Ахмед</w:t>
        </w:r>
      </w:hyperlink>
    </w:p>
    <w:p w:rsidR="00D05C7A" w:rsidRPr="008A0813" w:rsidRDefault="00D05C7A" w:rsidP="008A0813">
      <w:pPr>
        <w:shd w:val="clear" w:color="auto" w:fill="FFFFFF"/>
        <w:spacing w:after="0" w:line="240" w:lineRule="auto"/>
        <w:rPr>
          <w:rFonts w:ascii="Times New Roman" w:hAnsi="Times New Roman" w:cs="Times New Roman"/>
          <w:color w:val="333333"/>
          <w:sz w:val="20"/>
          <w:szCs w:val="20"/>
        </w:rPr>
      </w:pPr>
      <w:r w:rsidRPr="008A0813">
        <w:rPr>
          <w:rFonts w:ascii="Times New Roman" w:hAnsi="Times New Roman" w:cs="Times New Roman"/>
          <w:color w:val="333333"/>
          <w:sz w:val="20"/>
          <w:szCs w:val="20"/>
        </w:rPr>
        <w:pict>
          <v:rect id="_x0000_i1027" style="width:0;height:1.5pt" o:hralign="center" o:hrstd="t" o:hr="t" fillcolor="gray" stroked="f"/>
        </w:pic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color w:val="333333"/>
          <w:sz w:val="20"/>
          <w:szCs w:val="20"/>
        </w:rPr>
        <w:t>Шаблоны проектирования — это руководства по решению повторяющихся проблем. Это не классы, пакеты или библиотеки, которые можно было бы подключить к вашему приложению и сидеть в ожидании чуда. Они скорее являются методиками, как решать определенные проблемы в определенных ситуациях.</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color w:val="333333"/>
          <w:sz w:val="20"/>
          <w:szCs w:val="20"/>
        </w:rPr>
        <w:t>Википедия </w:t>
      </w:r>
      <w:hyperlink r:id="rId81" w:tgtFrame="_blank" w:history="1">
        <w:r w:rsidRPr="008A0813">
          <w:rPr>
            <w:rStyle w:val="a5"/>
            <w:color w:val="04A49C"/>
            <w:sz w:val="20"/>
            <w:szCs w:val="20"/>
          </w:rPr>
          <w:t>описывает</w:t>
        </w:r>
      </w:hyperlink>
      <w:r w:rsidRPr="008A0813">
        <w:rPr>
          <w:color w:val="333333"/>
          <w:sz w:val="20"/>
          <w:szCs w:val="20"/>
        </w:rPr>
        <w:t> их следующим образом:</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rStyle w:val="a3"/>
          <w:color w:val="333333"/>
          <w:sz w:val="20"/>
          <w:szCs w:val="20"/>
        </w:rPr>
        <w:t>Шаблон проектирования,</w:t>
      </w:r>
      <w:r w:rsidRPr="008A0813">
        <w:rPr>
          <w:color w:val="333333"/>
          <w:sz w:val="20"/>
          <w:szCs w:val="20"/>
        </w:rPr>
        <w:t> или </w:t>
      </w:r>
      <w:r w:rsidRPr="008A0813">
        <w:rPr>
          <w:rStyle w:val="a3"/>
          <w:color w:val="333333"/>
          <w:sz w:val="20"/>
          <w:szCs w:val="20"/>
        </w:rPr>
        <w:t>паттерн</w:t>
      </w:r>
      <w:r w:rsidRPr="008A0813">
        <w:rPr>
          <w:color w:val="333333"/>
          <w:sz w:val="20"/>
          <w:szCs w:val="20"/>
        </w:rPr>
        <w:t>, в разработке программного обеспечения — повторяемая архитектурная конструкция, представляющая собой решение проблемы проектирования, в рамках некоторого часто возникающего контекста.</w:t>
      </w:r>
    </w:p>
    <w:p w:rsidR="00D05C7A" w:rsidRPr="008A0813" w:rsidRDefault="00D05C7A" w:rsidP="008A0813">
      <w:pPr>
        <w:pStyle w:val="3"/>
        <w:shd w:val="clear" w:color="auto" w:fill="FFFFFF"/>
        <w:spacing w:before="0" w:beforeAutospacing="0" w:after="0" w:afterAutospacing="0"/>
        <w:rPr>
          <w:b w:val="0"/>
          <w:bCs w:val="0"/>
          <w:color w:val="333333"/>
          <w:sz w:val="20"/>
          <w:szCs w:val="20"/>
        </w:rPr>
      </w:pPr>
      <w:r w:rsidRPr="008A0813">
        <w:rPr>
          <w:b w:val="0"/>
          <w:bCs w:val="0"/>
          <w:color w:val="333333"/>
          <w:sz w:val="20"/>
          <w:szCs w:val="20"/>
        </w:rPr>
        <w:t>Будьте осторожны</w:t>
      </w:r>
    </w:p>
    <w:p w:rsidR="00D05C7A" w:rsidRPr="008A0813" w:rsidRDefault="00D05C7A" w:rsidP="008A0813">
      <w:pPr>
        <w:numPr>
          <w:ilvl w:val="0"/>
          <w:numId w:val="12"/>
        </w:numPr>
        <w:shd w:val="clear" w:color="auto" w:fill="FFFFFF"/>
        <w:spacing w:after="0" w:line="240" w:lineRule="auto"/>
        <w:ind w:left="288"/>
        <w:rPr>
          <w:rFonts w:ascii="Times New Roman" w:hAnsi="Times New Roman" w:cs="Times New Roman"/>
          <w:color w:val="333333"/>
          <w:sz w:val="20"/>
          <w:szCs w:val="20"/>
        </w:rPr>
      </w:pPr>
      <w:r w:rsidRPr="008A0813">
        <w:rPr>
          <w:rFonts w:ascii="Times New Roman" w:hAnsi="Times New Roman" w:cs="Times New Roman"/>
          <w:color w:val="333333"/>
          <w:sz w:val="20"/>
          <w:szCs w:val="20"/>
        </w:rPr>
        <w:t>шаблоны проектирования не являются решением всех ваших проблем;</w:t>
      </w:r>
    </w:p>
    <w:p w:rsidR="00D05C7A" w:rsidRPr="008A0813" w:rsidRDefault="00D05C7A" w:rsidP="008A0813">
      <w:pPr>
        <w:numPr>
          <w:ilvl w:val="0"/>
          <w:numId w:val="12"/>
        </w:numPr>
        <w:shd w:val="clear" w:color="auto" w:fill="FFFFFF"/>
        <w:spacing w:after="0" w:line="240" w:lineRule="auto"/>
        <w:ind w:left="288"/>
        <w:rPr>
          <w:rFonts w:ascii="Times New Roman" w:hAnsi="Times New Roman" w:cs="Times New Roman"/>
          <w:color w:val="333333"/>
          <w:sz w:val="20"/>
          <w:szCs w:val="20"/>
        </w:rPr>
      </w:pPr>
      <w:r w:rsidRPr="008A0813">
        <w:rPr>
          <w:rFonts w:ascii="Times New Roman" w:hAnsi="Times New Roman" w:cs="Times New Roman"/>
          <w:color w:val="333333"/>
          <w:sz w:val="20"/>
          <w:szCs w:val="20"/>
        </w:rPr>
        <w:t>не пытайтесь использовать их в обязательном порядке — это может привести к негативным последствиям. Шаблоны — это подходы к решению проблем, а не решения для поиска проблем;</w:t>
      </w:r>
    </w:p>
    <w:p w:rsidR="00D05C7A" w:rsidRPr="008A0813" w:rsidRDefault="00D05C7A" w:rsidP="008A0813">
      <w:pPr>
        <w:numPr>
          <w:ilvl w:val="0"/>
          <w:numId w:val="12"/>
        </w:numPr>
        <w:shd w:val="clear" w:color="auto" w:fill="FFFFFF"/>
        <w:spacing w:after="0" w:line="240" w:lineRule="auto"/>
        <w:ind w:left="288"/>
        <w:rPr>
          <w:rFonts w:ascii="Times New Roman" w:hAnsi="Times New Roman" w:cs="Times New Roman"/>
          <w:color w:val="333333"/>
          <w:sz w:val="20"/>
          <w:szCs w:val="20"/>
        </w:rPr>
      </w:pPr>
      <w:r w:rsidRPr="008A0813">
        <w:rPr>
          <w:rFonts w:ascii="Times New Roman" w:hAnsi="Times New Roman" w:cs="Times New Roman"/>
          <w:color w:val="333333"/>
          <w:sz w:val="20"/>
          <w:szCs w:val="20"/>
        </w:rPr>
        <w:t>если их правильно использовать в нужных местах, то они могут стать спасением, а иначе могут привести к ужасному беспорядку.</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color w:val="333333"/>
          <w:sz w:val="20"/>
          <w:szCs w:val="20"/>
        </w:rPr>
        <w:t>Также заметьте, что примеры ниже написаны на PHP 7. Но это не должно вас останавливать, ведь принципы остаются такими же.</w:t>
      </w:r>
    </w:p>
    <w:p w:rsidR="00D05C7A" w:rsidRPr="008A0813" w:rsidRDefault="00D05C7A" w:rsidP="008A0813">
      <w:pPr>
        <w:pStyle w:val="3"/>
        <w:shd w:val="clear" w:color="auto" w:fill="FFFFFF"/>
        <w:spacing w:before="0" w:beforeAutospacing="0" w:after="0" w:afterAutospacing="0"/>
        <w:rPr>
          <w:b w:val="0"/>
          <w:bCs w:val="0"/>
          <w:color w:val="333333"/>
          <w:sz w:val="20"/>
          <w:szCs w:val="20"/>
        </w:rPr>
      </w:pPr>
      <w:r w:rsidRPr="008A0813">
        <w:rPr>
          <w:b w:val="0"/>
          <w:bCs w:val="0"/>
          <w:color w:val="333333"/>
          <w:sz w:val="20"/>
          <w:szCs w:val="20"/>
        </w:rPr>
        <w:t>Типы шаблонов</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color w:val="333333"/>
          <w:sz w:val="20"/>
          <w:szCs w:val="20"/>
        </w:rPr>
        <w:t>Шаблоны бывают следующих трех видов:</w:t>
      </w:r>
    </w:p>
    <w:p w:rsidR="00D05C7A" w:rsidRPr="008A0813" w:rsidRDefault="00D05C7A" w:rsidP="008A0813">
      <w:pPr>
        <w:numPr>
          <w:ilvl w:val="0"/>
          <w:numId w:val="13"/>
        </w:numPr>
        <w:shd w:val="clear" w:color="auto" w:fill="FFFFFF"/>
        <w:spacing w:after="0" w:line="240" w:lineRule="auto"/>
        <w:ind w:left="288"/>
        <w:rPr>
          <w:rFonts w:ascii="Times New Roman" w:hAnsi="Times New Roman" w:cs="Times New Roman"/>
          <w:color w:val="333333"/>
          <w:sz w:val="20"/>
          <w:szCs w:val="20"/>
        </w:rPr>
      </w:pPr>
      <w:r w:rsidRPr="008A0813">
        <w:rPr>
          <w:rFonts w:ascii="Times New Roman" w:hAnsi="Times New Roman" w:cs="Times New Roman"/>
          <w:color w:val="333333"/>
          <w:sz w:val="20"/>
          <w:szCs w:val="20"/>
        </w:rPr>
        <w:t>Порождающие.</w:t>
      </w:r>
    </w:p>
    <w:p w:rsidR="00D05C7A" w:rsidRPr="008A0813" w:rsidRDefault="00D05C7A" w:rsidP="008A0813">
      <w:pPr>
        <w:numPr>
          <w:ilvl w:val="0"/>
          <w:numId w:val="13"/>
        </w:numPr>
        <w:shd w:val="clear" w:color="auto" w:fill="FFFFFF"/>
        <w:spacing w:after="0" w:line="240" w:lineRule="auto"/>
        <w:ind w:left="288"/>
        <w:rPr>
          <w:rFonts w:ascii="Times New Roman" w:hAnsi="Times New Roman" w:cs="Times New Roman"/>
          <w:color w:val="333333"/>
          <w:sz w:val="20"/>
          <w:szCs w:val="20"/>
        </w:rPr>
      </w:pPr>
      <w:hyperlink r:id="rId82" w:history="1">
        <w:r w:rsidRPr="008A0813">
          <w:rPr>
            <w:rStyle w:val="a5"/>
            <w:rFonts w:ascii="Times New Roman" w:hAnsi="Times New Roman" w:cs="Times New Roman"/>
            <w:color w:val="04A49C"/>
            <w:sz w:val="20"/>
            <w:szCs w:val="20"/>
          </w:rPr>
          <w:t>Структурные</w:t>
        </w:r>
      </w:hyperlink>
      <w:r w:rsidRPr="008A0813">
        <w:rPr>
          <w:rFonts w:ascii="Times New Roman" w:hAnsi="Times New Roman" w:cs="Times New Roman"/>
          <w:color w:val="333333"/>
          <w:sz w:val="20"/>
          <w:szCs w:val="20"/>
        </w:rPr>
        <w:t>.</w:t>
      </w:r>
    </w:p>
    <w:p w:rsidR="00D05C7A" w:rsidRPr="008A0813" w:rsidRDefault="00D05C7A" w:rsidP="008A0813">
      <w:pPr>
        <w:numPr>
          <w:ilvl w:val="0"/>
          <w:numId w:val="13"/>
        </w:numPr>
        <w:shd w:val="clear" w:color="auto" w:fill="FFFFFF"/>
        <w:spacing w:after="0" w:line="240" w:lineRule="auto"/>
        <w:ind w:left="288"/>
        <w:rPr>
          <w:rFonts w:ascii="Times New Roman" w:hAnsi="Times New Roman" w:cs="Times New Roman"/>
          <w:color w:val="333333"/>
          <w:sz w:val="20"/>
          <w:szCs w:val="20"/>
        </w:rPr>
      </w:pPr>
      <w:hyperlink r:id="rId83" w:history="1">
        <w:r w:rsidRPr="008A0813">
          <w:rPr>
            <w:rStyle w:val="a5"/>
            <w:rFonts w:ascii="Times New Roman" w:hAnsi="Times New Roman" w:cs="Times New Roman"/>
            <w:color w:val="04A49C"/>
            <w:sz w:val="20"/>
            <w:szCs w:val="20"/>
          </w:rPr>
          <w:t>Поведенческие</w:t>
        </w:r>
      </w:hyperlink>
      <w:r w:rsidRPr="008A0813">
        <w:rPr>
          <w:rFonts w:ascii="Times New Roman" w:hAnsi="Times New Roman" w:cs="Times New Roman"/>
          <w:color w:val="333333"/>
          <w:sz w:val="20"/>
          <w:szCs w:val="20"/>
        </w:rPr>
        <w:t>.</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color w:val="333333"/>
          <w:sz w:val="20"/>
          <w:szCs w:val="20"/>
        </w:rPr>
        <w:t>Если говорить простыми словами, то это шаблоны, которые предназначены для создания экземпляра объекта или группы связанных объектов.</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color w:val="333333"/>
          <w:sz w:val="20"/>
          <w:szCs w:val="20"/>
        </w:rPr>
        <w:t>Википедия </w:t>
      </w:r>
      <w:hyperlink r:id="rId84" w:tgtFrame="_blank" w:history="1">
        <w:r w:rsidRPr="008A0813">
          <w:rPr>
            <w:rStyle w:val="a5"/>
            <w:color w:val="04A49C"/>
            <w:sz w:val="20"/>
            <w:szCs w:val="20"/>
          </w:rPr>
          <w:t>гласит</w:t>
        </w:r>
      </w:hyperlink>
      <w:r w:rsidRPr="008A0813">
        <w:rPr>
          <w:color w:val="333333"/>
          <w:sz w:val="20"/>
          <w:szCs w:val="20"/>
        </w:rPr>
        <w:t>:</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rStyle w:val="a3"/>
          <w:color w:val="333333"/>
          <w:sz w:val="20"/>
          <w:szCs w:val="20"/>
        </w:rPr>
        <w:t>Порождающие шаблоны</w:t>
      </w:r>
      <w:r w:rsidRPr="008A0813">
        <w:rPr>
          <w:color w:val="333333"/>
          <w:sz w:val="20"/>
          <w:szCs w:val="20"/>
        </w:rPr>
        <w:t> — шаблоны проектирования, которые абстрагируют процесс инстанцирования. Они позволяют сделать систему независимой от способа создания, композиции и представления объектов. Шаблон, порождающий классы, использует наследование, чтобы изменять наследуемый класс, а шаблон, порождающий объекты, делегирует инстанцирование другому объекту.</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color w:val="333333"/>
          <w:sz w:val="20"/>
          <w:szCs w:val="20"/>
        </w:rPr>
        <w:t>Существуют следующие порождающие шаблоны:</w:t>
      </w:r>
    </w:p>
    <w:p w:rsidR="00D05C7A" w:rsidRPr="008A0813" w:rsidRDefault="00D05C7A" w:rsidP="008A0813">
      <w:pPr>
        <w:numPr>
          <w:ilvl w:val="0"/>
          <w:numId w:val="14"/>
        </w:numPr>
        <w:shd w:val="clear" w:color="auto" w:fill="FFFFFF"/>
        <w:spacing w:after="0" w:line="240" w:lineRule="auto"/>
        <w:ind w:left="288"/>
        <w:rPr>
          <w:rFonts w:ascii="Times New Roman" w:hAnsi="Times New Roman" w:cs="Times New Roman"/>
          <w:color w:val="333333"/>
          <w:sz w:val="20"/>
          <w:szCs w:val="20"/>
        </w:rPr>
      </w:pPr>
      <w:hyperlink r:id="rId85" w:anchor="11" w:history="1">
        <w:r w:rsidRPr="008A0813">
          <w:rPr>
            <w:rStyle w:val="a5"/>
            <w:rFonts w:ascii="Times New Roman" w:hAnsi="Times New Roman" w:cs="Times New Roman"/>
            <w:color w:val="04A49C"/>
            <w:sz w:val="20"/>
            <w:szCs w:val="20"/>
          </w:rPr>
          <w:t>простая фабрика (Simple Factory)</w:t>
        </w:r>
      </w:hyperlink>
      <w:r w:rsidRPr="008A0813">
        <w:rPr>
          <w:rFonts w:ascii="Times New Roman" w:hAnsi="Times New Roman" w:cs="Times New Roman"/>
          <w:color w:val="333333"/>
          <w:sz w:val="20"/>
          <w:szCs w:val="20"/>
        </w:rPr>
        <w:t>;</w:t>
      </w:r>
    </w:p>
    <w:p w:rsidR="00D05C7A" w:rsidRPr="008A0813" w:rsidRDefault="00D05C7A" w:rsidP="008A0813">
      <w:pPr>
        <w:numPr>
          <w:ilvl w:val="0"/>
          <w:numId w:val="14"/>
        </w:numPr>
        <w:shd w:val="clear" w:color="auto" w:fill="FFFFFF"/>
        <w:spacing w:after="0" w:line="240" w:lineRule="auto"/>
        <w:ind w:left="288"/>
        <w:rPr>
          <w:rFonts w:ascii="Times New Roman" w:hAnsi="Times New Roman" w:cs="Times New Roman"/>
          <w:color w:val="333333"/>
          <w:sz w:val="20"/>
          <w:szCs w:val="20"/>
        </w:rPr>
      </w:pPr>
      <w:hyperlink r:id="rId86" w:anchor="12" w:history="1">
        <w:r w:rsidRPr="008A0813">
          <w:rPr>
            <w:rStyle w:val="a5"/>
            <w:rFonts w:ascii="Times New Roman" w:hAnsi="Times New Roman" w:cs="Times New Roman"/>
            <w:color w:val="04A49C"/>
            <w:sz w:val="20"/>
            <w:szCs w:val="20"/>
          </w:rPr>
          <w:t>фабричный метод (Factory Method)</w:t>
        </w:r>
      </w:hyperlink>
      <w:r w:rsidRPr="008A0813">
        <w:rPr>
          <w:rFonts w:ascii="Times New Roman" w:hAnsi="Times New Roman" w:cs="Times New Roman"/>
          <w:color w:val="333333"/>
          <w:sz w:val="20"/>
          <w:szCs w:val="20"/>
        </w:rPr>
        <w:t>;</w:t>
      </w:r>
    </w:p>
    <w:p w:rsidR="00D05C7A" w:rsidRPr="008A0813" w:rsidRDefault="00D05C7A" w:rsidP="008A0813">
      <w:pPr>
        <w:numPr>
          <w:ilvl w:val="0"/>
          <w:numId w:val="14"/>
        </w:numPr>
        <w:shd w:val="clear" w:color="auto" w:fill="FFFFFF"/>
        <w:spacing w:after="0" w:line="240" w:lineRule="auto"/>
        <w:ind w:left="288"/>
        <w:rPr>
          <w:rFonts w:ascii="Times New Roman" w:hAnsi="Times New Roman" w:cs="Times New Roman"/>
          <w:color w:val="333333"/>
          <w:sz w:val="20"/>
          <w:szCs w:val="20"/>
        </w:rPr>
      </w:pPr>
      <w:hyperlink r:id="rId87" w:anchor="13" w:history="1">
        <w:r w:rsidRPr="008A0813">
          <w:rPr>
            <w:rStyle w:val="a5"/>
            <w:rFonts w:ascii="Times New Roman" w:hAnsi="Times New Roman" w:cs="Times New Roman"/>
            <w:color w:val="04A49C"/>
            <w:sz w:val="20"/>
            <w:szCs w:val="20"/>
          </w:rPr>
          <w:t>абстрактная фабрика (Abstract Factory)</w:t>
        </w:r>
      </w:hyperlink>
      <w:r w:rsidRPr="008A0813">
        <w:rPr>
          <w:rFonts w:ascii="Times New Roman" w:hAnsi="Times New Roman" w:cs="Times New Roman"/>
          <w:color w:val="333333"/>
          <w:sz w:val="20"/>
          <w:szCs w:val="20"/>
        </w:rPr>
        <w:t>;</w:t>
      </w:r>
    </w:p>
    <w:p w:rsidR="00D05C7A" w:rsidRPr="008A0813" w:rsidRDefault="00D05C7A" w:rsidP="008A0813">
      <w:pPr>
        <w:numPr>
          <w:ilvl w:val="0"/>
          <w:numId w:val="14"/>
        </w:numPr>
        <w:shd w:val="clear" w:color="auto" w:fill="FFFFFF"/>
        <w:spacing w:after="0" w:line="240" w:lineRule="auto"/>
        <w:ind w:left="288"/>
        <w:rPr>
          <w:rFonts w:ascii="Times New Roman" w:hAnsi="Times New Roman" w:cs="Times New Roman"/>
          <w:color w:val="333333"/>
          <w:sz w:val="20"/>
          <w:szCs w:val="20"/>
        </w:rPr>
      </w:pPr>
      <w:hyperlink r:id="rId88" w:anchor="14" w:history="1">
        <w:r w:rsidRPr="008A0813">
          <w:rPr>
            <w:rStyle w:val="a5"/>
            <w:rFonts w:ascii="Times New Roman" w:hAnsi="Times New Roman" w:cs="Times New Roman"/>
            <w:color w:val="04A49C"/>
            <w:sz w:val="20"/>
            <w:szCs w:val="20"/>
          </w:rPr>
          <w:t>строитель (Builder)</w:t>
        </w:r>
      </w:hyperlink>
      <w:r w:rsidRPr="008A0813">
        <w:rPr>
          <w:rFonts w:ascii="Times New Roman" w:hAnsi="Times New Roman" w:cs="Times New Roman"/>
          <w:color w:val="333333"/>
          <w:sz w:val="20"/>
          <w:szCs w:val="20"/>
        </w:rPr>
        <w:t>;</w:t>
      </w:r>
    </w:p>
    <w:p w:rsidR="00D05C7A" w:rsidRPr="008A0813" w:rsidRDefault="00D05C7A" w:rsidP="008A0813">
      <w:pPr>
        <w:numPr>
          <w:ilvl w:val="0"/>
          <w:numId w:val="14"/>
        </w:numPr>
        <w:shd w:val="clear" w:color="auto" w:fill="FFFFFF"/>
        <w:spacing w:after="0" w:line="240" w:lineRule="auto"/>
        <w:ind w:left="288"/>
        <w:rPr>
          <w:rFonts w:ascii="Times New Roman" w:hAnsi="Times New Roman" w:cs="Times New Roman"/>
          <w:color w:val="333333"/>
          <w:sz w:val="20"/>
          <w:szCs w:val="20"/>
        </w:rPr>
      </w:pPr>
      <w:hyperlink r:id="rId89" w:anchor="15" w:history="1">
        <w:r w:rsidRPr="008A0813">
          <w:rPr>
            <w:rStyle w:val="a5"/>
            <w:rFonts w:ascii="Times New Roman" w:hAnsi="Times New Roman" w:cs="Times New Roman"/>
            <w:color w:val="04A49C"/>
            <w:sz w:val="20"/>
            <w:szCs w:val="20"/>
          </w:rPr>
          <w:t>прототип (Prototype)</w:t>
        </w:r>
      </w:hyperlink>
      <w:r w:rsidRPr="008A0813">
        <w:rPr>
          <w:rFonts w:ascii="Times New Roman" w:hAnsi="Times New Roman" w:cs="Times New Roman"/>
          <w:color w:val="333333"/>
          <w:sz w:val="20"/>
          <w:szCs w:val="20"/>
        </w:rPr>
        <w:t>;</w:t>
      </w:r>
    </w:p>
    <w:p w:rsidR="00D05C7A" w:rsidRPr="008A0813" w:rsidRDefault="00D05C7A" w:rsidP="008A0813">
      <w:pPr>
        <w:numPr>
          <w:ilvl w:val="0"/>
          <w:numId w:val="14"/>
        </w:numPr>
        <w:shd w:val="clear" w:color="auto" w:fill="FFFFFF"/>
        <w:spacing w:after="0" w:line="240" w:lineRule="auto"/>
        <w:ind w:left="288"/>
        <w:rPr>
          <w:rFonts w:ascii="Times New Roman" w:hAnsi="Times New Roman" w:cs="Times New Roman"/>
          <w:color w:val="333333"/>
          <w:sz w:val="20"/>
          <w:szCs w:val="20"/>
        </w:rPr>
      </w:pPr>
      <w:hyperlink r:id="rId90" w:anchor="16" w:history="1">
        <w:r w:rsidRPr="008A0813">
          <w:rPr>
            <w:rStyle w:val="a5"/>
            <w:rFonts w:ascii="Times New Roman" w:hAnsi="Times New Roman" w:cs="Times New Roman"/>
            <w:color w:val="04A49C"/>
            <w:sz w:val="20"/>
            <w:szCs w:val="20"/>
          </w:rPr>
          <w:t>одиночка (Singleton)</w:t>
        </w:r>
      </w:hyperlink>
      <w:r w:rsidRPr="008A0813">
        <w:rPr>
          <w:rFonts w:ascii="Times New Roman" w:hAnsi="Times New Roman" w:cs="Times New Roman"/>
          <w:color w:val="333333"/>
          <w:sz w:val="20"/>
          <w:szCs w:val="20"/>
        </w:rPr>
        <w:t>.</w:t>
      </w:r>
    </w:p>
    <w:p w:rsidR="00D05C7A" w:rsidRPr="008A0813" w:rsidRDefault="00D05C7A" w:rsidP="008A0813">
      <w:pPr>
        <w:pStyle w:val="2"/>
        <w:shd w:val="clear" w:color="auto" w:fill="FFFFFF"/>
        <w:spacing w:before="0" w:line="240" w:lineRule="auto"/>
        <w:rPr>
          <w:rFonts w:ascii="Times New Roman" w:hAnsi="Times New Roman" w:cs="Times New Roman"/>
          <w:b w:val="0"/>
          <w:bCs w:val="0"/>
          <w:color w:val="333333"/>
          <w:sz w:val="20"/>
          <w:szCs w:val="20"/>
        </w:rPr>
      </w:pPr>
      <w:bookmarkStart w:id="183" w:name="11"/>
      <w:bookmarkEnd w:id="183"/>
      <w:r w:rsidRPr="008A0813">
        <w:rPr>
          <w:rFonts w:ascii="Times New Roman" w:hAnsi="Times New Roman" w:cs="Times New Roman"/>
          <w:b w:val="0"/>
          <w:bCs w:val="0"/>
          <w:color w:val="333333"/>
          <w:sz w:val="20"/>
          <w:szCs w:val="20"/>
        </w:rPr>
        <w:t>Простая фабрика (Simple Factory)</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color w:val="333333"/>
          <w:sz w:val="20"/>
          <w:szCs w:val="20"/>
        </w:rPr>
        <w:t>Википедия </w:t>
      </w:r>
      <w:hyperlink r:id="rId91" w:tgtFrame="_blank" w:history="1">
        <w:r w:rsidRPr="008A0813">
          <w:rPr>
            <w:rStyle w:val="a5"/>
            <w:color w:val="04A49C"/>
            <w:sz w:val="20"/>
            <w:szCs w:val="20"/>
          </w:rPr>
          <w:t>гласит</w:t>
        </w:r>
      </w:hyperlink>
      <w:r w:rsidRPr="008A0813">
        <w:rPr>
          <w:color w:val="333333"/>
          <w:sz w:val="20"/>
          <w:szCs w:val="20"/>
        </w:rPr>
        <w:t>:</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color w:val="333333"/>
          <w:sz w:val="20"/>
          <w:szCs w:val="20"/>
        </w:rPr>
        <w:t xml:space="preserve">В объектно-ориентированном </w:t>
      </w:r>
      <w:proofErr w:type="gramStart"/>
      <w:r w:rsidRPr="008A0813">
        <w:rPr>
          <w:color w:val="333333"/>
          <w:sz w:val="20"/>
          <w:szCs w:val="20"/>
        </w:rPr>
        <w:t>программировании</w:t>
      </w:r>
      <w:proofErr w:type="gramEnd"/>
      <w:r w:rsidRPr="008A0813">
        <w:rPr>
          <w:color w:val="333333"/>
          <w:sz w:val="20"/>
          <w:szCs w:val="20"/>
        </w:rPr>
        <w:t xml:space="preserve"> (ООП), </w:t>
      </w:r>
      <w:r w:rsidRPr="008A0813">
        <w:rPr>
          <w:rStyle w:val="a3"/>
          <w:color w:val="333333"/>
          <w:sz w:val="20"/>
          <w:szCs w:val="20"/>
        </w:rPr>
        <w:t>фабрика</w:t>
      </w:r>
      <w:r w:rsidRPr="008A0813">
        <w:rPr>
          <w:color w:val="333333"/>
          <w:sz w:val="20"/>
          <w:szCs w:val="20"/>
        </w:rPr>
        <w:t> — это объект для создания других объектов. Формально фабрика — это функция или метод, который возвращает объекты изменяющегося прототипа или класса из некоторого вызова метода, который считается «новым».</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rStyle w:val="a3"/>
          <w:color w:val="333333"/>
          <w:sz w:val="20"/>
          <w:szCs w:val="20"/>
        </w:rPr>
        <w:t>Пример из жизни: </w:t>
      </w:r>
      <w:r w:rsidRPr="008A0813">
        <w:rPr>
          <w:color w:val="333333"/>
          <w:sz w:val="20"/>
          <w:szCs w:val="20"/>
        </w:rPr>
        <w:t>Представьте, что вам надо построить дом, и вам нужны двери. Было бы глупо каждый раз, когда вам нужны двери, надевать вашу столярную форму и начинать делать дверь. Вместо этого вы делаете её на фабрике.</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rStyle w:val="a3"/>
          <w:color w:val="333333"/>
          <w:sz w:val="20"/>
          <w:szCs w:val="20"/>
        </w:rPr>
        <w:t>Простыми словами: </w:t>
      </w:r>
      <w:r w:rsidRPr="008A0813">
        <w:rPr>
          <w:color w:val="333333"/>
          <w:sz w:val="20"/>
          <w:szCs w:val="20"/>
        </w:rPr>
        <w:t>Простая фабрика генерирует экземпляр для клиента, не раскрывая никакой логики.</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color w:val="333333"/>
          <w:sz w:val="20"/>
          <w:szCs w:val="20"/>
        </w:rPr>
        <w:t>Перейдем к коду. У нас есть интерфейс </w:t>
      </w:r>
      <w:r w:rsidRPr="008A0813">
        <w:rPr>
          <w:rStyle w:val="HTML"/>
          <w:rFonts w:ascii="Times New Roman" w:eastAsiaTheme="majorEastAsia" w:hAnsi="Times New Roman" w:cs="Times New Roman"/>
          <w:color w:val="DD1144"/>
          <w:bdr w:val="single" w:sz="4" w:space="1" w:color="E1E1E8" w:frame="1"/>
          <w:shd w:val="clear" w:color="auto" w:fill="F7F7F9"/>
        </w:rPr>
        <w:t>Door</w:t>
      </w:r>
      <w:r w:rsidRPr="008A0813">
        <w:rPr>
          <w:color w:val="333333"/>
          <w:sz w:val="20"/>
          <w:szCs w:val="20"/>
        </w:rPr>
        <w:t> и его реализация:</w:t>
      </w:r>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lastRenderedPageBreak/>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27</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lastRenderedPageBreak/>
              <w:t>interface</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Door</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getWidth</w:t>
            </w:r>
            <w:r w:rsidRPr="008A0813">
              <w:rPr>
                <w:rStyle w:val="crayon-sy"/>
                <w:rFonts w:ascii="Times New Roman" w:hAnsi="Times New Roman" w:cs="Times New Roman"/>
                <w:color w:val="000000"/>
                <w:sz w:val="20"/>
                <w:szCs w:val="20"/>
                <w:lang w:val="en-US"/>
              </w:rPr>
              <w:t>()</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float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lastRenderedPageBreak/>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getHeight</w:t>
            </w:r>
            <w:r w:rsidRPr="008A0813">
              <w:rPr>
                <w:rStyle w:val="crayon-sy"/>
                <w:rFonts w:ascii="Times New Roman" w:hAnsi="Times New Roman" w:cs="Times New Roman"/>
                <w:color w:val="000000"/>
                <w:sz w:val="20"/>
                <w:szCs w:val="20"/>
                <w:lang w:val="en-US"/>
              </w:rPr>
              <w:t>()</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float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WoodenDoor</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Door</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$width</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$height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__construct</w:t>
            </w:r>
            <w:r w:rsidRPr="008A0813">
              <w:rPr>
                <w:rStyle w:val="crayon-sy"/>
                <w:rFonts w:ascii="Times New Roman" w:hAnsi="Times New Roman" w:cs="Times New Roman"/>
                <w:color w:val="000000"/>
                <w:sz w:val="20"/>
                <w:szCs w:val="20"/>
                <w:lang w:val="en-US"/>
              </w:rPr>
              <w:t>(</w:t>
            </w:r>
            <w:r w:rsidRPr="008A0813">
              <w:rPr>
                <w:rStyle w:val="crayon-t"/>
                <w:rFonts w:ascii="Times New Roman" w:hAnsi="Times New Roman" w:cs="Times New Roman"/>
                <w:color w:val="000000"/>
                <w:sz w:val="20"/>
                <w:szCs w:val="20"/>
                <w:lang w:val="en-US"/>
              </w:rPr>
              <w:t>float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$width</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float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$height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width</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$width</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height</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$height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getWidth</w:t>
            </w:r>
            <w:r w:rsidRPr="008A0813">
              <w:rPr>
                <w:rStyle w:val="crayon-sy"/>
                <w:rFonts w:ascii="Times New Roman" w:hAnsi="Times New Roman" w:cs="Times New Roman"/>
                <w:color w:val="000000"/>
                <w:sz w:val="20"/>
                <w:szCs w:val="20"/>
                <w:lang w:val="en-US"/>
              </w:rPr>
              <w:t>()</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float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width</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getHeight</w:t>
            </w:r>
            <w:r w:rsidRPr="008A0813">
              <w:rPr>
                <w:rStyle w:val="crayon-sy"/>
                <w:rFonts w:ascii="Times New Roman" w:hAnsi="Times New Roman" w:cs="Times New Roman"/>
                <w:color w:val="000000"/>
                <w:sz w:val="20"/>
                <w:szCs w:val="20"/>
                <w:lang w:val="en-US"/>
              </w:rPr>
              <w:t>()</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float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height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color w:val="333333"/>
          <w:sz w:val="20"/>
          <w:szCs w:val="20"/>
        </w:rPr>
      </w:pPr>
      <w:r w:rsidRPr="008A0813">
        <w:rPr>
          <w:color w:val="333333"/>
          <w:sz w:val="20"/>
          <w:szCs w:val="20"/>
        </w:rPr>
        <w:lastRenderedPageBreak/>
        <w:t>Затем у нас есть наша </w:t>
      </w:r>
      <w:r w:rsidRPr="008A0813">
        <w:rPr>
          <w:rStyle w:val="HTML"/>
          <w:rFonts w:ascii="Times New Roman" w:eastAsiaTheme="majorEastAsia" w:hAnsi="Times New Roman" w:cs="Times New Roman"/>
          <w:color w:val="DD1144"/>
          <w:bdr w:val="single" w:sz="4" w:space="1" w:color="E1E1E8" w:frame="1"/>
          <w:shd w:val="clear" w:color="auto" w:fill="F7F7F9"/>
        </w:rPr>
        <w:t>DoorFactory</w:t>
      </w:r>
      <w:r w:rsidRPr="008A0813">
        <w:rPr>
          <w:color w:val="333333"/>
          <w:sz w:val="20"/>
          <w:szCs w:val="20"/>
        </w:rPr>
        <w:t>, которая делает дверь и возвращает её:</w:t>
      </w:r>
    </w:p>
    <w:tbl>
      <w:tblPr>
        <w:tblW w:w="0" w:type="auto"/>
        <w:tblCellSpacing w:w="15" w:type="dxa"/>
        <w:tblCellMar>
          <w:top w:w="15" w:type="dxa"/>
          <w:left w:w="15" w:type="dxa"/>
          <w:bottom w:w="15" w:type="dxa"/>
          <w:right w:w="15" w:type="dxa"/>
        </w:tblCellMar>
        <w:tblLook w:val="04A0"/>
      </w:tblPr>
      <w:tblGrid>
        <w:gridCol w:w="175"/>
        <w:gridCol w:w="7545"/>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tc>
        <w:tc>
          <w:tcPr>
            <w:tcW w:w="7500"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DoorFactory</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m"/>
                <w:rFonts w:ascii="Times New Roman" w:hAnsi="Times New Roman" w:cs="Times New Roman"/>
                <w:color w:val="000000"/>
                <w:sz w:val="20"/>
                <w:szCs w:val="20"/>
                <w:lang w:val="en-US"/>
              </w:rPr>
              <w:t>static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makeDoor</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$width</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$height</w:t>
            </w:r>
            <w:r w:rsidRPr="008A0813">
              <w:rPr>
                <w:rStyle w:val="crayon-sy"/>
                <w:rFonts w:ascii="Times New Roman" w:hAnsi="Times New Roman" w:cs="Times New Roman"/>
                <w:color w:val="000000"/>
                <w:sz w:val="20"/>
                <w:szCs w:val="20"/>
                <w:lang w:val="en-US"/>
              </w:rPr>
              <w:t>)</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Door</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WoodenDoor</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$width</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$height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color w:val="333333"/>
          <w:sz w:val="20"/>
          <w:szCs w:val="20"/>
        </w:rPr>
      </w:pPr>
      <w:r w:rsidRPr="008A0813">
        <w:rPr>
          <w:color w:val="333333"/>
          <w:sz w:val="20"/>
          <w:szCs w:val="20"/>
        </w:rPr>
        <w:t>И затем мы можем использовать всё это:</w:t>
      </w:r>
    </w:p>
    <w:tbl>
      <w:tblPr>
        <w:tblW w:w="0" w:type="auto"/>
        <w:tblCellSpacing w:w="15" w:type="dxa"/>
        <w:tblCellMar>
          <w:top w:w="15" w:type="dxa"/>
          <w:left w:w="15" w:type="dxa"/>
          <w:bottom w:w="15" w:type="dxa"/>
          <w:right w:w="15" w:type="dxa"/>
        </w:tblCellMar>
        <w:tblLook w:val="04A0"/>
      </w:tblPr>
      <w:tblGrid>
        <w:gridCol w:w="175"/>
        <w:gridCol w:w="7545"/>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tc>
        <w:tc>
          <w:tcPr>
            <w:tcW w:w="7500"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$door</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DoorFactory::makeDoor</w:t>
            </w:r>
            <w:r w:rsidRPr="008A0813">
              <w:rPr>
                <w:rStyle w:val="crayon-sy"/>
                <w:rFonts w:ascii="Times New Roman" w:hAnsi="Times New Roman" w:cs="Times New Roman"/>
                <w:color w:val="000000"/>
                <w:sz w:val="20"/>
                <w:szCs w:val="20"/>
                <w:lang w:val="en-US"/>
              </w:rPr>
              <w:t>(</w:t>
            </w:r>
            <w:r w:rsidRPr="008A0813">
              <w:rPr>
                <w:rStyle w:val="crayon-cn"/>
                <w:rFonts w:ascii="Times New Roman" w:hAnsi="Times New Roman" w:cs="Times New Roman"/>
                <w:color w:val="000000"/>
                <w:sz w:val="20"/>
                <w:szCs w:val="20"/>
                <w:lang w:val="en-US"/>
              </w:rPr>
              <w:t>100</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n"/>
                <w:rFonts w:ascii="Times New Roman" w:hAnsi="Times New Roman" w:cs="Times New Roman"/>
                <w:color w:val="000000"/>
                <w:sz w:val="20"/>
                <w:szCs w:val="20"/>
                <w:lang w:val="en-US"/>
              </w:rPr>
              <w:t>200</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proofErr w:type="gramStart"/>
            <w:r w:rsidRPr="008A0813">
              <w:rPr>
                <w:rStyle w:val="crayon-k"/>
                <w:rFonts w:ascii="Times New Roman" w:hAnsi="Times New Roman" w:cs="Times New Roman"/>
                <w:color w:val="000000"/>
                <w:sz w:val="20"/>
                <w:szCs w:val="20"/>
                <w:lang w:val="en-US"/>
              </w:rPr>
              <w:t>echo</w:t>
            </w:r>
            <w:proofErr w:type="gramEnd"/>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'Width: '</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$door</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getWidth</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proofErr w:type="gramStart"/>
            <w:r w:rsidRPr="008A0813">
              <w:rPr>
                <w:rStyle w:val="crayon-k"/>
                <w:rFonts w:ascii="Times New Roman" w:hAnsi="Times New Roman" w:cs="Times New Roman"/>
                <w:color w:val="000000"/>
                <w:sz w:val="20"/>
                <w:szCs w:val="20"/>
                <w:lang w:val="en-US"/>
              </w:rPr>
              <w:t>echo</w:t>
            </w:r>
            <w:proofErr w:type="gramEnd"/>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'Height: '</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rPr>
              <w:t>$door</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getHeight</w:t>
            </w: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color w:val="333333"/>
          <w:sz w:val="20"/>
          <w:szCs w:val="20"/>
        </w:rPr>
      </w:pPr>
      <w:r w:rsidRPr="008A0813">
        <w:rPr>
          <w:rStyle w:val="a3"/>
          <w:color w:val="333333"/>
          <w:sz w:val="20"/>
          <w:szCs w:val="20"/>
        </w:rPr>
        <w:t>Когда использовать:</w:t>
      </w:r>
      <w:r w:rsidRPr="008A0813">
        <w:rPr>
          <w:color w:val="333333"/>
          <w:sz w:val="20"/>
          <w:szCs w:val="20"/>
        </w:rPr>
        <w:t> Когда создание объекта — это не просто несколько присвоений, а какая-то логика, тогда имеет смысл создать отдельную фабрику вместо повторения одного и того же кода повсюду.</w:t>
      </w:r>
    </w:p>
    <w:p w:rsidR="00D05C7A" w:rsidRPr="008A0813" w:rsidRDefault="00D05C7A" w:rsidP="008A0813">
      <w:pPr>
        <w:pStyle w:val="a4"/>
        <w:shd w:val="clear" w:color="auto" w:fill="FFFFFF"/>
        <w:spacing w:before="0" w:beforeAutospacing="0" w:after="0" w:afterAutospacing="0"/>
        <w:rPr>
          <w:color w:val="333333"/>
          <w:sz w:val="20"/>
          <w:szCs w:val="20"/>
        </w:rPr>
      </w:pPr>
      <w:hyperlink r:id="rId92" w:tgtFrame="_blank" w:history="1">
        <w:r w:rsidRPr="008A0813">
          <w:rPr>
            <w:rStyle w:val="a5"/>
            <w:color w:val="04A49C"/>
            <w:sz w:val="20"/>
            <w:szCs w:val="20"/>
          </w:rPr>
          <w:t>Пример</w:t>
        </w:r>
      </w:hyperlink>
      <w:r w:rsidRPr="008A0813">
        <w:rPr>
          <w:color w:val="333333"/>
          <w:sz w:val="20"/>
          <w:szCs w:val="20"/>
        </w:rPr>
        <w:t> на Java.</w:t>
      </w:r>
    </w:p>
    <w:p w:rsidR="00D05C7A" w:rsidRPr="008A0813" w:rsidRDefault="00D05C7A" w:rsidP="008A0813">
      <w:pPr>
        <w:pStyle w:val="2"/>
        <w:shd w:val="clear" w:color="auto" w:fill="FFFFFF"/>
        <w:spacing w:before="0" w:line="240" w:lineRule="auto"/>
        <w:rPr>
          <w:rFonts w:ascii="Times New Roman" w:hAnsi="Times New Roman" w:cs="Times New Roman"/>
          <w:b w:val="0"/>
          <w:bCs w:val="0"/>
          <w:color w:val="333333"/>
          <w:sz w:val="20"/>
          <w:szCs w:val="20"/>
        </w:rPr>
      </w:pPr>
      <w:r w:rsidRPr="008A0813">
        <w:rPr>
          <w:rFonts w:ascii="Times New Roman" w:hAnsi="Times New Roman" w:cs="Times New Roman"/>
          <w:b w:val="0"/>
          <w:bCs w:val="0"/>
          <w:color w:val="333333"/>
          <w:sz w:val="20"/>
          <w:szCs w:val="20"/>
        </w:rPr>
        <w:t>Фабричный метод (Fabric Method)</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color w:val="333333"/>
          <w:sz w:val="20"/>
          <w:szCs w:val="20"/>
        </w:rPr>
        <w:t>Википедия </w:t>
      </w:r>
      <w:hyperlink r:id="rId93" w:tgtFrame="_blank" w:history="1">
        <w:r w:rsidRPr="008A0813">
          <w:rPr>
            <w:rStyle w:val="a5"/>
            <w:color w:val="04A49C"/>
            <w:sz w:val="20"/>
            <w:szCs w:val="20"/>
          </w:rPr>
          <w:t>гласит</w:t>
        </w:r>
      </w:hyperlink>
      <w:r w:rsidRPr="008A0813">
        <w:rPr>
          <w:color w:val="333333"/>
          <w:sz w:val="20"/>
          <w:szCs w:val="20"/>
        </w:rPr>
        <w:t>:</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rStyle w:val="a3"/>
          <w:color w:val="333333"/>
          <w:sz w:val="20"/>
          <w:szCs w:val="20"/>
        </w:rPr>
        <w:t>Фабричный метод</w:t>
      </w:r>
      <w:r w:rsidRPr="008A0813">
        <w:rPr>
          <w:color w:val="333333"/>
          <w:sz w:val="20"/>
          <w:szCs w:val="20"/>
        </w:rPr>
        <w:t> — порождающий шаблон проектирования, предоставляющий подклассам интерфейс для создания экземпляров некоторого класса. В момент создания наследники могут определить, какой класс создавать. Иными словами, данный шаблон делегирует создание объектов наследникам родительского класса. Это позволяет использовать в коде программы не специфические классы, а манипулировать абстрактными объектами на более высоком уровне.</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rStyle w:val="a3"/>
          <w:color w:val="333333"/>
          <w:sz w:val="20"/>
          <w:szCs w:val="20"/>
        </w:rPr>
        <w:t>Пример из жизни: </w:t>
      </w:r>
      <w:r w:rsidRPr="008A0813">
        <w:rPr>
          <w:color w:val="333333"/>
          <w:sz w:val="20"/>
          <w:szCs w:val="20"/>
        </w:rPr>
        <w:t>Рассмотрим пример с менеджером по найму. Невозможно одному человеку провести собеседования со всеми кандидатами на все вакансии. В зависимости от вакансии он должен распределить этапы собеседования между разными людьми.</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rStyle w:val="a3"/>
          <w:color w:val="333333"/>
          <w:sz w:val="20"/>
          <w:szCs w:val="20"/>
        </w:rPr>
        <w:t>Простыми словами: </w:t>
      </w:r>
      <w:r w:rsidRPr="008A0813">
        <w:rPr>
          <w:color w:val="333333"/>
          <w:sz w:val="20"/>
          <w:szCs w:val="20"/>
        </w:rPr>
        <w:t>Менеджер предоставляет способ делегирования логики создания экземпляра дочерним классам.</w:t>
      </w:r>
    </w:p>
    <w:p w:rsidR="00D05C7A" w:rsidRPr="008A0813" w:rsidRDefault="00D05C7A" w:rsidP="008A0813">
      <w:pPr>
        <w:pStyle w:val="a4"/>
        <w:shd w:val="clear" w:color="auto" w:fill="FFFFFF"/>
        <w:spacing w:before="0" w:beforeAutospacing="0" w:after="0" w:afterAutospacing="0"/>
        <w:rPr>
          <w:ins w:id="184" w:author="Unknown"/>
          <w:color w:val="333333"/>
          <w:sz w:val="20"/>
          <w:szCs w:val="20"/>
        </w:rPr>
      </w:pPr>
      <w:ins w:id="185" w:author="Unknown">
        <w:r w:rsidRPr="008A0813">
          <w:rPr>
            <w:color w:val="333333"/>
            <w:sz w:val="20"/>
            <w:szCs w:val="20"/>
          </w:rPr>
          <w:t>Перейдём к коду. Рассмотрим приведенный выше пример про HR-менеджера. Изначально у нас есть интерфейс </w:t>
        </w:r>
        <w:r w:rsidRPr="008A0813">
          <w:rPr>
            <w:rStyle w:val="HTML"/>
            <w:rFonts w:ascii="Times New Roman" w:eastAsiaTheme="majorEastAsia" w:hAnsi="Times New Roman" w:cs="Times New Roman"/>
            <w:color w:val="DD1144"/>
            <w:bdr w:val="single" w:sz="4" w:space="1" w:color="E1E1E8" w:frame="1"/>
            <w:shd w:val="clear" w:color="auto" w:fill="F7F7F9"/>
          </w:rPr>
          <w:t>Interviewer</w:t>
        </w:r>
        <w:r w:rsidRPr="008A0813">
          <w:rPr>
            <w:color w:val="333333"/>
            <w:sz w:val="20"/>
            <w:szCs w:val="20"/>
          </w:rPr>
          <w:t> и несколько реализаций для него:</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lastRenderedPageBreak/>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20</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lastRenderedPageBreak/>
              <w:t>interface</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Interviewer</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askQuestions</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Developer</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Interviewer</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askQuestions</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k"/>
                <w:rFonts w:ascii="Times New Roman" w:hAnsi="Times New Roman" w:cs="Times New Roman"/>
                <w:color w:val="000000"/>
                <w:sz w:val="20"/>
                <w:szCs w:val="20"/>
              </w:rPr>
              <w:t>echo</w:t>
            </w:r>
            <w:r w:rsidRPr="008A0813">
              <w:rPr>
                <w:rStyle w:val="crayon-h"/>
                <w:rFonts w:ascii="Times New Roman" w:hAnsi="Times New Roman" w:cs="Times New Roman"/>
                <w:color w:val="000000"/>
                <w:sz w:val="20"/>
                <w:szCs w:val="20"/>
              </w:rPr>
              <w:t xml:space="preserve"> </w:t>
            </w:r>
            <w:r w:rsidRPr="008A0813">
              <w:rPr>
                <w:rStyle w:val="crayon-s"/>
                <w:rFonts w:ascii="Times New Roman" w:hAnsi="Times New Roman" w:cs="Times New Roman"/>
                <w:color w:val="000000"/>
                <w:sz w:val="20"/>
                <w:szCs w:val="20"/>
              </w:rPr>
              <w:t>'Спрашивает про шаблоны проектирования!'</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lastRenderedPageBreak/>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CommunityExecutive</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Interviewer</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askQuestions</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k"/>
                <w:rFonts w:ascii="Times New Roman" w:hAnsi="Times New Roman" w:cs="Times New Roman"/>
                <w:color w:val="000000"/>
                <w:sz w:val="20"/>
                <w:szCs w:val="20"/>
              </w:rPr>
              <w:t>echo</w:t>
            </w:r>
            <w:r w:rsidRPr="008A0813">
              <w:rPr>
                <w:rStyle w:val="crayon-h"/>
                <w:rFonts w:ascii="Times New Roman" w:hAnsi="Times New Roman" w:cs="Times New Roman"/>
                <w:color w:val="000000"/>
                <w:sz w:val="20"/>
                <w:szCs w:val="20"/>
              </w:rPr>
              <w:t xml:space="preserve"> </w:t>
            </w:r>
            <w:r w:rsidRPr="008A0813">
              <w:rPr>
                <w:rStyle w:val="crayon-s"/>
                <w:rFonts w:ascii="Times New Roman" w:hAnsi="Times New Roman" w:cs="Times New Roman"/>
                <w:color w:val="000000"/>
                <w:sz w:val="20"/>
                <w:szCs w:val="20"/>
              </w:rPr>
              <w:t>'Спрашивает о работе с сообществом'</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186" w:author="Unknown"/>
          <w:color w:val="333333"/>
          <w:sz w:val="20"/>
          <w:szCs w:val="20"/>
        </w:rPr>
      </w:pPr>
      <w:ins w:id="187" w:author="Unknown">
        <w:r w:rsidRPr="008A0813">
          <w:rPr>
            <w:color w:val="333333"/>
            <w:sz w:val="20"/>
            <w:szCs w:val="20"/>
          </w:rPr>
          <w:lastRenderedPageBreak/>
          <w:t xml:space="preserve">Теперь создадим </w:t>
        </w:r>
        <w:proofErr w:type="gramStart"/>
        <w:r w:rsidRPr="008A0813">
          <w:rPr>
            <w:color w:val="333333"/>
            <w:sz w:val="20"/>
            <w:szCs w:val="20"/>
          </w:rPr>
          <w:t>нашего</w:t>
        </w:r>
        <w:proofErr w:type="gramEnd"/>
        <w:r w:rsidRPr="008A0813">
          <w:rPr>
            <w:color w:val="333333"/>
            <w:sz w:val="20"/>
            <w:szCs w:val="20"/>
          </w:rPr>
          <w:t> </w:t>
        </w:r>
        <w:r w:rsidRPr="008A0813">
          <w:rPr>
            <w:rStyle w:val="HTML"/>
            <w:rFonts w:ascii="Times New Roman" w:eastAsiaTheme="majorEastAsia" w:hAnsi="Times New Roman" w:cs="Times New Roman"/>
            <w:color w:val="DD1144"/>
            <w:bdr w:val="single" w:sz="4" w:space="1" w:color="E1E1E8" w:frame="1"/>
            <w:shd w:val="clear" w:color="auto" w:fill="F7F7F9"/>
          </w:rPr>
          <w:t>HiringManager</w:t>
        </w:r>
        <w:r w:rsidRPr="008A0813">
          <w:rPr>
            <w:color w:val="333333"/>
            <w:sz w:val="20"/>
            <w:szCs w:val="20"/>
          </w:rPr>
          <w:t>:</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m"/>
                <w:rFonts w:ascii="Times New Roman" w:hAnsi="Times New Roman" w:cs="Times New Roman"/>
                <w:color w:val="000000"/>
                <w:sz w:val="20"/>
                <w:szCs w:val="20"/>
                <w:lang w:val="en-US"/>
              </w:rPr>
              <w:t>abstract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HiringManager</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Фабричный</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метод</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abstract</w:t>
            </w:r>
            <w:r w:rsidRPr="008A0813">
              <w:rPr>
                <w:rStyle w:val="crayon-h"/>
                <w:rFonts w:ascii="Times New Roman" w:hAnsi="Times New Roman" w:cs="Times New Roman"/>
                <w:color w:val="000000"/>
                <w:sz w:val="20"/>
                <w:szCs w:val="20"/>
                <w:lang w:val="en-US"/>
              </w:rPr>
              <w:t xml:space="preserve">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makeInterviewer</w:t>
            </w:r>
            <w:r w:rsidRPr="008A0813">
              <w:rPr>
                <w:rStyle w:val="crayon-sy"/>
                <w:rFonts w:ascii="Times New Roman" w:hAnsi="Times New Roman" w:cs="Times New Roman"/>
                <w:color w:val="000000"/>
                <w:sz w:val="20"/>
                <w:szCs w:val="20"/>
                <w:lang w:val="en-US"/>
              </w:rPr>
              <w:t>()</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Interviewer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takeInterview</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interviewer</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r w:rsidRPr="008A0813">
              <w:rPr>
                <w:rStyle w:val="crayon-r"/>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makeInterviewer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r w:rsidRPr="008A0813">
              <w:rPr>
                <w:rStyle w:val="crayon-v"/>
                <w:rFonts w:ascii="Times New Roman" w:hAnsi="Times New Roman" w:cs="Times New Roman"/>
                <w:color w:val="000000"/>
                <w:sz w:val="20"/>
                <w:szCs w:val="20"/>
              </w:rPr>
              <w:t>interviewer</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askQuestions</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188" w:author="Unknown"/>
          <w:color w:val="333333"/>
          <w:sz w:val="20"/>
          <w:szCs w:val="20"/>
        </w:rPr>
      </w:pPr>
      <w:ins w:id="189" w:author="Unknown">
        <w:r w:rsidRPr="008A0813">
          <w:rPr>
            <w:color w:val="333333"/>
            <w:sz w:val="20"/>
            <w:szCs w:val="20"/>
          </w:rPr>
          <w:t>И теперь любой дочерний класс может расширять его и предоставлять необходимого интервьюера:</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DevelopmentManager</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extends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HiringManager</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makeInterviewer</w:t>
            </w:r>
            <w:r w:rsidRPr="008A0813">
              <w:rPr>
                <w:rStyle w:val="crayon-sy"/>
                <w:rFonts w:ascii="Times New Roman" w:hAnsi="Times New Roman" w:cs="Times New Roman"/>
                <w:color w:val="000000"/>
                <w:sz w:val="20"/>
                <w:szCs w:val="20"/>
                <w:lang w:val="en-US"/>
              </w:rPr>
              <w:t>()</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Interviewer</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Developer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MarketingManager</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extends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HiringManager</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makeInterviewer</w:t>
            </w:r>
            <w:r w:rsidRPr="008A0813">
              <w:rPr>
                <w:rStyle w:val="crayon-sy"/>
                <w:rFonts w:ascii="Times New Roman" w:hAnsi="Times New Roman" w:cs="Times New Roman"/>
                <w:color w:val="000000"/>
                <w:sz w:val="20"/>
                <w:szCs w:val="20"/>
                <w:lang w:val="en-US"/>
              </w:rPr>
              <w:t>()</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Interviewer</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CommunityExecutive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190" w:author="Unknown"/>
          <w:color w:val="333333"/>
          <w:sz w:val="20"/>
          <w:szCs w:val="20"/>
        </w:rPr>
      </w:pPr>
      <w:ins w:id="191" w:author="Unknown">
        <w:r w:rsidRPr="008A0813">
          <w:rPr>
            <w:color w:val="333333"/>
            <w:sz w:val="20"/>
            <w:szCs w:val="20"/>
          </w:rPr>
          <w:t>Пример использования:</w:t>
        </w:r>
      </w:ins>
    </w:p>
    <w:tbl>
      <w:tblPr>
        <w:tblW w:w="0" w:type="auto"/>
        <w:tblCellSpacing w:w="15" w:type="dxa"/>
        <w:tblCellMar>
          <w:top w:w="15" w:type="dxa"/>
          <w:left w:w="15" w:type="dxa"/>
          <w:bottom w:w="15" w:type="dxa"/>
          <w:right w:w="15" w:type="dxa"/>
        </w:tblCellMar>
        <w:tblLook w:val="04A0"/>
      </w:tblPr>
      <w:tblGrid>
        <w:gridCol w:w="175"/>
        <w:gridCol w:w="7545"/>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tc>
        <w:tc>
          <w:tcPr>
            <w:tcW w:w="7500"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$devManager</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DevelopmentManager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$devManager</w:t>
            </w:r>
            <w:r w:rsidRPr="008A0813">
              <w:rPr>
                <w:rStyle w:val="crayon-o"/>
                <w:rFonts w:ascii="Times New Roman" w:hAnsi="Times New Roman" w:cs="Times New Roman"/>
                <w:color w:val="000000"/>
                <w:sz w:val="20"/>
                <w:szCs w:val="20"/>
                <w:lang w:val="en-US"/>
              </w:rPr>
              <w:t>-&gt;</w:t>
            </w:r>
            <w:proofErr w:type="gramStart"/>
            <w:r w:rsidRPr="008A0813">
              <w:rPr>
                <w:rStyle w:val="crayon-e"/>
                <w:rFonts w:ascii="Times New Roman" w:hAnsi="Times New Roman" w:cs="Times New Roman"/>
                <w:color w:val="000000"/>
                <w:sz w:val="20"/>
                <w:szCs w:val="20"/>
                <w:lang w:val="en-US"/>
              </w:rPr>
              <w:t>takeInterview</w:t>
            </w:r>
            <w:r w:rsidRPr="008A0813">
              <w:rPr>
                <w:rStyle w:val="crayon-sy"/>
                <w:rFonts w:ascii="Times New Roman" w:hAnsi="Times New Roman" w:cs="Times New Roman"/>
                <w:color w:val="000000"/>
                <w:sz w:val="20"/>
                <w:szCs w:val="20"/>
                <w:lang w:val="en-US"/>
              </w:rPr>
              <w:t>(</w:t>
            </w:r>
            <w:proofErr w:type="gramEnd"/>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Вывод</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Спрашивает</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о</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шаблонах</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проектирования</w:t>
            </w:r>
            <w:r w:rsidRPr="008A0813">
              <w:rPr>
                <w:rStyle w:val="crayon-c"/>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$marketingManager</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MarketingManager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$marketingManager</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takeInterview</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Вывод</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Спрашивает</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о</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работе</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с</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сообществом</w:t>
            </w:r>
          </w:p>
        </w:tc>
      </w:tr>
    </w:tbl>
    <w:p w:rsidR="00D05C7A" w:rsidRPr="008A0813" w:rsidRDefault="00D05C7A" w:rsidP="008A0813">
      <w:pPr>
        <w:pStyle w:val="a4"/>
        <w:shd w:val="clear" w:color="auto" w:fill="FFFFFF"/>
        <w:spacing w:before="0" w:beforeAutospacing="0" w:after="0" w:afterAutospacing="0"/>
        <w:rPr>
          <w:ins w:id="192" w:author="Unknown"/>
          <w:color w:val="333333"/>
          <w:sz w:val="20"/>
          <w:szCs w:val="20"/>
        </w:rPr>
      </w:pPr>
      <w:ins w:id="193" w:author="Unknown">
        <w:r w:rsidRPr="008A0813">
          <w:rPr>
            <w:rStyle w:val="a3"/>
            <w:color w:val="333333"/>
            <w:sz w:val="20"/>
            <w:szCs w:val="20"/>
          </w:rPr>
          <w:t>Когда использовать:</w:t>
        </w:r>
        <w:r w:rsidRPr="008A0813">
          <w:rPr>
            <w:color w:val="333333"/>
            <w:sz w:val="20"/>
            <w:szCs w:val="20"/>
          </w:rPr>
          <w:t> Полезен, когда есть некоторая общая обработка в классе, но необходимый подкласс динамически определяется во время выполнения. Иными словами, когда клиент не знает, какой именно подкласс ему может понадобиться.</w:t>
        </w:r>
        <w:bookmarkStart w:id="194" w:name="13"/>
        <w:bookmarkEnd w:id="194"/>
      </w:ins>
    </w:p>
    <w:p w:rsidR="00D05C7A" w:rsidRPr="008A0813" w:rsidRDefault="00D05C7A" w:rsidP="008A0813">
      <w:pPr>
        <w:pStyle w:val="a4"/>
        <w:shd w:val="clear" w:color="auto" w:fill="FFFFFF"/>
        <w:spacing w:before="0" w:beforeAutospacing="0" w:after="0" w:afterAutospacing="0"/>
        <w:rPr>
          <w:ins w:id="195" w:author="Unknown"/>
          <w:color w:val="333333"/>
          <w:sz w:val="20"/>
          <w:szCs w:val="20"/>
        </w:rPr>
      </w:pPr>
      <w:ins w:id="196" w:author="Unknown">
        <w:r w:rsidRPr="008A0813">
          <w:rPr>
            <w:color w:val="333333"/>
            <w:sz w:val="20"/>
            <w:szCs w:val="20"/>
          </w:rPr>
          <w:t>Примеры на </w:t>
        </w:r>
        <w:r w:rsidRPr="008A0813">
          <w:rPr>
            <w:color w:val="333333"/>
            <w:sz w:val="20"/>
            <w:szCs w:val="20"/>
          </w:rPr>
          <w:fldChar w:fldCharType="begin"/>
        </w:r>
        <w:r w:rsidRPr="008A0813">
          <w:rPr>
            <w:color w:val="333333"/>
            <w:sz w:val="20"/>
            <w:szCs w:val="20"/>
          </w:rPr>
          <w:instrText xml:space="preserve"> HYPERLINK "https://github.com/iluwatar/java-design-patterns/tree/master/factory-method" \t "_blank" </w:instrText>
        </w:r>
        <w:r w:rsidRPr="008A0813">
          <w:rPr>
            <w:color w:val="333333"/>
            <w:sz w:val="20"/>
            <w:szCs w:val="20"/>
          </w:rPr>
          <w:fldChar w:fldCharType="separate"/>
        </w:r>
        <w:r w:rsidRPr="008A0813">
          <w:rPr>
            <w:rStyle w:val="a5"/>
            <w:color w:val="04A49C"/>
            <w:sz w:val="20"/>
            <w:szCs w:val="20"/>
          </w:rPr>
          <w:t>Java</w:t>
        </w:r>
        <w:r w:rsidRPr="008A0813">
          <w:rPr>
            <w:color w:val="333333"/>
            <w:sz w:val="20"/>
            <w:szCs w:val="20"/>
          </w:rPr>
          <w:fldChar w:fldCharType="end"/>
        </w:r>
        <w:r w:rsidRPr="008A0813">
          <w:rPr>
            <w:color w:val="333333"/>
            <w:sz w:val="20"/>
            <w:szCs w:val="20"/>
          </w:rPr>
          <w:t> и </w:t>
        </w:r>
        <w:r w:rsidRPr="008A0813">
          <w:rPr>
            <w:color w:val="333333"/>
            <w:sz w:val="20"/>
            <w:szCs w:val="20"/>
          </w:rPr>
          <w:fldChar w:fldCharType="begin"/>
        </w:r>
        <w:r w:rsidRPr="008A0813">
          <w:rPr>
            <w:color w:val="333333"/>
            <w:sz w:val="20"/>
            <w:szCs w:val="20"/>
          </w:rPr>
          <w:instrText xml:space="preserve"> HYPERLINK "https://github.com/faif/python-patterns/blob/master/creational/factory_method.py" \t "_blank" </w:instrText>
        </w:r>
        <w:r w:rsidRPr="008A0813">
          <w:rPr>
            <w:color w:val="333333"/>
            <w:sz w:val="20"/>
            <w:szCs w:val="20"/>
          </w:rPr>
          <w:fldChar w:fldCharType="separate"/>
        </w:r>
        <w:r w:rsidRPr="008A0813">
          <w:rPr>
            <w:rStyle w:val="a5"/>
            <w:color w:val="04A49C"/>
            <w:sz w:val="20"/>
            <w:szCs w:val="20"/>
          </w:rPr>
          <w:t>Python</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2"/>
        <w:shd w:val="clear" w:color="auto" w:fill="FFFFFF"/>
        <w:spacing w:before="0" w:line="240" w:lineRule="auto"/>
        <w:rPr>
          <w:ins w:id="197" w:author="Unknown"/>
          <w:rFonts w:ascii="Times New Roman" w:hAnsi="Times New Roman" w:cs="Times New Roman"/>
          <w:b w:val="0"/>
          <w:bCs w:val="0"/>
          <w:color w:val="333333"/>
          <w:sz w:val="20"/>
          <w:szCs w:val="20"/>
        </w:rPr>
      </w:pPr>
      <w:ins w:id="198" w:author="Unknown">
        <w:r w:rsidRPr="008A0813">
          <w:rPr>
            <w:rFonts w:ascii="Times New Roman" w:hAnsi="Times New Roman" w:cs="Times New Roman"/>
            <w:b w:val="0"/>
            <w:bCs w:val="0"/>
            <w:color w:val="333333"/>
            <w:sz w:val="20"/>
            <w:szCs w:val="20"/>
          </w:rPr>
          <w:t>Абстрактная фабрика (Abstract Factory)</w:t>
        </w:r>
      </w:ins>
    </w:p>
    <w:p w:rsidR="00D05C7A" w:rsidRPr="008A0813" w:rsidRDefault="00D05C7A" w:rsidP="008A0813">
      <w:pPr>
        <w:pStyle w:val="a4"/>
        <w:shd w:val="clear" w:color="auto" w:fill="FFFFFF"/>
        <w:spacing w:before="0" w:beforeAutospacing="0" w:after="0" w:afterAutospacing="0"/>
        <w:rPr>
          <w:ins w:id="199" w:author="Unknown"/>
          <w:color w:val="333333"/>
          <w:sz w:val="20"/>
          <w:szCs w:val="20"/>
        </w:rPr>
      </w:pPr>
      <w:ins w:id="200" w:author="Unknown">
        <w:r w:rsidRPr="008A0813">
          <w:rPr>
            <w:color w:val="333333"/>
            <w:sz w:val="20"/>
            <w:szCs w:val="20"/>
          </w:rPr>
          <w:t>Википедия </w:t>
        </w:r>
        <w:r w:rsidRPr="008A0813">
          <w:rPr>
            <w:color w:val="333333"/>
            <w:sz w:val="20"/>
            <w:szCs w:val="20"/>
          </w:rPr>
          <w:fldChar w:fldCharType="begin"/>
        </w:r>
        <w:r w:rsidRPr="008A0813">
          <w:rPr>
            <w:color w:val="333333"/>
            <w:sz w:val="20"/>
            <w:szCs w:val="20"/>
          </w:rPr>
          <w:instrText xml:space="preserve"> HYPERLINK "https://ru.wikipedia.org/wiki/%D0%90%D0%B1%D1%81%D1%82%D1%80%D0%B0%D0%BA%D1%82%D0%BD%D0%B0%D1%8F_%D1%84%D0%B0%D0%B1%D1%80%D0%B8%D0%BA%D0%B0_(%D1%88%D0%B0%D0%B1%D0%BB%D0%BE%D0%BD_%D0%BF%D1%80%D0%BE%D0%B5%D0%BA%D1%82%D0%B8%D1%80%D0%BE%D0%B2%D0%B0%D0%BD%D0%B8%D1%8F)" \t "_blank" </w:instrText>
        </w:r>
        <w:r w:rsidRPr="008A0813">
          <w:rPr>
            <w:color w:val="333333"/>
            <w:sz w:val="20"/>
            <w:szCs w:val="20"/>
          </w:rPr>
          <w:fldChar w:fldCharType="separate"/>
        </w:r>
        <w:r w:rsidRPr="008A0813">
          <w:rPr>
            <w:rStyle w:val="a5"/>
            <w:color w:val="04A49C"/>
            <w:sz w:val="20"/>
            <w:szCs w:val="20"/>
          </w:rPr>
          <w:t>гласит</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a4"/>
        <w:shd w:val="clear" w:color="auto" w:fill="FFFFFF"/>
        <w:spacing w:before="0" w:beforeAutospacing="0" w:after="0" w:afterAutospacing="0"/>
        <w:rPr>
          <w:ins w:id="201" w:author="Unknown"/>
          <w:color w:val="333333"/>
          <w:sz w:val="20"/>
          <w:szCs w:val="20"/>
        </w:rPr>
      </w:pPr>
      <w:ins w:id="202" w:author="Unknown">
        <w:r w:rsidRPr="008A0813">
          <w:rPr>
            <w:b/>
            <w:bCs/>
            <w:color w:val="333333"/>
            <w:sz w:val="20"/>
            <w:szCs w:val="20"/>
          </w:rPr>
          <w:t>Абстрактная фабрика</w:t>
        </w:r>
        <w:r w:rsidRPr="008A0813">
          <w:rPr>
            <w:color w:val="333333"/>
            <w:sz w:val="20"/>
            <w:szCs w:val="20"/>
          </w:rPr>
          <w:t> — порождающий шаблон проектирования, предоставляет интерфейс для создания семей</w:t>
        </w:r>
        <w:proofErr w:type="gramStart"/>
        <w:r w:rsidRPr="008A0813">
          <w:rPr>
            <w:color w:val="333333"/>
            <w:sz w:val="20"/>
            <w:szCs w:val="20"/>
          </w:rPr>
          <w:t>ств вз</w:t>
        </w:r>
        <w:proofErr w:type="gramEnd"/>
        <w:r w:rsidRPr="008A0813">
          <w:rPr>
            <w:color w:val="333333"/>
            <w:sz w:val="20"/>
            <w:szCs w:val="20"/>
          </w:rPr>
          <w:t>аимосвязанных или взаимозависимых объектов, не специфицируя их конкретных классов. Шаблон реализуется созданием абстрактного класса Factory, который представляет собой интерфейс для создания компонентов системы (например, для оконного интерфейса он может создавать окна и кнопки). Затем пишутся классы, реализующие этот интерфейс.</w:t>
        </w:r>
      </w:ins>
    </w:p>
    <w:p w:rsidR="00D05C7A" w:rsidRPr="008A0813" w:rsidRDefault="00D05C7A" w:rsidP="008A0813">
      <w:pPr>
        <w:pStyle w:val="a4"/>
        <w:shd w:val="clear" w:color="auto" w:fill="FFFFFF"/>
        <w:spacing w:before="0" w:beforeAutospacing="0" w:after="0" w:afterAutospacing="0"/>
        <w:rPr>
          <w:ins w:id="203" w:author="Unknown"/>
          <w:color w:val="333333"/>
          <w:sz w:val="20"/>
          <w:szCs w:val="20"/>
        </w:rPr>
      </w:pPr>
      <w:ins w:id="204" w:author="Unknown">
        <w:r w:rsidRPr="008A0813">
          <w:rPr>
            <w:rStyle w:val="a3"/>
            <w:color w:val="333333"/>
            <w:sz w:val="20"/>
            <w:szCs w:val="20"/>
          </w:rPr>
          <w:t>Пример из жизни: </w:t>
        </w:r>
        <w:r w:rsidRPr="008A0813">
          <w:rPr>
            <w:color w:val="333333"/>
            <w:sz w:val="20"/>
            <w:szCs w:val="20"/>
          </w:rPr>
          <w:t>Расширим наш пример про двери из простой фабрики. В зависимости от ваших нужд вам понадобится деревянная дверь из одного магазина, железная дверь — из другого или пластиковая — из третьего. Кроме того, вам понадобится соответствующий специалист: столяр для деревянной двери, сварщик для железной двери и так далее. Как вы можете заметить, тут есть зависимость между дверьми.</w:t>
        </w:r>
      </w:ins>
    </w:p>
    <w:p w:rsidR="00D05C7A" w:rsidRPr="008A0813" w:rsidRDefault="00D05C7A" w:rsidP="008A0813">
      <w:pPr>
        <w:pStyle w:val="a4"/>
        <w:shd w:val="clear" w:color="auto" w:fill="FFFFFF"/>
        <w:spacing w:before="0" w:beforeAutospacing="0" w:after="0" w:afterAutospacing="0"/>
        <w:rPr>
          <w:ins w:id="205" w:author="Unknown"/>
          <w:color w:val="333333"/>
          <w:sz w:val="20"/>
          <w:szCs w:val="20"/>
        </w:rPr>
      </w:pPr>
      <w:ins w:id="206" w:author="Unknown">
        <w:r w:rsidRPr="008A0813">
          <w:rPr>
            <w:rStyle w:val="a3"/>
            <w:color w:val="333333"/>
            <w:sz w:val="20"/>
            <w:szCs w:val="20"/>
          </w:rPr>
          <w:t>Простыми словами: </w:t>
        </w:r>
        <w:r w:rsidRPr="008A0813">
          <w:rPr>
            <w:color w:val="333333"/>
            <w:sz w:val="20"/>
            <w:szCs w:val="20"/>
          </w:rPr>
          <w:t>Фабрика фабрик. Фабрика, которая группирует индивидуальные, но связанные/зависимые фабрики без указания их конкретных классов.</w:t>
        </w:r>
      </w:ins>
    </w:p>
    <w:p w:rsidR="00D05C7A" w:rsidRPr="008A0813" w:rsidRDefault="00D05C7A" w:rsidP="008A0813">
      <w:pPr>
        <w:pStyle w:val="a4"/>
        <w:shd w:val="clear" w:color="auto" w:fill="FFFFFF"/>
        <w:spacing w:before="0" w:beforeAutospacing="0" w:after="0" w:afterAutospacing="0"/>
        <w:rPr>
          <w:ins w:id="207" w:author="Unknown"/>
          <w:color w:val="333333"/>
          <w:sz w:val="20"/>
          <w:szCs w:val="20"/>
        </w:rPr>
      </w:pPr>
      <w:ins w:id="208" w:author="Unknown">
        <w:r w:rsidRPr="008A0813">
          <w:rPr>
            <w:color w:val="333333"/>
            <w:sz w:val="20"/>
            <w:szCs w:val="20"/>
          </w:rPr>
          <w:t>Обратимся к коду. Используем пример про двери. Сначала у нас есть интерфейс </w:t>
        </w:r>
        <w:r w:rsidRPr="008A0813">
          <w:rPr>
            <w:rStyle w:val="HTML"/>
            <w:rFonts w:ascii="Times New Roman" w:eastAsiaTheme="majorEastAsia" w:hAnsi="Times New Roman" w:cs="Times New Roman"/>
            <w:color w:val="DD1144"/>
            <w:bdr w:val="single" w:sz="4" w:space="1" w:color="E1E1E8" w:frame="1"/>
            <w:shd w:val="clear" w:color="auto" w:fill="F7F7F9"/>
          </w:rPr>
          <w:t>Door</w:t>
        </w:r>
        <w:proofErr w:type="gramStart"/>
        <w:r w:rsidRPr="008A0813">
          <w:rPr>
            <w:color w:val="333333"/>
            <w:sz w:val="20"/>
            <w:szCs w:val="20"/>
          </w:rPr>
          <w:t>и</w:t>
        </w:r>
        <w:proofErr w:type="gramEnd"/>
        <w:r w:rsidRPr="008A0813">
          <w:rPr>
            <w:color w:val="333333"/>
            <w:sz w:val="20"/>
            <w:szCs w:val="20"/>
          </w:rPr>
          <w:t> несколько его реализаций:</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lastRenderedPageBreak/>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20</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lastRenderedPageBreak/>
              <w:t>interface</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Door</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getDescription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lastRenderedPageBreak/>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WoodenDoor</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Door</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getDescription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echo</w:t>
            </w:r>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Я</w:t>
            </w:r>
            <w:r w:rsidRPr="008A0813">
              <w:rPr>
                <w:rStyle w:val="crayon-s"/>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rPr>
              <w:t>деревянная</w:t>
            </w:r>
            <w:r w:rsidRPr="008A0813">
              <w:rPr>
                <w:rStyle w:val="crayon-s"/>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rPr>
              <w:t>дверь</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IronDoor</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Door</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getDescription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echo</w:t>
            </w:r>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Я</w:t>
            </w:r>
            <w:r w:rsidRPr="008A0813">
              <w:rPr>
                <w:rStyle w:val="crayon-s"/>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rPr>
              <w:t>железная</w:t>
            </w:r>
            <w:r w:rsidRPr="008A0813">
              <w:rPr>
                <w:rStyle w:val="crayon-s"/>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rPr>
              <w:t>дверь</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209" w:author="Unknown"/>
          <w:color w:val="333333"/>
          <w:sz w:val="20"/>
          <w:szCs w:val="20"/>
        </w:rPr>
      </w:pPr>
      <w:ins w:id="210" w:author="Unknown">
        <w:r w:rsidRPr="008A0813">
          <w:rPr>
            <w:color w:val="333333"/>
            <w:sz w:val="20"/>
            <w:szCs w:val="20"/>
          </w:rPr>
          <w:lastRenderedPageBreak/>
          <w:t>Затем у нас есть несколько </w:t>
        </w:r>
        <w:r w:rsidRPr="008A0813">
          <w:rPr>
            <w:rStyle w:val="HTML"/>
            <w:rFonts w:ascii="Times New Roman" w:eastAsiaTheme="majorEastAsia" w:hAnsi="Times New Roman" w:cs="Times New Roman"/>
            <w:color w:val="DD1144"/>
            <w:bdr w:val="single" w:sz="4" w:space="1" w:color="E1E1E8" w:frame="1"/>
            <w:shd w:val="clear" w:color="auto" w:fill="F7F7F9"/>
          </w:rPr>
          <w:t>DoorFittingExpert</w:t>
        </w:r>
        <w:r w:rsidRPr="008A0813">
          <w:rPr>
            <w:color w:val="333333"/>
            <w:sz w:val="20"/>
            <w:szCs w:val="20"/>
          </w:rPr>
          <w:t> для каждого типа дверей:</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20</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interface</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DoorFittingExpert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getDescription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Welder</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DoorFittingExpert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getDescription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i"/>
                <w:rFonts w:ascii="Times New Roman" w:hAnsi="Times New Roman" w:cs="Times New Roman"/>
                <w:color w:val="000000"/>
                <w:sz w:val="20"/>
                <w:szCs w:val="20"/>
              </w:rPr>
              <w:t>echo</w:t>
            </w:r>
            <w:r w:rsidRPr="008A0813">
              <w:rPr>
                <w:rStyle w:val="crayon-h"/>
                <w:rFonts w:ascii="Times New Roman" w:hAnsi="Times New Roman" w:cs="Times New Roman"/>
                <w:color w:val="000000"/>
                <w:sz w:val="20"/>
                <w:szCs w:val="20"/>
              </w:rPr>
              <w:t xml:space="preserve"> </w:t>
            </w:r>
            <w:r w:rsidRPr="008A0813">
              <w:rPr>
                <w:rStyle w:val="crayon-s"/>
                <w:rFonts w:ascii="Times New Roman" w:hAnsi="Times New Roman" w:cs="Times New Roman"/>
                <w:color w:val="000000"/>
                <w:sz w:val="20"/>
                <w:szCs w:val="20"/>
              </w:rPr>
              <w:t>'Я работаю только с железными дверьми'</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Carpenter</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DoorFittingExpert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getDescription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i"/>
                <w:rFonts w:ascii="Times New Roman" w:hAnsi="Times New Roman" w:cs="Times New Roman"/>
                <w:color w:val="000000"/>
                <w:sz w:val="20"/>
                <w:szCs w:val="20"/>
              </w:rPr>
              <w:t>echo</w:t>
            </w:r>
            <w:r w:rsidRPr="008A0813">
              <w:rPr>
                <w:rStyle w:val="crayon-h"/>
                <w:rFonts w:ascii="Times New Roman" w:hAnsi="Times New Roman" w:cs="Times New Roman"/>
                <w:color w:val="000000"/>
                <w:sz w:val="20"/>
                <w:szCs w:val="20"/>
              </w:rPr>
              <w:t xml:space="preserve"> </w:t>
            </w:r>
            <w:r w:rsidRPr="008A0813">
              <w:rPr>
                <w:rStyle w:val="crayon-s"/>
                <w:rFonts w:ascii="Times New Roman" w:hAnsi="Times New Roman" w:cs="Times New Roman"/>
                <w:color w:val="000000"/>
                <w:sz w:val="20"/>
                <w:szCs w:val="20"/>
              </w:rPr>
              <w:t>'Я работаю только с деревянными дверьми'</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211" w:author="Unknown"/>
          <w:color w:val="333333"/>
          <w:sz w:val="20"/>
          <w:szCs w:val="20"/>
        </w:rPr>
      </w:pPr>
      <w:ins w:id="212" w:author="Unknown">
        <w:r w:rsidRPr="008A0813">
          <w:rPr>
            <w:color w:val="333333"/>
            <w:sz w:val="20"/>
            <w:szCs w:val="20"/>
          </w:rPr>
          <w:t>Теперь у нас есть </w:t>
        </w:r>
        <w:r w:rsidRPr="008A0813">
          <w:rPr>
            <w:rStyle w:val="HTML"/>
            <w:rFonts w:ascii="Times New Roman" w:eastAsiaTheme="majorEastAsia" w:hAnsi="Times New Roman" w:cs="Times New Roman"/>
            <w:color w:val="DD1144"/>
            <w:bdr w:val="single" w:sz="4" w:space="1" w:color="E1E1E8" w:frame="1"/>
            <w:shd w:val="clear" w:color="auto" w:fill="F7F7F9"/>
          </w:rPr>
          <w:t>DoorFactory</w:t>
        </w:r>
        <w:r w:rsidRPr="008A0813">
          <w:rPr>
            <w:color w:val="333333"/>
            <w:sz w:val="20"/>
            <w:szCs w:val="20"/>
          </w:rPr>
          <w:t>, которая позволит нам создать семейство связанных объектов. То есть фабрика деревянных дверей предоставит нам деревянную дверь и эксперта по деревянным дверям. Аналогично для железных дверей:</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lastRenderedPageBreak/>
              <w:t>26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33</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lastRenderedPageBreak/>
              <w:t>interface</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DoorFactory</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makeDoor</w:t>
            </w:r>
            <w:r w:rsidRPr="008A0813">
              <w:rPr>
                <w:rStyle w:val="crayon-sy"/>
                <w:rFonts w:ascii="Times New Roman" w:hAnsi="Times New Roman" w:cs="Times New Roman"/>
                <w:color w:val="000000"/>
                <w:sz w:val="20"/>
                <w:szCs w:val="20"/>
                <w:lang w:val="en-US"/>
              </w:rPr>
              <w:t>()</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i"/>
                <w:rFonts w:ascii="Times New Roman" w:hAnsi="Times New Roman" w:cs="Times New Roman"/>
                <w:color w:val="000000"/>
                <w:sz w:val="20"/>
                <w:szCs w:val="20"/>
                <w:lang w:val="en-US"/>
              </w:rPr>
              <w:t>Door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makeFittingExpert</w:t>
            </w:r>
            <w:r w:rsidRPr="008A0813">
              <w:rPr>
                <w:rStyle w:val="crayon-sy"/>
                <w:rFonts w:ascii="Times New Roman" w:hAnsi="Times New Roman" w:cs="Times New Roman"/>
                <w:color w:val="000000"/>
                <w:sz w:val="20"/>
                <w:szCs w:val="20"/>
                <w:lang w:val="en-US"/>
              </w:rPr>
              <w:t>()</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i"/>
                <w:rFonts w:ascii="Times New Roman" w:hAnsi="Times New Roman" w:cs="Times New Roman"/>
                <w:color w:val="000000"/>
                <w:sz w:val="20"/>
                <w:szCs w:val="20"/>
                <w:lang w:val="en-US"/>
              </w:rPr>
              <w:t>DoorFittingExpert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Деревянная</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фабрика</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вернет</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деревянную</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дверь</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и</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столяра</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WoodenDoorFactory</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DoorFactory</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makeDoor</w:t>
            </w:r>
            <w:r w:rsidRPr="008A0813">
              <w:rPr>
                <w:rStyle w:val="crayon-sy"/>
                <w:rFonts w:ascii="Times New Roman" w:hAnsi="Times New Roman" w:cs="Times New Roman"/>
                <w:color w:val="000000"/>
                <w:sz w:val="20"/>
                <w:szCs w:val="20"/>
                <w:lang w:val="en-US"/>
              </w:rPr>
              <w:t>()</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Door</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WoodenDoor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makeFittingExpert</w:t>
            </w:r>
            <w:r w:rsidRPr="008A0813">
              <w:rPr>
                <w:rStyle w:val="crayon-sy"/>
                <w:rFonts w:ascii="Times New Roman" w:hAnsi="Times New Roman" w:cs="Times New Roman"/>
                <w:color w:val="000000"/>
                <w:sz w:val="20"/>
                <w:szCs w:val="20"/>
                <w:lang w:val="en-US"/>
              </w:rPr>
              <w:t>()</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DoorFittingExpert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k"/>
                <w:rFonts w:ascii="Times New Roman" w:hAnsi="Times New Roman" w:cs="Times New Roman"/>
                <w:color w:val="000000"/>
                <w:sz w:val="20"/>
                <w:szCs w:val="20"/>
              </w:rPr>
              <w:t>return</w:t>
            </w:r>
            <w:r w:rsidRPr="008A0813">
              <w:rPr>
                <w:rStyle w:val="crayon-h"/>
                <w:rFonts w:ascii="Times New Roman" w:hAnsi="Times New Roman" w:cs="Times New Roman"/>
                <w:color w:val="000000"/>
                <w:sz w:val="20"/>
                <w:szCs w:val="20"/>
              </w:rPr>
              <w:t xml:space="preserve"> </w:t>
            </w:r>
            <w:r w:rsidRPr="008A0813">
              <w:rPr>
                <w:rStyle w:val="crayon-r"/>
                <w:rFonts w:ascii="Times New Roman" w:hAnsi="Times New Roman" w:cs="Times New Roman"/>
                <w:color w:val="000000"/>
                <w:sz w:val="20"/>
                <w:szCs w:val="20"/>
              </w:rPr>
              <w:t>new</w:t>
            </w:r>
            <w:r w:rsidRPr="008A0813">
              <w:rPr>
                <w:rStyle w:val="crayon-h"/>
                <w:rFonts w:ascii="Times New Roman" w:hAnsi="Times New Roman" w:cs="Times New Roman"/>
                <w:color w:val="000000"/>
                <w:sz w:val="20"/>
                <w:szCs w:val="20"/>
              </w:rPr>
              <w:t xml:space="preserve"> </w:t>
            </w:r>
            <w:r w:rsidRPr="008A0813">
              <w:rPr>
                <w:rStyle w:val="crayon-e"/>
                <w:rFonts w:ascii="Times New Roman" w:hAnsi="Times New Roman" w:cs="Times New Roman"/>
                <w:color w:val="000000"/>
                <w:sz w:val="20"/>
                <w:szCs w:val="20"/>
              </w:rPr>
              <w:t>Carpenter</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t> </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Железная фабрика вернет железную дверь и сварщика</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IronDoorFactory</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DoorFactory</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makeDoor</w:t>
            </w:r>
            <w:r w:rsidRPr="008A0813">
              <w:rPr>
                <w:rStyle w:val="crayon-sy"/>
                <w:rFonts w:ascii="Times New Roman" w:hAnsi="Times New Roman" w:cs="Times New Roman"/>
                <w:color w:val="000000"/>
                <w:sz w:val="20"/>
                <w:szCs w:val="20"/>
                <w:lang w:val="en-US"/>
              </w:rPr>
              <w:t>()</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Door</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lastRenderedPageBreak/>
              <w:t>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IronDoor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makeFittingExpert</w:t>
            </w:r>
            <w:r w:rsidRPr="008A0813">
              <w:rPr>
                <w:rStyle w:val="crayon-sy"/>
                <w:rFonts w:ascii="Times New Roman" w:hAnsi="Times New Roman" w:cs="Times New Roman"/>
                <w:color w:val="000000"/>
                <w:sz w:val="20"/>
                <w:szCs w:val="20"/>
                <w:lang w:val="en-US"/>
              </w:rPr>
              <w:t>()</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DoorFittingExpert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k"/>
                <w:rFonts w:ascii="Times New Roman" w:hAnsi="Times New Roman" w:cs="Times New Roman"/>
                <w:color w:val="000000"/>
                <w:sz w:val="20"/>
                <w:szCs w:val="20"/>
              </w:rPr>
              <w:t>return</w:t>
            </w:r>
            <w:r w:rsidRPr="008A0813">
              <w:rPr>
                <w:rStyle w:val="crayon-h"/>
                <w:rFonts w:ascii="Times New Roman" w:hAnsi="Times New Roman" w:cs="Times New Roman"/>
                <w:color w:val="000000"/>
                <w:sz w:val="20"/>
                <w:szCs w:val="20"/>
              </w:rPr>
              <w:t xml:space="preserve"> </w:t>
            </w:r>
            <w:r w:rsidRPr="008A0813">
              <w:rPr>
                <w:rStyle w:val="crayon-r"/>
                <w:rFonts w:ascii="Times New Roman" w:hAnsi="Times New Roman" w:cs="Times New Roman"/>
                <w:color w:val="000000"/>
                <w:sz w:val="20"/>
                <w:szCs w:val="20"/>
              </w:rPr>
              <w:t>new</w:t>
            </w:r>
            <w:r w:rsidRPr="008A0813">
              <w:rPr>
                <w:rStyle w:val="crayon-h"/>
                <w:rFonts w:ascii="Times New Roman" w:hAnsi="Times New Roman" w:cs="Times New Roman"/>
                <w:color w:val="000000"/>
                <w:sz w:val="20"/>
                <w:szCs w:val="20"/>
              </w:rPr>
              <w:t xml:space="preserve"> </w:t>
            </w:r>
            <w:r w:rsidRPr="008A0813">
              <w:rPr>
                <w:rStyle w:val="crayon-e"/>
                <w:rFonts w:ascii="Times New Roman" w:hAnsi="Times New Roman" w:cs="Times New Roman"/>
                <w:color w:val="000000"/>
                <w:sz w:val="20"/>
                <w:szCs w:val="20"/>
              </w:rPr>
              <w:t>Welder</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213" w:author="Unknown"/>
          <w:color w:val="333333"/>
          <w:sz w:val="20"/>
          <w:szCs w:val="20"/>
        </w:rPr>
      </w:pPr>
      <w:ins w:id="214" w:author="Unknown">
        <w:r w:rsidRPr="008A0813">
          <w:rPr>
            <w:color w:val="333333"/>
            <w:sz w:val="20"/>
            <w:szCs w:val="20"/>
          </w:rPr>
          <w:lastRenderedPageBreak/>
          <w:t>Пример использования:</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$woodenFactory</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WoodenDoorFactory</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$door</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$woodenFactory</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makeDoor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$expert</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$woodenFactory</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makeFittingExpert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$door</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getDescription</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Вывод</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Я</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деревянная</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дверь</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v"/>
                <w:rFonts w:ascii="Times New Roman" w:hAnsi="Times New Roman" w:cs="Times New Roman"/>
                <w:color w:val="000000"/>
                <w:sz w:val="20"/>
                <w:szCs w:val="20"/>
              </w:rPr>
              <w:t>$expert</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getDescription</w:t>
            </w:r>
            <w:r w:rsidRPr="008A0813">
              <w:rPr>
                <w:rStyle w:val="crayon-sy"/>
                <w:rFonts w:ascii="Times New Roman" w:hAnsi="Times New Roman" w:cs="Times New Roman"/>
                <w:color w:val="000000"/>
                <w:sz w:val="20"/>
                <w:szCs w:val="20"/>
              </w:rPr>
              <w:t>();</w:t>
            </w:r>
            <w:r w:rsidRPr="008A0813">
              <w:rPr>
                <w:rStyle w:val="crayon-h"/>
                <w:rFonts w:ascii="Times New Roman" w:hAnsi="Times New Roman" w:cs="Times New Roman"/>
                <w:color w:val="000000"/>
                <w:sz w:val="20"/>
                <w:szCs w:val="20"/>
              </w:rPr>
              <w:t xml:space="preserve"> </w:t>
            </w:r>
            <w:r w:rsidRPr="008A0813">
              <w:rPr>
                <w:rStyle w:val="crayon-c"/>
                <w:rFonts w:ascii="Times New Roman" w:hAnsi="Times New Roman" w:cs="Times New Roman"/>
                <w:color w:val="000000"/>
                <w:sz w:val="20"/>
                <w:szCs w:val="20"/>
              </w:rPr>
              <w:t>// Вывод: Я работаю только с деревянными дверями</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t> </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Аналогично для железной двери</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v"/>
                <w:rFonts w:ascii="Times New Roman" w:hAnsi="Times New Roman" w:cs="Times New Roman"/>
                <w:color w:val="000000"/>
                <w:sz w:val="20"/>
                <w:szCs w:val="20"/>
              </w:rPr>
              <w:t>$ironFactory</w:t>
            </w:r>
            <w:r w:rsidRPr="008A0813">
              <w:rPr>
                <w:rStyle w:val="crayon-h"/>
                <w:rFonts w:ascii="Times New Roman" w:hAnsi="Times New Roman" w:cs="Times New Roman"/>
                <w:color w:val="000000"/>
                <w:sz w:val="20"/>
                <w:szCs w:val="20"/>
              </w:rPr>
              <w:t xml:space="preserve"> </w:t>
            </w:r>
            <w:r w:rsidRPr="008A0813">
              <w:rPr>
                <w:rStyle w:val="crayon-o"/>
                <w:rFonts w:ascii="Times New Roman" w:hAnsi="Times New Roman" w:cs="Times New Roman"/>
                <w:color w:val="000000"/>
                <w:sz w:val="20"/>
                <w:szCs w:val="20"/>
              </w:rPr>
              <w:t>=</w:t>
            </w:r>
            <w:r w:rsidRPr="008A0813">
              <w:rPr>
                <w:rStyle w:val="crayon-h"/>
                <w:rFonts w:ascii="Times New Roman" w:hAnsi="Times New Roman" w:cs="Times New Roman"/>
                <w:color w:val="000000"/>
                <w:sz w:val="20"/>
                <w:szCs w:val="20"/>
              </w:rPr>
              <w:t xml:space="preserve"> </w:t>
            </w:r>
            <w:r w:rsidRPr="008A0813">
              <w:rPr>
                <w:rStyle w:val="crayon-r"/>
                <w:rFonts w:ascii="Times New Roman" w:hAnsi="Times New Roman" w:cs="Times New Roman"/>
                <w:color w:val="000000"/>
                <w:sz w:val="20"/>
                <w:szCs w:val="20"/>
              </w:rPr>
              <w:t>new</w:t>
            </w:r>
            <w:r w:rsidRPr="008A0813">
              <w:rPr>
                <w:rStyle w:val="crayon-h"/>
                <w:rFonts w:ascii="Times New Roman" w:hAnsi="Times New Roman" w:cs="Times New Roman"/>
                <w:color w:val="000000"/>
                <w:sz w:val="20"/>
                <w:szCs w:val="20"/>
              </w:rPr>
              <w:t xml:space="preserve"> </w:t>
            </w:r>
            <w:r w:rsidRPr="008A0813">
              <w:rPr>
                <w:rStyle w:val="crayon-e"/>
                <w:rFonts w:ascii="Times New Roman" w:hAnsi="Times New Roman" w:cs="Times New Roman"/>
                <w:color w:val="000000"/>
                <w:sz w:val="20"/>
                <w:szCs w:val="20"/>
              </w:rPr>
              <w:t>IronDoorFactory</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$door</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$ironFactory</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makeDoor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$expert</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$ironFactory</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makeFittingExpert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v"/>
                <w:rFonts w:ascii="Times New Roman" w:hAnsi="Times New Roman" w:cs="Times New Roman"/>
                <w:color w:val="000000"/>
                <w:sz w:val="20"/>
                <w:szCs w:val="20"/>
              </w:rPr>
              <w:t>$door</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getDescription</w:t>
            </w:r>
            <w:r w:rsidRPr="008A0813">
              <w:rPr>
                <w:rStyle w:val="crayon-sy"/>
                <w:rFonts w:ascii="Times New Roman" w:hAnsi="Times New Roman" w:cs="Times New Roman"/>
                <w:color w:val="000000"/>
                <w:sz w:val="20"/>
                <w:szCs w:val="20"/>
              </w:rPr>
              <w:t>();</w:t>
            </w:r>
            <w:r w:rsidRPr="008A0813">
              <w:rPr>
                <w:rStyle w:val="crayon-h"/>
                <w:rFonts w:ascii="Times New Roman" w:hAnsi="Times New Roman" w:cs="Times New Roman"/>
                <w:color w:val="000000"/>
                <w:sz w:val="20"/>
                <w:szCs w:val="20"/>
              </w:rPr>
              <w:t>  </w:t>
            </w:r>
            <w:r w:rsidRPr="008A0813">
              <w:rPr>
                <w:rStyle w:val="crayon-c"/>
                <w:rFonts w:ascii="Times New Roman" w:hAnsi="Times New Roman" w:cs="Times New Roman"/>
                <w:color w:val="000000"/>
                <w:sz w:val="20"/>
                <w:szCs w:val="20"/>
              </w:rPr>
              <w:t>// Вывод: Я железная дверь</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v"/>
                <w:rFonts w:ascii="Times New Roman" w:hAnsi="Times New Roman" w:cs="Times New Roman"/>
                <w:color w:val="000000"/>
                <w:sz w:val="20"/>
                <w:szCs w:val="20"/>
              </w:rPr>
              <w:t>$expert</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getDescription</w:t>
            </w:r>
            <w:r w:rsidRPr="008A0813">
              <w:rPr>
                <w:rStyle w:val="crayon-sy"/>
                <w:rFonts w:ascii="Times New Roman" w:hAnsi="Times New Roman" w:cs="Times New Roman"/>
                <w:color w:val="000000"/>
                <w:sz w:val="20"/>
                <w:szCs w:val="20"/>
              </w:rPr>
              <w:t>();</w:t>
            </w:r>
            <w:r w:rsidRPr="008A0813">
              <w:rPr>
                <w:rStyle w:val="crayon-h"/>
                <w:rFonts w:ascii="Times New Roman" w:hAnsi="Times New Roman" w:cs="Times New Roman"/>
                <w:color w:val="000000"/>
                <w:sz w:val="20"/>
                <w:szCs w:val="20"/>
              </w:rPr>
              <w:t xml:space="preserve"> </w:t>
            </w:r>
            <w:r w:rsidRPr="008A0813">
              <w:rPr>
                <w:rStyle w:val="crayon-c"/>
                <w:rFonts w:ascii="Times New Roman" w:hAnsi="Times New Roman" w:cs="Times New Roman"/>
                <w:color w:val="000000"/>
                <w:sz w:val="20"/>
                <w:szCs w:val="20"/>
              </w:rPr>
              <w:t>// Вывод: Я работаю только с железными дверями</w:t>
            </w:r>
          </w:p>
        </w:tc>
      </w:tr>
    </w:tbl>
    <w:p w:rsidR="00D05C7A" w:rsidRPr="008A0813" w:rsidRDefault="00D05C7A" w:rsidP="008A0813">
      <w:pPr>
        <w:pStyle w:val="a4"/>
        <w:shd w:val="clear" w:color="auto" w:fill="FFFFFF"/>
        <w:spacing w:before="0" w:beforeAutospacing="0" w:after="0" w:afterAutospacing="0"/>
        <w:rPr>
          <w:ins w:id="215" w:author="Unknown"/>
          <w:color w:val="333333"/>
          <w:sz w:val="20"/>
          <w:szCs w:val="20"/>
        </w:rPr>
      </w:pPr>
      <w:ins w:id="216" w:author="Unknown">
        <w:r w:rsidRPr="008A0813">
          <w:rPr>
            <w:color w:val="333333"/>
            <w:sz w:val="20"/>
            <w:szCs w:val="20"/>
          </w:rPr>
          <w:t>Как вы можете заметить, фабрика деревянных дверей инкапсулирует столяра и деревянную дверь, а фабрика железных дверей инкапсулирует железную дверь и сварщика. Это позволило нам убедиться, что для каждой двери мы получим нужного нам эксперта.</w:t>
        </w:r>
      </w:ins>
    </w:p>
    <w:p w:rsidR="00D05C7A" w:rsidRPr="008A0813" w:rsidRDefault="00D05C7A" w:rsidP="008A0813">
      <w:pPr>
        <w:pStyle w:val="a4"/>
        <w:shd w:val="clear" w:color="auto" w:fill="FFFFFF"/>
        <w:spacing w:before="0" w:beforeAutospacing="0" w:after="0" w:afterAutospacing="0"/>
        <w:rPr>
          <w:ins w:id="217" w:author="Unknown"/>
          <w:color w:val="333333"/>
          <w:sz w:val="20"/>
          <w:szCs w:val="20"/>
        </w:rPr>
      </w:pPr>
      <w:ins w:id="218" w:author="Unknown">
        <w:r w:rsidRPr="008A0813">
          <w:rPr>
            <w:rStyle w:val="a3"/>
            <w:color w:val="333333"/>
            <w:sz w:val="20"/>
            <w:szCs w:val="20"/>
          </w:rPr>
          <w:t>Когда использовать:</w:t>
        </w:r>
        <w:r w:rsidRPr="008A0813">
          <w:rPr>
            <w:color w:val="333333"/>
            <w:sz w:val="20"/>
            <w:szCs w:val="20"/>
          </w:rPr>
          <w:t> Когда есть взаимосвязанные зависимости с не очень простой логикой создания.</w:t>
        </w:r>
        <w:bookmarkStart w:id="219" w:name="14"/>
        <w:bookmarkEnd w:id="219"/>
      </w:ins>
    </w:p>
    <w:p w:rsidR="00D05C7A" w:rsidRPr="008A0813" w:rsidRDefault="00D05C7A" w:rsidP="008A0813">
      <w:pPr>
        <w:pStyle w:val="a4"/>
        <w:shd w:val="clear" w:color="auto" w:fill="FFFFFF"/>
        <w:spacing w:before="0" w:beforeAutospacing="0" w:after="0" w:afterAutospacing="0"/>
        <w:rPr>
          <w:ins w:id="220" w:author="Unknown"/>
          <w:color w:val="333333"/>
          <w:sz w:val="20"/>
          <w:szCs w:val="20"/>
        </w:rPr>
      </w:pPr>
      <w:ins w:id="221" w:author="Unknown">
        <w:r w:rsidRPr="008A0813">
          <w:rPr>
            <w:color w:val="333333"/>
            <w:sz w:val="20"/>
            <w:szCs w:val="20"/>
          </w:rPr>
          <w:t>Примеры на </w:t>
        </w:r>
        <w:r w:rsidRPr="008A0813">
          <w:rPr>
            <w:color w:val="333333"/>
            <w:sz w:val="20"/>
            <w:szCs w:val="20"/>
          </w:rPr>
          <w:fldChar w:fldCharType="begin"/>
        </w:r>
        <w:r w:rsidRPr="008A0813">
          <w:rPr>
            <w:color w:val="333333"/>
            <w:sz w:val="20"/>
            <w:szCs w:val="20"/>
          </w:rPr>
          <w:instrText xml:space="preserve"> HYPERLINK "https://github.com/iluwatar/java-design-patterns/tree/master/abstract-factory" \t "_blank" </w:instrText>
        </w:r>
        <w:r w:rsidRPr="008A0813">
          <w:rPr>
            <w:color w:val="333333"/>
            <w:sz w:val="20"/>
            <w:szCs w:val="20"/>
          </w:rPr>
          <w:fldChar w:fldCharType="separate"/>
        </w:r>
        <w:r w:rsidRPr="008A0813">
          <w:rPr>
            <w:rStyle w:val="a5"/>
            <w:color w:val="04A49C"/>
            <w:sz w:val="20"/>
            <w:szCs w:val="20"/>
          </w:rPr>
          <w:t>Java</w:t>
        </w:r>
        <w:r w:rsidRPr="008A0813">
          <w:rPr>
            <w:color w:val="333333"/>
            <w:sz w:val="20"/>
            <w:szCs w:val="20"/>
          </w:rPr>
          <w:fldChar w:fldCharType="end"/>
        </w:r>
        <w:r w:rsidRPr="008A0813">
          <w:rPr>
            <w:color w:val="333333"/>
            <w:sz w:val="20"/>
            <w:szCs w:val="20"/>
          </w:rPr>
          <w:t> и </w:t>
        </w:r>
        <w:r w:rsidRPr="008A0813">
          <w:rPr>
            <w:color w:val="333333"/>
            <w:sz w:val="20"/>
            <w:szCs w:val="20"/>
          </w:rPr>
          <w:fldChar w:fldCharType="begin"/>
        </w:r>
        <w:r w:rsidRPr="008A0813">
          <w:rPr>
            <w:color w:val="333333"/>
            <w:sz w:val="20"/>
            <w:szCs w:val="20"/>
          </w:rPr>
          <w:instrText xml:space="preserve"> HYPERLINK "https://github.com/faif/python-patterns/blob/master/creational/abstract_factory.py" \t "_blank" </w:instrText>
        </w:r>
        <w:r w:rsidRPr="008A0813">
          <w:rPr>
            <w:color w:val="333333"/>
            <w:sz w:val="20"/>
            <w:szCs w:val="20"/>
          </w:rPr>
          <w:fldChar w:fldCharType="separate"/>
        </w:r>
        <w:r w:rsidRPr="008A0813">
          <w:rPr>
            <w:rStyle w:val="a5"/>
            <w:color w:val="04A49C"/>
            <w:sz w:val="20"/>
            <w:szCs w:val="20"/>
          </w:rPr>
          <w:t>Python</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2"/>
        <w:shd w:val="clear" w:color="auto" w:fill="FFFFFF"/>
        <w:spacing w:before="0" w:line="240" w:lineRule="auto"/>
        <w:rPr>
          <w:ins w:id="222" w:author="Unknown"/>
          <w:rFonts w:ascii="Times New Roman" w:hAnsi="Times New Roman" w:cs="Times New Roman"/>
          <w:b w:val="0"/>
          <w:bCs w:val="0"/>
          <w:color w:val="333333"/>
          <w:sz w:val="20"/>
          <w:szCs w:val="20"/>
        </w:rPr>
      </w:pPr>
      <w:ins w:id="223" w:author="Unknown">
        <w:r w:rsidRPr="008A0813">
          <w:rPr>
            <w:rFonts w:ascii="Times New Roman" w:hAnsi="Times New Roman" w:cs="Times New Roman"/>
            <w:b w:val="0"/>
            <w:bCs w:val="0"/>
            <w:color w:val="333333"/>
            <w:sz w:val="20"/>
            <w:szCs w:val="20"/>
          </w:rPr>
          <w:t>Строитель (Builder)</w:t>
        </w:r>
      </w:ins>
    </w:p>
    <w:p w:rsidR="00D05C7A" w:rsidRPr="008A0813" w:rsidRDefault="00D05C7A" w:rsidP="008A0813">
      <w:pPr>
        <w:pStyle w:val="a4"/>
        <w:shd w:val="clear" w:color="auto" w:fill="FFFFFF"/>
        <w:spacing w:before="0" w:beforeAutospacing="0" w:after="0" w:afterAutospacing="0"/>
        <w:rPr>
          <w:ins w:id="224" w:author="Unknown"/>
          <w:color w:val="333333"/>
          <w:sz w:val="20"/>
          <w:szCs w:val="20"/>
        </w:rPr>
      </w:pPr>
      <w:ins w:id="225" w:author="Unknown">
        <w:r w:rsidRPr="008A0813">
          <w:rPr>
            <w:color w:val="333333"/>
            <w:sz w:val="20"/>
            <w:szCs w:val="20"/>
          </w:rPr>
          <w:t>Википедия </w:t>
        </w:r>
        <w:r w:rsidRPr="008A0813">
          <w:rPr>
            <w:color w:val="333333"/>
            <w:sz w:val="20"/>
            <w:szCs w:val="20"/>
          </w:rPr>
          <w:fldChar w:fldCharType="begin"/>
        </w:r>
        <w:r w:rsidRPr="008A0813">
          <w:rPr>
            <w:color w:val="333333"/>
            <w:sz w:val="20"/>
            <w:szCs w:val="20"/>
          </w:rPr>
          <w:instrText xml:space="preserve"> HYPERLINK "https://ru.wikipedia.org/wiki/%D0%A1%D1%82%D1%80%D0%BE%D0%B8%D1%82%D0%B5%D0%BB%D1%8C_(%D1%88%D0%B0%D0%B1%D0%BB%D0%BE%D0%BD_%D0%BF%D1%80%D0%BE%D0%B5%D0%BA%D1%82%D0%B8%D1%80%D0%BE%D0%B2%D0%B0%D0%BD%D0%B8%D1%8F)" \t "_blank" </w:instrText>
        </w:r>
        <w:r w:rsidRPr="008A0813">
          <w:rPr>
            <w:color w:val="333333"/>
            <w:sz w:val="20"/>
            <w:szCs w:val="20"/>
          </w:rPr>
          <w:fldChar w:fldCharType="separate"/>
        </w:r>
        <w:r w:rsidRPr="008A0813">
          <w:rPr>
            <w:rStyle w:val="a5"/>
            <w:color w:val="04A49C"/>
            <w:sz w:val="20"/>
            <w:szCs w:val="20"/>
          </w:rPr>
          <w:t>гласит</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a4"/>
        <w:shd w:val="clear" w:color="auto" w:fill="FFFFFF"/>
        <w:spacing w:before="0" w:beforeAutospacing="0" w:after="0" w:afterAutospacing="0"/>
        <w:rPr>
          <w:ins w:id="226" w:author="Unknown"/>
          <w:color w:val="333333"/>
          <w:sz w:val="20"/>
          <w:szCs w:val="20"/>
        </w:rPr>
      </w:pPr>
      <w:ins w:id="227" w:author="Unknown">
        <w:r w:rsidRPr="008A0813">
          <w:rPr>
            <w:rStyle w:val="a3"/>
            <w:color w:val="333333"/>
            <w:sz w:val="20"/>
            <w:szCs w:val="20"/>
          </w:rPr>
          <w:t>Строитель</w:t>
        </w:r>
        <w:r w:rsidRPr="008A0813">
          <w:rPr>
            <w:color w:val="333333"/>
            <w:sz w:val="20"/>
            <w:szCs w:val="20"/>
          </w:rPr>
          <w:t> — порождающий шаблон проектирования, который предоставляет способ создания составного объекта. Предназначен для решения проблемы антипаттерна «Телескопический конструктор».</w:t>
        </w:r>
      </w:ins>
    </w:p>
    <w:p w:rsidR="00D05C7A" w:rsidRPr="008A0813" w:rsidRDefault="00D05C7A" w:rsidP="008A0813">
      <w:pPr>
        <w:pStyle w:val="a4"/>
        <w:shd w:val="clear" w:color="auto" w:fill="FFFFFF"/>
        <w:spacing w:before="0" w:beforeAutospacing="0" w:after="0" w:afterAutospacing="0"/>
        <w:rPr>
          <w:ins w:id="228" w:author="Unknown"/>
          <w:color w:val="333333"/>
          <w:sz w:val="20"/>
          <w:szCs w:val="20"/>
        </w:rPr>
      </w:pPr>
      <w:ins w:id="229" w:author="Unknown">
        <w:r w:rsidRPr="008A0813">
          <w:rPr>
            <w:rStyle w:val="a3"/>
            <w:color w:val="333333"/>
            <w:sz w:val="20"/>
            <w:szCs w:val="20"/>
          </w:rPr>
          <w:t>Пример из жизни: </w:t>
        </w:r>
        <w:r w:rsidRPr="008A0813">
          <w:rPr>
            <w:color w:val="333333"/>
            <w:sz w:val="20"/>
            <w:szCs w:val="20"/>
          </w:rPr>
          <w:t xml:space="preserve">Представьте, что вы пришли в McDonalds и заказали конкретный продукт, например, БигМак, и вам готовят его без лишних вопросов. Это пример простой фабрики. Но есть случаи, когда логика создания может включать в себя больше шагов. Например, вы хотите индивидуальный сэндвич в Subway: у вас есть несколько вариантов того, как он будет сделан. Какой хлеб вы хотите? Какие соусы использовать? Какой сыр? В таких </w:t>
        </w:r>
        <w:proofErr w:type="gramStart"/>
        <w:r w:rsidRPr="008A0813">
          <w:rPr>
            <w:color w:val="333333"/>
            <w:sz w:val="20"/>
            <w:szCs w:val="20"/>
          </w:rPr>
          <w:t>случаях</w:t>
        </w:r>
        <w:proofErr w:type="gramEnd"/>
        <w:r w:rsidRPr="008A0813">
          <w:rPr>
            <w:color w:val="333333"/>
            <w:sz w:val="20"/>
            <w:szCs w:val="20"/>
          </w:rPr>
          <w:t xml:space="preserve"> на помощь приходит шаблон «Строитель».</w:t>
        </w:r>
      </w:ins>
    </w:p>
    <w:p w:rsidR="00D05C7A" w:rsidRPr="008A0813" w:rsidRDefault="00D05C7A" w:rsidP="008A0813">
      <w:pPr>
        <w:pStyle w:val="a4"/>
        <w:shd w:val="clear" w:color="auto" w:fill="FFFFFF"/>
        <w:spacing w:before="0" w:beforeAutospacing="0" w:after="0" w:afterAutospacing="0"/>
        <w:rPr>
          <w:ins w:id="230" w:author="Unknown"/>
          <w:color w:val="333333"/>
          <w:sz w:val="20"/>
          <w:szCs w:val="20"/>
        </w:rPr>
      </w:pPr>
      <w:ins w:id="231" w:author="Unknown">
        <w:r w:rsidRPr="008A0813">
          <w:rPr>
            <w:rStyle w:val="a3"/>
            <w:color w:val="333333"/>
            <w:sz w:val="20"/>
            <w:szCs w:val="20"/>
          </w:rPr>
          <w:t>Простыми словами: </w:t>
        </w:r>
        <w:r w:rsidRPr="008A0813">
          <w:rPr>
            <w:color w:val="333333"/>
            <w:sz w:val="20"/>
            <w:szCs w:val="20"/>
          </w:rPr>
          <w:t>Шаблон позволяет вам создавать различные виды объекта, избегая засорения конструктора. Он полезен, когда может быть несколько видов объекта или когда необходимо множество шагов, связанных с его созданием.</w:t>
        </w:r>
      </w:ins>
    </w:p>
    <w:p w:rsidR="00D05C7A" w:rsidRPr="008A0813" w:rsidRDefault="00D05C7A" w:rsidP="008A0813">
      <w:pPr>
        <w:pStyle w:val="a4"/>
        <w:shd w:val="clear" w:color="auto" w:fill="FFFFFF"/>
        <w:spacing w:before="0" w:beforeAutospacing="0" w:after="0" w:afterAutospacing="0"/>
        <w:rPr>
          <w:ins w:id="232" w:author="Unknown"/>
          <w:color w:val="333333"/>
          <w:sz w:val="20"/>
          <w:szCs w:val="20"/>
        </w:rPr>
      </w:pPr>
      <w:ins w:id="233" w:author="Unknown">
        <w:r w:rsidRPr="008A0813">
          <w:rPr>
            <w:color w:val="333333"/>
            <w:sz w:val="20"/>
            <w:szCs w:val="20"/>
          </w:rPr>
          <w:t xml:space="preserve">Давайте я покажу </w:t>
        </w:r>
        <w:proofErr w:type="gramStart"/>
        <w:r w:rsidRPr="008A0813">
          <w:rPr>
            <w:color w:val="333333"/>
            <w:sz w:val="20"/>
            <w:szCs w:val="20"/>
          </w:rPr>
          <w:t>на примере, что</w:t>
        </w:r>
        <w:proofErr w:type="gramEnd"/>
        <w:r w:rsidRPr="008A0813">
          <w:rPr>
            <w:color w:val="333333"/>
            <w:sz w:val="20"/>
            <w:szCs w:val="20"/>
          </w:rPr>
          <w:t xml:space="preserve"> такое «Телескопический конструктор». Когда-то мы все видели конструктор вроде такого:</w:t>
        </w:r>
      </w:ins>
    </w:p>
    <w:tbl>
      <w:tblPr>
        <w:tblW w:w="0" w:type="auto"/>
        <w:tblCellSpacing w:w="15" w:type="dxa"/>
        <w:tblCellMar>
          <w:top w:w="15" w:type="dxa"/>
          <w:left w:w="15" w:type="dxa"/>
          <w:bottom w:w="15" w:type="dxa"/>
          <w:right w:w="15" w:type="dxa"/>
        </w:tblCellMar>
        <w:tblLook w:val="04A0"/>
      </w:tblPr>
      <w:tblGrid>
        <w:gridCol w:w="175"/>
        <w:gridCol w:w="8466"/>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tc>
        <w:tc>
          <w:tcPr>
            <w:tcW w:w="8421"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__construct</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$size</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$cheese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true</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$pepperoni</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true</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$tomato</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false</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$lettuce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true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234" w:author="Unknown"/>
          <w:color w:val="333333"/>
          <w:sz w:val="20"/>
          <w:szCs w:val="20"/>
        </w:rPr>
      </w:pPr>
      <w:ins w:id="235" w:author="Unknown">
        <w:r w:rsidRPr="008A0813">
          <w:rPr>
            <w:color w:val="333333"/>
            <w:sz w:val="20"/>
            <w:szCs w:val="20"/>
          </w:rPr>
          <w:t>Как вы можете заметить, количество параметров конструктора может резко увеличиться, и станет сложно понимать расположение параметров. Кроме того, этот список параметров будет продолжать расти, если вы захотите добавить новые варианты. Это и есть «Телескопический конструктор».</w:t>
        </w:r>
      </w:ins>
    </w:p>
    <w:p w:rsidR="00D05C7A" w:rsidRPr="008A0813" w:rsidRDefault="00D05C7A" w:rsidP="008A0813">
      <w:pPr>
        <w:pStyle w:val="a4"/>
        <w:shd w:val="clear" w:color="auto" w:fill="FFFFFF"/>
        <w:spacing w:before="0" w:beforeAutospacing="0" w:after="0" w:afterAutospacing="0"/>
        <w:rPr>
          <w:ins w:id="236" w:author="Unknown"/>
          <w:color w:val="333333"/>
          <w:sz w:val="20"/>
          <w:szCs w:val="20"/>
        </w:rPr>
      </w:pPr>
      <w:proofErr w:type="gramStart"/>
      <w:ins w:id="237" w:author="Unknown">
        <w:r w:rsidRPr="008A0813">
          <w:rPr>
            <w:color w:val="333333"/>
            <w:sz w:val="20"/>
            <w:szCs w:val="20"/>
          </w:rPr>
          <w:t>Перейдем</w:t>
        </w:r>
        <w:proofErr w:type="gramEnd"/>
        <w:r w:rsidRPr="008A0813">
          <w:rPr>
            <w:color w:val="333333"/>
            <w:sz w:val="20"/>
            <w:szCs w:val="20"/>
          </w:rPr>
          <w:t xml:space="preserve"> к примеру в коде. Адекватной альтернативой будет использование шаблона «Строитель». Сначала у нас есть </w:t>
        </w:r>
        <w:r w:rsidRPr="008A0813">
          <w:rPr>
            <w:rStyle w:val="HTML"/>
            <w:rFonts w:ascii="Times New Roman" w:eastAsiaTheme="majorEastAsia" w:hAnsi="Times New Roman" w:cs="Times New Roman"/>
            <w:color w:val="DD1144"/>
            <w:bdr w:val="single" w:sz="4" w:space="1" w:color="E1E1E8" w:frame="1"/>
            <w:shd w:val="clear" w:color="auto" w:fill="F7F7F9"/>
          </w:rPr>
          <w:t>Burger</w:t>
        </w:r>
        <w:r w:rsidRPr="008A0813">
          <w:rPr>
            <w:color w:val="333333"/>
            <w:sz w:val="20"/>
            <w:szCs w:val="20"/>
          </w:rPr>
          <w:t>, который мы хотим создать:</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lastRenderedPageBreak/>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lastRenderedPageBreak/>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Burger</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$size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$cheese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false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$pepperoni</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false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$lettuce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false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$tomato</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false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__construct</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BurgerBuilder</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$builder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size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$builder</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size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cheese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$builder</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cheese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pepperoni</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$builder</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pepperoni</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lastRenderedPageBreak/>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lettuce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$builder</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lettuce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rPr>
              <w:t>$this</w:t>
            </w:r>
            <w:r w:rsidRPr="008A0813">
              <w:rPr>
                <w:rStyle w:val="crayon-o"/>
                <w:rFonts w:ascii="Times New Roman" w:hAnsi="Times New Roman" w:cs="Times New Roman"/>
                <w:color w:val="000000"/>
                <w:sz w:val="20"/>
                <w:szCs w:val="20"/>
              </w:rPr>
              <w:t>-&gt;</w:t>
            </w:r>
            <w:r w:rsidRPr="008A0813">
              <w:rPr>
                <w:rStyle w:val="crayon-i"/>
                <w:rFonts w:ascii="Times New Roman" w:hAnsi="Times New Roman" w:cs="Times New Roman"/>
                <w:color w:val="000000"/>
                <w:sz w:val="20"/>
                <w:szCs w:val="20"/>
              </w:rPr>
              <w:t>tomato</w:t>
            </w:r>
            <w:r w:rsidRPr="008A0813">
              <w:rPr>
                <w:rStyle w:val="crayon-h"/>
                <w:rFonts w:ascii="Times New Roman" w:hAnsi="Times New Roman" w:cs="Times New Roman"/>
                <w:color w:val="000000"/>
                <w:sz w:val="20"/>
                <w:szCs w:val="20"/>
              </w:rPr>
              <w:t xml:space="preserve"> </w:t>
            </w:r>
            <w:r w:rsidRPr="008A0813">
              <w:rPr>
                <w:rStyle w:val="crayon-o"/>
                <w:rFonts w:ascii="Times New Roman" w:hAnsi="Times New Roman" w:cs="Times New Roman"/>
                <w:color w:val="000000"/>
                <w:sz w:val="20"/>
                <w:szCs w:val="20"/>
              </w:rPr>
              <w:t>=</w:t>
            </w:r>
            <w:r w:rsidRPr="008A0813">
              <w:rPr>
                <w:rStyle w:val="crayon-h"/>
                <w:rFonts w:ascii="Times New Roman" w:hAnsi="Times New Roman" w:cs="Times New Roman"/>
                <w:color w:val="000000"/>
                <w:sz w:val="20"/>
                <w:szCs w:val="20"/>
              </w:rPr>
              <w:t xml:space="preserve"> </w:t>
            </w:r>
            <w:r w:rsidRPr="008A0813">
              <w:rPr>
                <w:rStyle w:val="crayon-v"/>
                <w:rFonts w:ascii="Times New Roman" w:hAnsi="Times New Roman" w:cs="Times New Roman"/>
                <w:color w:val="000000"/>
                <w:sz w:val="20"/>
                <w:szCs w:val="20"/>
              </w:rPr>
              <w:t>$builder</w:t>
            </w:r>
            <w:r w:rsidRPr="008A0813">
              <w:rPr>
                <w:rStyle w:val="crayon-o"/>
                <w:rFonts w:ascii="Times New Roman" w:hAnsi="Times New Roman" w:cs="Times New Roman"/>
                <w:color w:val="000000"/>
                <w:sz w:val="20"/>
                <w:szCs w:val="20"/>
              </w:rPr>
              <w:t>-&gt;</w:t>
            </w:r>
            <w:r w:rsidRPr="008A0813">
              <w:rPr>
                <w:rStyle w:val="crayon-i"/>
                <w:rFonts w:ascii="Times New Roman" w:hAnsi="Times New Roman" w:cs="Times New Roman"/>
                <w:color w:val="000000"/>
                <w:sz w:val="20"/>
                <w:szCs w:val="20"/>
              </w:rPr>
              <w:t>tomato</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238" w:author="Unknown"/>
          <w:color w:val="333333"/>
          <w:sz w:val="20"/>
          <w:szCs w:val="20"/>
        </w:rPr>
      </w:pPr>
      <w:ins w:id="239" w:author="Unknown">
        <w:r w:rsidRPr="008A0813">
          <w:rPr>
            <w:color w:val="333333"/>
            <w:sz w:val="20"/>
            <w:szCs w:val="20"/>
          </w:rPr>
          <w:lastRenderedPageBreak/>
          <w:t>Затем мы берём «Строителя»:</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43</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BurgerBuilder</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$size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$cheese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false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$pepperoni</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false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$lettuce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false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$tomato</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false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__construct</w:t>
            </w:r>
            <w:r w:rsidRPr="008A0813">
              <w:rPr>
                <w:rStyle w:val="crayon-sy"/>
                <w:rFonts w:ascii="Times New Roman" w:hAnsi="Times New Roman" w:cs="Times New Roman"/>
                <w:color w:val="000000"/>
                <w:sz w:val="20"/>
                <w:szCs w:val="20"/>
                <w:lang w:val="en-US"/>
              </w:rPr>
              <w:t>(</w:t>
            </w:r>
            <w:r w:rsidRPr="008A0813">
              <w:rPr>
                <w:rStyle w:val="crayon-t"/>
                <w:rFonts w:ascii="Times New Roman" w:hAnsi="Times New Roman" w:cs="Times New Roman"/>
                <w:color w:val="000000"/>
                <w:sz w:val="20"/>
                <w:szCs w:val="20"/>
                <w:lang w:val="en-US"/>
              </w:rPr>
              <w:t>int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$size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size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$size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addPepperoni</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pepperoni</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true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$this</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addLettuce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lettuce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true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$this</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addCheese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cheese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true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$this</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addTomato</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tomato</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true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$this</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build</w:t>
            </w:r>
            <w:r w:rsidRPr="008A0813">
              <w:rPr>
                <w:rStyle w:val="crayon-sy"/>
                <w:rFonts w:ascii="Times New Roman" w:hAnsi="Times New Roman" w:cs="Times New Roman"/>
                <w:color w:val="000000"/>
                <w:sz w:val="20"/>
                <w:szCs w:val="20"/>
                <w:lang w:val="en-US"/>
              </w:rPr>
              <w:t>()</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Burger</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k"/>
                <w:rFonts w:ascii="Times New Roman" w:hAnsi="Times New Roman" w:cs="Times New Roman"/>
                <w:color w:val="000000"/>
                <w:sz w:val="20"/>
                <w:szCs w:val="20"/>
              </w:rPr>
              <w:t>return</w:t>
            </w:r>
            <w:r w:rsidRPr="008A0813">
              <w:rPr>
                <w:rStyle w:val="crayon-h"/>
                <w:rFonts w:ascii="Times New Roman" w:hAnsi="Times New Roman" w:cs="Times New Roman"/>
                <w:color w:val="000000"/>
                <w:sz w:val="20"/>
                <w:szCs w:val="20"/>
              </w:rPr>
              <w:t xml:space="preserve"> </w:t>
            </w:r>
            <w:r w:rsidRPr="008A0813">
              <w:rPr>
                <w:rStyle w:val="crayon-r"/>
                <w:rFonts w:ascii="Times New Roman" w:hAnsi="Times New Roman" w:cs="Times New Roman"/>
                <w:color w:val="000000"/>
                <w:sz w:val="20"/>
                <w:szCs w:val="20"/>
              </w:rPr>
              <w:t>new</w:t>
            </w:r>
            <w:r w:rsidRPr="008A0813">
              <w:rPr>
                <w:rStyle w:val="crayon-h"/>
                <w:rFonts w:ascii="Times New Roman" w:hAnsi="Times New Roman" w:cs="Times New Roman"/>
                <w:color w:val="000000"/>
                <w:sz w:val="20"/>
                <w:szCs w:val="20"/>
              </w:rPr>
              <w:t xml:space="preserve"> </w:t>
            </w:r>
            <w:r w:rsidRPr="008A0813">
              <w:rPr>
                <w:rStyle w:val="crayon-e"/>
                <w:rFonts w:ascii="Times New Roman" w:hAnsi="Times New Roman" w:cs="Times New Roman"/>
                <w:color w:val="000000"/>
                <w:sz w:val="20"/>
                <w:szCs w:val="20"/>
              </w:rPr>
              <w:t>Burger</w:t>
            </w:r>
            <w:r w:rsidRPr="008A0813">
              <w:rPr>
                <w:rStyle w:val="crayon-sy"/>
                <w:rFonts w:ascii="Times New Roman" w:hAnsi="Times New Roman" w:cs="Times New Roman"/>
                <w:color w:val="000000"/>
                <w:sz w:val="20"/>
                <w:szCs w:val="20"/>
              </w:rPr>
              <w:t>(</w:t>
            </w:r>
            <w:r w:rsidRPr="008A0813">
              <w:rPr>
                <w:rStyle w:val="crayon-v"/>
                <w:rFonts w:ascii="Times New Roman" w:hAnsi="Times New Roman" w:cs="Times New Roman"/>
                <w:color w:val="000000"/>
                <w:sz w:val="20"/>
                <w:szCs w:val="20"/>
              </w:rPr>
              <w:t>$this</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240" w:author="Unknown"/>
          <w:color w:val="333333"/>
          <w:sz w:val="20"/>
          <w:szCs w:val="20"/>
        </w:rPr>
      </w:pPr>
      <w:ins w:id="241" w:author="Unknown">
        <w:r w:rsidRPr="008A0813">
          <w:rPr>
            <w:color w:val="333333"/>
            <w:sz w:val="20"/>
            <w:szCs w:val="20"/>
          </w:rPr>
          <w:t>Пример использования:</w:t>
        </w:r>
      </w:ins>
    </w:p>
    <w:tbl>
      <w:tblPr>
        <w:tblW w:w="0" w:type="auto"/>
        <w:tblCellSpacing w:w="15" w:type="dxa"/>
        <w:tblCellMar>
          <w:top w:w="15" w:type="dxa"/>
          <w:left w:w="15" w:type="dxa"/>
          <w:bottom w:w="15" w:type="dxa"/>
          <w:right w:w="15" w:type="dxa"/>
        </w:tblCellMar>
        <w:tblLook w:val="04A0"/>
      </w:tblPr>
      <w:tblGrid>
        <w:gridCol w:w="175"/>
        <w:gridCol w:w="7545"/>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tc>
        <w:tc>
          <w:tcPr>
            <w:tcW w:w="7500"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$burger</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BurgerBuilder</w:t>
            </w:r>
            <w:r w:rsidRPr="008A0813">
              <w:rPr>
                <w:rStyle w:val="crayon-sy"/>
                <w:rFonts w:ascii="Times New Roman" w:hAnsi="Times New Roman" w:cs="Times New Roman"/>
                <w:color w:val="000000"/>
                <w:sz w:val="20"/>
                <w:szCs w:val="20"/>
                <w:lang w:val="en-US"/>
              </w:rPr>
              <w:t>(</w:t>
            </w:r>
            <w:r w:rsidRPr="008A0813">
              <w:rPr>
                <w:rStyle w:val="crayon-cn"/>
                <w:rFonts w:ascii="Times New Roman" w:hAnsi="Times New Roman" w:cs="Times New Roman"/>
                <w:color w:val="000000"/>
                <w:sz w:val="20"/>
                <w:szCs w:val="20"/>
                <w:lang w:val="en-US"/>
              </w:rPr>
              <w:t>14</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addPepperoni</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addLettuce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addTomato</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build</w:t>
            </w: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242" w:author="Unknown"/>
          <w:color w:val="333333"/>
          <w:sz w:val="20"/>
          <w:szCs w:val="20"/>
        </w:rPr>
      </w:pPr>
      <w:ins w:id="243" w:author="Unknown">
        <w:r w:rsidRPr="008A0813">
          <w:rPr>
            <w:rStyle w:val="a3"/>
            <w:color w:val="333333"/>
            <w:sz w:val="20"/>
            <w:szCs w:val="20"/>
          </w:rPr>
          <w:t>Когда использовать:</w:t>
        </w:r>
        <w:r w:rsidRPr="008A0813">
          <w:rPr>
            <w:color w:val="333333"/>
            <w:sz w:val="20"/>
            <w:szCs w:val="20"/>
          </w:rPr>
          <w:t> Когда может быть несколько видов объекта и надо избежать «телескопического конструктора». Главное отличие от «фабрики» — это то, что она используется, когда создание занимает один шаг, а «строитель» применяется при множестве шагов.</w:t>
        </w:r>
        <w:bookmarkStart w:id="244" w:name="15"/>
        <w:bookmarkEnd w:id="244"/>
      </w:ins>
    </w:p>
    <w:p w:rsidR="00D05C7A" w:rsidRPr="008A0813" w:rsidRDefault="00D05C7A" w:rsidP="008A0813">
      <w:pPr>
        <w:pStyle w:val="a4"/>
        <w:shd w:val="clear" w:color="auto" w:fill="FFFFFF"/>
        <w:spacing w:before="0" w:beforeAutospacing="0" w:after="0" w:afterAutospacing="0"/>
        <w:rPr>
          <w:ins w:id="245" w:author="Unknown"/>
          <w:color w:val="333333"/>
          <w:sz w:val="20"/>
          <w:szCs w:val="20"/>
        </w:rPr>
      </w:pPr>
      <w:ins w:id="246" w:author="Unknown">
        <w:r w:rsidRPr="008A0813">
          <w:rPr>
            <w:color w:val="333333"/>
            <w:sz w:val="20"/>
            <w:szCs w:val="20"/>
          </w:rPr>
          <w:t>Примеры на </w:t>
        </w:r>
        <w:r w:rsidRPr="008A0813">
          <w:rPr>
            <w:color w:val="333333"/>
            <w:sz w:val="20"/>
            <w:szCs w:val="20"/>
          </w:rPr>
          <w:fldChar w:fldCharType="begin"/>
        </w:r>
        <w:r w:rsidRPr="008A0813">
          <w:rPr>
            <w:color w:val="333333"/>
            <w:sz w:val="20"/>
            <w:szCs w:val="20"/>
          </w:rPr>
          <w:instrText xml:space="preserve"> HYPERLINK "https://github.com/iluwatar/java-design-patterns/tree/master/builder" \t "_blank" </w:instrText>
        </w:r>
        <w:r w:rsidRPr="008A0813">
          <w:rPr>
            <w:color w:val="333333"/>
            <w:sz w:val="20"/>
            <w:szCs w:val="20"/>
          </w:rPr>
          <w:fldChar w:fldCharType="separate"/>
        </w:r>
        <w:r w:rsidRPr="008A0813">
          <w:rPr>
            <w:rStyle w:val="a5"/>
            <w:color w:val="04A49C"/>
            <w:sz w:val="20"/>
            <w:szCs w:val="20"/>
          </w:rPr>
          <w:t>Java</w:t>
        </w:r>
        <w:r w:rsidRPr="008A0813">
          <w:rPr>
            <w:color w:val="333333"/>
            <w:sz w:val="20"/>
            <w:szCs w:val="20"/>
          </w:rPr>
          <w:fldChar w:fldCharType="end"/>
        </w:r>
        <w:r w:rsidRPr="008A0813">
          <w:rPr>
            <w:color w:val="333333"/>
            <w:sz w:val="20"/>
            <w:szCs w:val="20"/>
          </w:rPr>
          <w:t> и </w:t>
        </w:r>
        <w:r w:rsidRPr="008A0813">
          <w:rPr>
            <w:color w:val="333333"/>
            <w:sz w:val="20"/>
            <w:szCs w:val="20"/>
          </w:rPr>
          <w:fldChar w:fldCharType="begin"/>
        </w:r>
        <w:r w:rsidRPr="008A0813">
          <w:rPr>
            <w:color w:val="333333"/>
            <w:sz w:val="20"/>
            <w:szCs w:val="20"/>
          </w:rPr>
          <w:instrText xml:space="preserve"> HYPERLINK "https://github.com/faif/python-patterns/blob/master/creational/builder.py" \t "_blank" </w:instrText>
        </w:r>
        <w:r w:rsidRPr="008A0813">
          <w:rPr>
            <w:color w:val="333333"/>
            <w:sz w:val="20"/>
            <w:szCs w:val="20"/>
          </w:rPr>
          <w:fldChar w:fldCharType="separate"/>
        </w:r>
        <w:r w:rsidRPr="008A0813">
          <w:rPr>
            <w:rStyle w:val="a5"/>
            <w:color w:val="04A49C"/>
            <w:sz w:val="20"/>
            <w:szCs w:val="20"/>
          </w:rPr>
          <w:t>Python</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2"/>
        <w:shd w:val="clear" w:color="auto" w:fill="FFFFFF"/>
        <w:spacing w:before="0" w:line="240" w:lineRule="auto"/>
        <w:rPr>
          <w:ins w:id="247" w:author="Unknown"/>
          <w:rFonts w:ascii="Times New Roman" w:hAnsi="Times New Roman" w:cs="Times New Roman"/>
          <w:b w:val="0"/>
          <w:bCs w:val="0"/>
          <w:color w:val="333333"/>
          <w:sz w:val="20"/>
          <w:szCs w:val="20"/>
        </w:rPr>
      </w:pPr>
      <w:ins w:id="248" w:author="Unknown">
        <w:r w:rsidRPr="008A0813">
          <w:rPr>
            <w:rFonts w:ascii="Times New Roman" w:hAnsi="Times New Roman" w:cs="Times New Roman"/>
            <w:b w:val="0"/>
            <w:bCs w:val="0"/>
            <w:color w:val="333333"/>
            <w:sz w:val="20"/>
            <w:szCs w:val="20"/>
          </w:rPr>
          <w:t>Прототип (Prototype)</w:t>
        </w:r>
      </w:ins>
    </w:p>
    <w:p w:rsidR="00D05C7A" w:rsidRPr="008A0813" w:rsidRDefault="00D05C7A" w:rsidP="008A0813">
      <w:pPr>
        <w:pStyle w:val="a4"/>
        <w:shd w:val="clear" w:color="auto" w:fill="FFFFFF"/>
        <w:spacing w:before="0" w:beforeAutospacing="0" w:after="0" w:afterAutospacing="0"/>
        <w:rPr>
          <w:ins w:id="249" w:author="Unknown"/>
          <w:color w:val="333333"/>
          <w:sz w:val="20"/>
          <w:szCs w:val="20"/>
        </w:rPr>
      </w:pPr>
      <w:ins w:id="250" w:author="Unknown">
        <w:r w:rsidRPr="008A0813">
          <w:rPr>
            <w:color w:val="333333"/>
            <w:sz w:val="20"/>
            <w:szCs w:val="20"/>
          </w:rPr>
          <w:t>Википедия </w:t>
        </w:r>
        <w:r w:rsidRPr="008A0813">
          <w:rPr>
            <w:color w:val="333333"/>
            <w:sz w:val="20"/>
            <w:szCs w:val="20"/>
          </w:rPr>
          <w:fldChar w:fldCharType="begin"/>
        </w:r>
        <w:r w:rsidRPr="008A0813">
          <w:rPr>
            <w:color w:val="333333"/>
            <w:sz w:val="20"/>
            <w:szCs w:val="20"/>
          </w:rPr>
          <w:instrText xml:space="preserve"> HYPERLINK "https://ru.wikipedia.org/wiki/%D0%9F%D1%80%D0%BE%D1%82%D0%BE%D1%82%D0%B8%D0%BF_(%D1%88%D0%B0%D0%B1%D0%BB%D0%BE%D0%BD_%D0%BF%D1%80%D0%BE%D0%B5%D0%BA%D1%82%D0%B8%D1%80%D0%BE%D0%B2%D0%B0%D0%BD%D0%B8%D1%8F)" \t "_blank" </w:instrText>
        </w:r>
        <w:r w:rsidRPr="008A0813">
          <w:rPr>
            <w:color w:val="333333"/>
            <w:sz w:val="20"/>
            <w:szCs w:val="20"/>
          </w:rPr>
          <w:fldChar w:fldCharType="separate"/>
        </w:r>
        <w:r w:rsidRPr="008A0813">
          <w:rPr>
            <w:rStyle w:val="a5"/>
            <w:color w:val="04A49C"/>
            <w:sz w:val="20"/>
            <w:szCs w:val="20"/>
          </w:rPr>
          <w:t>гласит</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a4"/>
        <w:shd w:val="clear" w:color="auto" w:fill="FFFFFF"/>
        <w:spacing w:before="0" w:beforeAutospacing="0" w:after="0" w:afterAutospacing="0"/>
        <w:rPr>
          <w:ins w:id="251" w:author="Unknown"/>
          <w:color w:val="333333"/>
          <w:sz w:val="20"/>
          <w:szCs w:val="20"/>
        </w:rPr>
      </w:pPr>
      <w:ins w:id="252" w:author="Unknown">
        <w:r w:rsidRPr="008A0813">
          <w:rPr>
            <w:color w:val="333333"/>
            <w:sz w:val="20"/>
            <w:szCs w:val="20"/>
          </w:rPr>
          <w:t>Задаёт виды создаваемых объектов с помощью экземпляра-прототипа и создаёт новые объекты путём копирования этого прототипа. Он позволяет уйти от реализации и позволяет следовать принципу «программирование через интерфейсы». В </w:t>
        </w:r>
        <w:proofErr w:type="gramStart"/>
        <w:r w:rsidRPr="008A0813">
          <w:rPr>
            <w:color w:val="333333"/>
            <w:sz w:val="20"/>
            <w:szCs w:val="20"/>
          </w:rPr>
          <w:t>качестве</w:t>
        </w:r>
        <w:proofErr w:type="gramEnd"/>
        <w:r w:rsidRPr="008A0813">
          <w:rPr>
            <w:color w:val="333333"/>
            <w:sz w:val="20"/>
            <w:szCs w:val="20"/>
          </w:rPr>
          <w:t xml:space="preserve"> возвращающего типа указывается интерфейс / абстрактный класс на вершине иерархии, а классы-наследники могут подставить туда наследника, реализующего этот тип.</w:t>
        </w:r>
      </w:ins>
    </w:p>
    <w:p w:rsidR="00D05C7A" w:rsidRPr="008A0813" w:rsidRDefault="00D05C7A" w:rsidP="008A0813">
      <w:pPr>
        <w:pStyle w:val="a4"/>
        <w:shd w:val="clear" w:color="auto" w:fill="FFFFFF"/>
        <w:spacing w:before="0" w:beforeAutospacing="0" w:after="0" w:afterAutospacing="0"/>
        <w:rPr>
          <w:ins w:id="253" w:author="Unknown"/>
          <w:color w:val="333333"/>
          <w:sz w:val="20"/>
          <w:szCs w:val="20"/>
        </w:rPr>
      </w:pPr>
      <w:ins w:id="254" w:author="Unknown">
        <w:r w:rsidRPr="008A0813">
          <w:rPr>
            <w:rStyle w:val="a3"/>
            <w:color w:val="333333"/>
            <w:sz w:val="20"/>
            <w:szCs w:val="20"/>
          </w:rPr>
          <w:lastRenderedPageBreak/>
          <w:t>Пример из жизни: </w:t>
        </w:r>
        <w:r w:rsidRPr="008A0813">
          <w:rPr>
            <w:color w:val="333333"/>
            <w:sz w:val="20"/>
            <w:szCs w:val="20"/>
          </w:rPr>
          <w:t>Помните Долли? Овечка, которая была клонирована. Не будем углубляться, главное — это то, что здесь все вращается вокруг клонирования.</w:t>
        </w:r>
      </w:ins>
    </w:p>
    <w:p w:rsidR="00D05C7A" w:rsidRPr="008A0813" w:rsidRDefault="00D05C7A" w:rsidP="008A0813">
      <w:pPr>
        <w:pStyle w:val="a4"/>
        <w:shd w:val="clear" w:color="auto" w:fill="FFFFFF"/>
        <w:spacing w:before="0" w:beforeAutospacing="0" w:after="0" w:afterAutospacing="0"/>
        <w:rPr>
          <w:ins w:id="255" w:author="Unknown"/>
          <w:color w:val="333333"/>
          <w:sz w:val="20"/>
          <w:szCs w:val="20"/>
        </w:rPr>
      </w:pPr>
      <w:ins w:id="256" w:author="Unknown">
        <w:r w:rsidRPr="008A0813">
          <w:rPr>
            <w:rStyle w:val="a3"/>
            <w:color w:val="333333"/>
            <w:sz w:val="20"/>
            <w:szCs w:val="20"/>
          </w:rPr>
          <w:t>Простыми словами: </w:t>
        </w:r>
        <w:r w:rsidRPr="008A0813">
          <w:rPr>
            <w:color w:val="333333"/>
            <w:sz w:val="20"/>
            <w:szCs w:val="20"/>
          </w:rPr>
          <w:t>Прототип создает объект, основанный на существующем объекте при помощи клонирования.</w:t>
        </w:r>
      </w:ins>
    </w:p>
    <w:p w:rsidR="00D05C7A" w:rsidRPr="008A0813" w:rsidRDefault="00D05C7A" w:rsidP="008A0813">
      <w:pPr>
        <w:pStyle w:val="a4"/>
        <w:shd w:val="clear" w:color="auto" w:fill="FFFFFF"/>
        <w:spacing w:before="0" w:beforeAutospacing="0" w:after="0" w:afterAutospacing="0"/>
        <w:rPr>
          <w:ins w:id="257" w:author="Unknown"/>
          <w:color w:val="333333"/>
          <w:sz w:val="20"/>
          <w:szCs w:val="20"/>
        </w:rPr>
      </w:pPr>
      <w:ins w:id="258" w:author="Unknown">
        <w:r w:rsidRPr="008A0813">
          <w:rPr>
            <w:color w:val="333333"/>
            <w:sz w:val="20"/>
            <w:szCs w:val="20"/>
          </w:rPr>
          <w:t>То есть он позволяет вам создавать копию существующего объекта и модернизировать его согласно вашим нуждам, вместо того, чтобы создавать объект заново.</w:t>
        </w:r>
      </w:ins>
    </w:p>
    <w:p w:rsidR="00D05C7A" w:rsidRPr="008A0813" w:rsidRDefault="00D05C7A" w:rsidP="008A0813">
      <w:pPr>
        <w:pStyle w:val="a4"/>
        <w:shd w:val="clear" w:color="auto" w:fill="FFFFFF"/>
        <w:spacing w:before="0" w:beforeAutospacing="0" w:after="0" w:afterAutospacing="0"/>
        <w:rPr>
          <w:ins w:id="259" w:author="Unknown"/>
          <w:color w:val="333333"/>
          <w:sz w:val="20"/>
          <w:szCs w:val="20"/>
        </w:rPr>
      </w:pPr>
      <w:ins w:id="260" w:author="Unknown">
        <w:r w:rsidRPr="008A0813">
          <w:rPr>
            <w:color w:val="333333"/>
            <w:sz w:val="20"/>
            <w:szCs w:val="20"/>
          </w:rPr>
          <w:t>Обратимся к коду. В PHP это может быть легко реализовано с использованием </w:t>
        </w:r>
        <w:r w:rsidRPr="008A0813">
          <w:rPr>
            <w:rStyle w:val="HTML"/>
            <w:rFonts w:ascii="Times New Roman" w:eastAsiaTheme="majorEastAsia" w:hAnsi="Times New Roman" w:cs="Times New Roman"/>
            <w:color w:val="DD1144"/>
            <w:bdr w:val="single" w:sz="4" w:space="1" w:color="E1E1E8" w:frame="1"/>
            <w:shd w:val="clear" w:color="auto" w:fill="F7F7F9"/>
          </w:rPr>
          <w:t>clone</w:t>
        </w:r>
        <w:r w:rsidRPr="008A0813">
          <w:rPr>
            <w:color w:val="333333"/>
            <w:sz w:val="20"/>
            <w:szCs w:val="20"/>
          </w:rPr>
          <w:t>:</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31</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Sheep</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$name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$category</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__construct</w:t>
            </w:r>
            <w:r w:rsidRPr="008A0813">
              <w:rPr>
                <w:rStyle w:val="crayon-sy"/>
                <w:rFonts w:ascii="Times New Roman" w:hAnsi="Times New Roman" w:cs="Times New Roman"/>
                <w:color w:val="000000"/>
                <w:sz w:val="20"/>
                <w:szCs w:val="20"/>
                <w:lang w:val="en-US"/>
              </w:rPr>
              <w:t>(</w:t>
            </w:r>
            <w:r w:rsidRPr="008A0813">
              <w:rPr>
                <w:rStyle w:val="crayon-t"/>
                <w:rFonts w:ascii="Times New Roman" w:hAnsi="Times New Roman" w:cs="Times New Roman"/>
                <w:color w:val="000000"/>
                <w:sz w:val="20"/>
                <w:szCs w:val="20"/>
                <w:lang w:val="en-US"/>
              </w:rPr>
              <w:t>string</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$name</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string</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$category</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Горная</w:t>
            </w:r>
            <w:r w:rsidRPr="008A0813">
              <w:rPr>
                <w:rStyle w:val="crayon-s"/>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rPr>
              <w:t>овечка</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name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$name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category</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$category</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setName</w:t>
            </w:r>
            <w:r w:rsidRPr="008A0813">
              <w:rPr>
                <w:rStyle w:val="crayon-sy"/>
                <w:rFonts w:ascii="Times New Roman" w:hAnsi="Times New Roman" w:cs="Times New Roman"/>
                <w:color w:val="000000"/>
                <w:sz w:val="20"/>
                <w:szCs w:val="20"/>
                <w:lang w:val="en-US"/>
              </w:rPr>
              <w:t>(</w:t>
            </w:r>
            <w:r w:rsidRPr="008A0813">
              <w:rPr>
                <w:rStyle w:val="crayon-t"/>
                <w:rFonts w:ascii="Times New Roman" w:hAnsi="Times New Roman" w:cs="Times New Roman"/>
                <w:color w:val="000000"/>
                <w:sz w:val="20"/>
                <w:szCs w:val="20"/>
                <w:lang w:val="en-US"/>
              </w:rPr>
              <w:t>string</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$name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name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$name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getName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name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setCategory</w:t>
            </w:r>
            <w:r w:rsidRPr="008A0813">
              <w:rPr>
                <w:rStyle w:val="crayon-sy"/>
                <w:rFonts w:ascii="Times New Roman" w:hAnsi="Times New Roman" w:cs="Times New Roman"/>
                <w:color w:val="000000"/>
                <w:sz w:val="20"/>
                <w:szCs w:val="20"/>
                <w:lang w:val="en-US"/>
              </w:rPr>
              <w:t>(</w:t>
            </w:r>
            <w:r w:rsidRPr="008A0813">
              <w:rPr>
                <w:rStyle w:val="crayon-t"/>
                <w:rFonts w:ascii="Times New Roman" w:hAnsi="Times New Roman" w:cs="Times New Roman"/>
                <w:color w:val="000000"/>
                <w:sz w:val="20"/>
                <w:szCs w:val="20"/>
                <w:lang w:val="en-US"/>
              </w:rPr>
              <w:t>string</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$category</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category</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$category</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getCategory</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k"/>
                <w:rFonts w:ascii="Times New Roman" w:hAnsi="Times New Roman" w:cs="Times New Roman"/>
                <w:color w:val="000000"/>
                <w:sz w:val="20"/>
                <w:szCs w:val="20"/>
              </w:rPr>
              <w:t>return</w:t>
            </w:r>
            <w:r w:rsidRPr="008A0813">
              <w:rPr>
                <w:rStyle w:val="crayon-h"/>
                <w:rFonts w:ascii="Times New Roman" w:hAnsi="Times New Roman" w:cs="Times New Roman"/>
                <w:color w:val="000000"/>
                <w:sz w:val="20"/>
                <w:szCs w:val="20"/>
              </w:rPr>
              <w:t xml:space="preserve"> </w:t>
            </w:r>
            <w:r w:rsidRPr="008A0813">
              <w:rPr>
                <w:rStyle w:val="crayon-v"/>
                <w:rFonts w:ascii="Times New Roman" w:hAnsi="Times New Roman" w:cs="Times New Roman"/>
                <w:color w:val="000000"/>
                <w:sz w:val="20"/>
                <w:szCs w:val="20"/>
              </w:rPr>
              <w:t>$this</w:t>
            </w:r>
            <w:r w:rsidRPr="008A0813">
              <w:rPr>
                <w:rStyle w:val="crayon-o"/>
                <w:rFonts w:ascii="Times New Roman" w:hAnsi="Times New Roman" w:cs="Times New Roman"/>
                <w:color w:val="000000"/>
                <w:sz w:val="20"/>
                <w:szCs w:val="20"/>
              </w:rPr>
              <w:t>-&gt;</w:t>
            </w:r>
            <w:r w:rsidRPr="008A0813">
              <w:rPr>
                <w:rStyle w:val="crayon-i"/>
                <w:rFonts w:ascii="Times New Roman" w:hAnsi="Times New Roman" w:cs="Times New Roman"/>
                <w:color w:val="000000"/>
                <w:sz w:val="20"/>
                <w:szCs w:val="20"/>
              </w:rPr>
              <w:t>category</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261" w:author="Unknown"/>
          <w:color w:val="333333"/>
          <w:sz w:val="20"/>
          <w:szCs w:val="20"/>
        </w:rPr>
      </w:pPr>
      <w:ins w:id="262" w:author="Unknown">
        <w:r w:rsidRPr="008A0813">
          <w:rPr>
            <w:color w:val="333333"/>
            <w:sz w:val="20"/>
            <w:szCs w:val="20"/>
          </w:rPr>
          <w:t>Затем он может быть клонирован следующим образом:</w:t>
        </w:r>
      </w:ins>
    </w:p>
    <w:tbl>
      <w:tblPr>
        <w:tblW w:w="0" w:type="auto"/>
        <w:tblCellSpacing w:w="15" w:type="dxa"/>
        <w:tblCellMar>
          <w:top w:w="15" w:type="dxa"/>
          <w:left w:w="15" w:type="dxa"/>
          <w:bottom w:w="15" w:type="dxa"/>
          <w:right w:w="15" w:type="dxa"/>
        </w:tblCellMar>
        <w:tblLook w:val="04A0"/>
      </w:tblPr>
      <w:tblGrid>
        <w:gridCol w:w="175"/>
        <w:gridCol w:w="7545"/>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tc>
        <w:tc>
          <w:tcPr>
            <w:tcW w:w="7500"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$original</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Sheep</w:t>
            </w:r>
            <w:r w:rsidRPr="008A0813">
              <w:rPr>
                <w:rStyle w:val="crayon-sy"/>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Джолли</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k"/>
                <w:rFonts w:ascii="Times New Roman" w:hAnsi="Times New Roman" w:cs="Times New Roman"/>
                <w:color w:val="000000"/>
                <w:sz w:val="20"/>
                <w:szCs w:val="20"/>
                <w:lang w:val="en-US"/>
              </w:rPr>
              <w:t>echo</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$original</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getName</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Джолли</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k"/>
                <w:rFonts w:ascii="Times New Roman" w:hAnsi="Times New Roman" w:cs="Times New Roman"/>
                <w:color w:val="000000"/>
                <w:sz w:val="20"/>
                <w:szCs w:val="20"/>
              </w:rPr>
              <w:t>echo</w:t>
            </w:r>
            <w:r w:rsidRPr="008A0813">
              <w:rPr>
                <w:rStyle w:val="crayon-h"/>
                <w:rFonts w:ascii="Times New Roman" w:hAnsi="Times New Roman" w:cs="Times New Roman"/>
                <w:color w:val="000000"/>
                <w:sz w:val="20"/>
                <w:szCs w:val="20"/>
              </w:rPr>
              <w:t xml:space="preserve"> </w:t>
            </w:r>
            <w:r w:rsidRPr="008A0813">
              <w:rPr>
                <w:rStyle w:val="crayon-v"/>
                <w:rFonts w:ascii="Times New Roman" w:hAnsi="Times New Roman" w:cs="Times New Roman"/>
                <w:color w:val="000000"/>
                <w:sz w:val="20"/>
                <w:szCs w:val="20"/>
              </w:rPr>
              <w:t>$original</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getCategory</w:t>
            </w:r>
            <w:r w:rsidRPr="008A0813">
              <w:rPr>
                <w:rStyle w:val="crayon-sy"/>
                <w:rFonts w:ascii="Times New Roman" w:hAnsi="Times New Roman" w:cs="Times New Roman"/>
                <w:color w:val="000000"/>
                <w:sz w:val="20"/>
                <w:szCs w:val="20"/>
              </w:rPr>
              <w:t>();</w:t>
            </w:r>
            <w:r w:rsidRPr="008A0813">
              <w:rPr>
                <w:rStyle w:val="crayon-h"/>
                <w:rFonts w:ascii="Times New Roman" w:hAnsi="Times New Roman" w:cs="Times New Roman"/>
                <w:color w:val="000000"/>
                <w:sz w:val="20"/>
                <w:szCs w:val="20"/>
              </w:rPr>
              <w:t xml:space="preserve"> </w:t>
            </w:r>
            <w:r w:rsidRPr="008A0813">
              <w:rPr>
                <w:rStyle w:val="crayon-c"/>
                <w:rFonts w:ascii="Times New Roman" w:hAnsi="Times New Roman" w:cs="Times New Roman"/>
                <w:color w:val="000000"/>
                <w:sz w:val="20"/>
                <w:szCs w:val="20"/>
              </w:rPr>
              <w:t>// Горная овечка</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t> </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xml:space="preserve">// Клонируем и модифицируем </w:t>
            </w:r>
            <w:proofErr w:type="gramStart"/>
            <w:r w:rsidRPr="008A0813">
              <w:rPr>
                <w:rStyle w:val="crayon-c"/>
                <w:rFonts w:ascii="Times New Roman" w:hAnsi="Times New Roman" w:cs="Times New Roman"/>
                <w:color w:val="000000"/>
                <w:sz w:val="20"/>
                <w:szCs w:val="20"/>
              </w:rPr>
              <w:t>то</w:t>
            </w:r>
            <w:proofErr w:type="gramEnd"/>
            <w:r w:rsidRPr="008A0813">
              <w:rPr>
                <w:rStyle w:val="crayon-c"/>
                <w:rFonts w:ascii="Times New Roman" w:hAnsi="Times New Roman" w:cs="Times New Roman"/>
                <w:color w:val="000000"/>
                <w:sz w:val="20"/>
                <w:szCs w:val="20"/>
              </w:rPr>
              <w:t xml:space="preserve"> что нужно</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$cloned</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clone</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$original</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$cloned</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setName</w:t>
            </w:r>
            <w:r w:rsidRPr="008A0813">
              <w:rPr>
                <w:rStyle w:val="crayon-sy"/>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Долли</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k"/>
                <w:rFonts w:ascii="Times New Roman" w:hAnsi="Times New Roman" w:cs="Times New Roman"/>
                <w:color w:val="000000"/>
                <w:sz w:val="20"/>
                <w:szCs w:val="20"/>
                <w:lang w:val="en-US"/>
              </w:rPr>
              <w:t>echo</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$cloned</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getName</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Долли</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k"/>
                <w:rFonts w:ascii="Times New Roman" w:hAnsi="Times New Roman" w:cs="Times New Roman"/>
                <w:color w:val="000000"/>
                <w:sz w:val="20"/>
                <w:szCs w:val="20"/>
                <w:lang w:val="en-US"/>
              </w:rPr>
              <w:t>echo</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$cloned</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getCategory</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Горная</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овечка</w:t>
            </w:r>
          </w:p>
        </w:tc>
      </w:tr>
    </w:tbl>
    <w:p w:rsidR="00D05C7A" w:rsidRPr="008A0813" w:rsidRDefault="00D05C7A" w:rsidP="008A0813">
      <w:pPr>
        <w:pStyle w:val="a4"/>
        <w:shd w:val="clear" w:color="auto" w:fill="FFFFFF"/>
        <w:spacing w:before="0" w:beforeAutospacing="0" w:after="0" w:afterAutospacing="0"/>
        <w:rPr>
          <w:ins w:id="263" w:author="Unknown"/>
          <w:color w:val="333333"/>
          <w:sz w:val="20"/>
          <w:szCs w:val="20"/>
        </w:rPr>
      </w:pPr>
      <w:ins w:id="264" w:author="Unknown">
        <w:r w:rsidRPr="008A0813">
          <w:rPr>
            <w:color w:val="333333"/>
            <w:sz w:val="20"/>
            <w:szCs w:val="20"/>
          </w:rPr>
          <w:t>Также вы можете использовать волшебный метод </w:t>
        </w:r>
        <w:r w:rsidRPr="008A0813">
          <w:rPr>
            <w:rStyle w:val="HTML"/>
            <w:rFonts w:ascii="Times New Roman" w:eastAsiaTheme="majorEastAsia" w:hAnsi="Times New Roman" w:cs="Times New Roman"/>
            <w:color w:val="DD1144"/>
            <w:bdr w:val="single" w:sz="4" w:space="1" w:color="E1E1E8" w:frame="1"/>
            <w:shd w:val="clear" w:color="auto" w:fill="F7F7F9"/>
          </w:rPr>
          <w:t>__clone</w:t>
        </w:r>
        <w:r w:rsidRPr="008A0813">
          <w:rPr>
            <w:color w:val="333333"/>
            <w:sz w:val="20"/>
            <w:szCs w:val="20"/>
          </w:rPr>
          <w:t> для изменения клонирующего поведения.</w:t>
        </w:r>
      </w:ins>
    </w:p>
    <w:p w:rsidR="00D05C7A" w:rsidRPr="008A0813" w:rsidRDefault="00D05C7A" w:rsidP="008A0813">
      <w:pPr>
        <w:pStyle w:val="a4"/>
        <w:shd w:val="clear" w:color="auto" w:fill="FFFFFF"/>
        <w:spacing w:before="0" w:beforeAutospacing="0" w:after="0" w:afterAutospacing="0"/>
        <w:rPr>
          <w:ins w:id="265" w:author="Unknown"/>
          <w:color w:val="333333"/>
          <w:sz w:val="20"/>
          <w:szCs w:val="20"/>
        </w:rPr>
      </w:pPr>
      <w:ins w:id="266" w:author="Unknown">
        <w:r w:rsidRPr="008A0813">
          <w:rPr>
            <w:rStyle w:val="a3"/>
            <w:color w:val="333333"/>
            <w:sz w:val="20"/>
            <w:szCs w:val="20"/>
          </w:rPr>
          <w:t>Когда использовать:</w:t>
        </w:r>
        <w:r w:rsidRPr="008A0813">
          <w:rPr>
            <w:color w:val="333333"/>
            <w:sz w:val="20"/>
            <w:szCs w:val="20"/>
          </w:rPr>
          <w:t> Когда необходим объект, похожий на существующий объект, либо когда создание будет дороже клонирования.</w:t>
        </w:r>
        <w:bookmarkStart w:id="267" w:name="16"/>
        <w:bookmarkEnd w:id="267"/>
      </w:ins>
    </w:p>
    <w:p w:rsidR="00D05C7A" w:rsidRPr="008A0813" w:rsidRDefault="00D05C7A" w:rsidP="008A0813">
      <w:pPr>
        <w:pStyle w:val="a4"/>
        <w:shd w:val="clear" w:color="auto" w:fill="FFFFFF"/>
        <w:spacing w:before="0" w:beforeAutospacing="0" w:after="0" w:afterAutospacing="0"/>
        <w:rPr>
          <w:ins w:id="268" w:author="Unknown"/>
          <w:color w:val="333333"/>
          <w:sz w:val="20"/>
          <w:szCs w:val="20"/>
        </w:rPr>
      </w:pPr>
      <w:ins w:id="269" w:author="Unknown">
        <w:r w:rsidRPr="008A0813">
          <w:rPr>
            <w:color w:val="333333"/>
            <w:sz w:val="20"/>
            <w:szCs w:val="20"/>
          </w:rPr>
          <w:t>Примеры на </w:t>
        </w:r>
        <w:r w:rsidRPr="008A0813">
          <w:rPr>
            <w:color w:val="333333"/>
            <w:sz w:val="20"/>
            <w:szCs w:val="20"/>
          </w:rPr>
          <w:fldChar w:fldCharType="begin"/>
        </w:r>
        <w:r w:rsidRPr="008A0813">
          <w:rPr>
            <w:color w:val="333333"/>
            <w:sz w:val="20"/>
            <w:szCs w:val="20"/>
          </w:rPr>
          <w:instrText xml:space="preserve"> HYPERLINK "https://github.com/iluwatar/java-design-patterns/tree/master/prototype" \t "_blank" </w:instrText>
        </w:r>
        <w:r w:rsidRPr="008A0813">
          <w:rPr>
            <w:color w:val="333333"/>
            <w:sz w:val="20"/>
            <w:szCs w:val="20"/>
          </w:rPr>
          <w:fldChar w:fldCharType="separate"/>
        </w:r>
        <w:r w:rsidRPr="008A0813">
          <w:rPr>
            <w:rStyle w:val="a5"/>
            <w:color w:val="04A49C"/>
            <w:sz w:val="20"/>
            <w:szCs w:val="20"/>
          </w:rPr>
          <w:t>Java</w:t>
        </w:r>
        <w:r w:rsidRPr="008A0813">
          <w:rPr>
            <w:color w:val="333333"/>
            <w:sz w:val="20"/>
            <w:szCs w:val="20"/>
          </w:rPr>
          <w:fldChar w:fldCharType="end"/>
        </w:r>
        <w:r w:rsidRPr="008A0813">
          <w:rPr>
            <w:color w:val="333333"/>
            <w:sz w:val="20"/>
            <w:szCs w:val="20"/>
          </w:rPr>
          <w:t> и </w:t>
        </w:r>
        <w:r w:rsidRPr="008A0813">
          <w:rPr>
            <w:color w:val="333333"/>
            <w:sz w:val="20"/>
            <w:szCs w:val="20"/>
          </w:rPr>
          <w:fldChar w:fldCharType="begin"/>
        </w:r>
        <w:r w:rsidRPr="008A0813">
          <w:rPr>
            <w:color w:val="333333"/>
            <w:sz w:val="20"/>
            <w:szCs w:val="20"/>
          </w:rPr>
          <w:instrText xml:space="preserve"> HYPERLINK "https://github.com/faif/python-patterns/blob/master/creational/prototype.py" \t "_blank" </w:instrText>
        </w:r>
        <w:r w:rsidRPr="008A0813">
          <w:rPr>
            <w:color w:val="333333"/>
            <w:sz w:val="20"/>
            <w:szCs w:val="20"/>
          </w:rPr>
          <w:fldChar w:fldCharType="separate"/>
        </w:r>
        <w:r w:rsidRPr="008A0813">
          <w:rPr>
            <w:rStyle w:val="a5"/>
            <w:color w:val="04A49C"/>
            <w:sz w:val="20"/>
            <w:szCs w:val="20"/>
          </w:rPr>
          <w:t>Python</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2"/>
        <w:shd w:val="clear" w:color="auto" w:fill="FFFFFF"/>
        <w:spacing w:before="0" w:line="240" w:lineRule="auto"/>
        <w:rPr>
          <w:ins w:id="270" w:author="Unknown"/>
          <w:rFonts w:ascii="Times New Roman" w:hAnsi="Times New Roman" w:cs="Times New Roman"/>
          <w:b w:val="0"/>
          <w:bCs w:val="0"/>
          <w:color w:val="333333"/>
          <w:sz w:val="20"/>
          <w:szCs w:val="20"/>
        </w:rPr>
      </w:pPr>
      <w:ins w:id="271" w:author="Unknown">
        <w:r w:rsidRPr="008A0813">
          <w:rPr>
            <w:rFonts w:ascii="Times New Roman" w:hAnsi="Times New Roman" w:cs="Times New Roman"/>
            <w:b w:val="0"/>
            <w:bCs w:val="0"/>
            <w:color w:val="333333"/>
            <w:sz w:val="20"/>
            <w:szCs w:val="20"/>
          </w:rPr>
          <w:t>Одиночка (Singleton)</w:t>
        </w:r>
      </w:ins>
    </w:p>
    <w:p w:rsidR="00D05C7A" w:rsidRPr="008A0813" w:rsidRDefault="00D05C7A" w:rsidP="008A0813">
      <w:pPr>
        <w:pStyle w:val="a4"/>
        <w:shd w:val="clear" w:color="auto" w:fill="FFFFFF"/>
        <w:spacing w:before="0" w:beforeAutospacing="0" w:after="0" w:afterAutospacing="0"/>
        <w:rPr>
          <w:ins w:id="272" w:author="Unknown"/>
          <w:color w:val="333333"/>
          <w:sz w:val="20"/>
          <w:szCs w:val="20"/>
        </w:rPr>
      </w:pPr>
      <w:ins w:id="273" w:author="Unknown">
        <w:r w:rsidRPr="008A0813">
          <w:rPr>
            <w:color w:val="333333"/>
            <w:sz w:val="20"/>
            <w:szCs w:val="20"/>
          </w:rPr>
          <w:t>Википедия </w:t>
        </w:r>
        <w:r w:rsidRPr="008A0813">
          <w:rPr>
            <w:color w:val="333333"/>
            <w:sz w:val="20"/>
            <w:szCs w:val="20"/>
          </w:rPr>
          <w:fldChar w:fldCharType="begin"/>
        </w:r>
        <w:r w:rsidRPr="008A0813">
          <w:rPr>
            <w:color w:val="333333"/>
            <w:sz w:val="20"/>
            <w:szCs w:val="20"/>
          </w:rPr>
          <w:instrText xml:space="preserve"> HYPERLINK "https://ru.wikipedia.org/wiki/%D0%9E%D0%B4%D0%B8%D0%BD%D0%BE%D1%87%D0%BA%D0%B0_(%D1%88%D0%B0%D0%B1%D0%BB%D0%BE%D0%BD_%D0%BF%D1%80%D0%BE%D0%B5%D0%BA%D1%82%D0%B8%D1%80%D0%BE%D0%B2%D0%B0%D0%BD%D0%B8%D1%8F)" \t "_blank" </w:instrText>
        </w:r>
        <w:r w:rsidRPr="008A0813">
          <w:rPr>
            <w:color w:val="333333"/>
            <w:sz w:val="20"/>
            <w:szCs w:val="20"/>
          </w:rPr>
          <w:fldChar w:fldCharType="separate"/>
        </w:r>
        <w:r w:rsidRPr="008A0813">
          <w:rPr>
            <w:rStyle w:val="a5"/>
            <w:color w:val="04A49C"/>
            <w:sz w:val="20"/>
            <w:szCs w:val="20"/>
          </w:rPr>
          <w:t>гласит</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a4"/>
        <w:shd w:val="clear" w:color="auto" w:fill="FFFFFF"/>
        <w:spacing w:before="0" w:beforeAutospacing="0" w:after="0" w:afterAutospacing="0"/>
        <w:rPr>
          <w:ins w:id="274" w:author="Unknown"/>
          <w:color w:val="333333"/>
          <w:sz w:val="20"/>
          <w:szCs w:val="20"/>
        </w:rPr>
      </w:pPr>
      <w:ins w:id="275" w:author="Unknown">
        <w:r w:rsidRPr="008A0813">
          <w:rPr>
            <w:rStyle w:val="a3"/>
            <w:color w:val="333333"/>
            <w:sz w:val="20"/>
            <w:szCs w:val="20"/>
          </w:rPr>
          <w:t>Одиночка</w:t>
        </w:r>
        <w:r w:rsidRPr="008A0813">
          <w:rPr>
            <w:color w:val="333333"/>
            <w:sz w:val="20"/>
            <w:szCs w:val="20"/>
          </w:rPr>
          <w:t> — порождающий шаблон проектирования, гарантирующий, что в однопроцессном приложении будет единственный экземпляр некоторого класса, и предоставляющий глобальную точку доступа к этому экземпляру.</w:t>
        </w:r>
      </w:ins>
    </w:p>
    <w:p w:rsidR="00D05C7A" w:rsidRPr="008A0813" w:rsidRDefault="00D05C7A" w:rsidP="008A0813">
      <w:pPr>
        <w:pStyle w:val="a4"/>
        <w:shd w:val="clear" w:color="auto" w:fill="FFFFFF"/>
        <w:spacing w:before="0" w:beforeAutospacing="0" w:after="0" w:afterAutospacing="0"/>
        <w:rPr>
          <w:ins w:id="276" w:author="Unknown"/>
          <w:color w:val="333333"/>
          <w:sz w:val="20"/>
          <w:szCs w:val="20"/>
        </w:rPr>
      </w:pPr>
      <w:ins w:id="277" w:author="Unknown">
        <w:r w:rsidRPr="008A0813">
          <w:rPr>
            <w:rStyle w:val="a3"/>
            <w:color w:val="333333"/>
            <w:sz w:val="20"/>
            <w:szCs w:val="20"/>
          </w:rPr>
          <w:t>Пример из жизни: </w:t>
        </w:r>
        <w:r w:rsidRPr="008A0813">
          <w:rPr>
            <w:color w:val="333333"/>
            <w:sz w:val="20"/>
            <w:szCs w:val="20"/>
          </w:rPr>
          <w:t>В стране одновременно может быть только один президент. Один и тот же президент должен действовать, когда того требуют обстоятельства. Президент здесь является одиночкой.</w:t>
        </w:r>
      </w:ins>
    </w:p>
    <w:p w:rsidR="00D05C7A" w:rsidRPr="008A0813" w:rsidRDefault="00D05C7A" w:rsidP="008A0813">
      <w:pPr>
        <w:pStyle w:val="a4"/>
        <w:shd w:val="clear" w:color="auto" w:fill="FFFFFF"/>
        <w:spacing w:before="0" w:beforeAutospacing="0" w:after="0" w:afterAutospacing="0"/>
        <w:rPr>
          <w:ins w:id="278" w:author="Unknown"/>
          <w:color w:val="333333"/>
          <w:sz w:val="20"/>
          <w:szCs w:val="20"/>
        </w:rPr>
      </w:pPr>
      <w:ins w:id="279" w:author="Unknown">
        <w:r w:rsidRPr="008A0813">
          <w:rPr>
            <w:rStyle w:val="a3"/>
            <w:color w:val="333333"/>
            <w:sz w:val="20"/>
            <w:szCs w:val="20"/>
          </w:rPr>
          <w:t>Простыми словами: </w:t>
        </w:r>
        <w:r w:rsidRPr="008A0813">
          <w:rPr>
            <w:color w:val="333333"/>
            <w:sz w:val="20"/>
            <w:szCs w:val="20"/>
          </w:rPr>
          <w:t>Обеспечивает тот факт, что создаваемый объект является единственным объектом своего класса.</w:t>
        </w:r>
      </w:ins>
    </w:p>
    <w:p w:rsidR="00D05C7A" w:rsidRPr="008A0813" w:rsidRDefault="00D05C7A" w:rsidP="008A0813">
      <w:pPr>
        <w:pStyle w:val="a4"/>
        <w:shd w:val="clear" w:color="auto" w:fill="FFFFFF"/>
        <w:spacing w:before="0" w:beforeAutospacing="0" w:after="0" w:afterAutospacing="0"/>
        <w:rPr>
          <w:ins w:id="280" w:author="Unknown"/>
          <w:color w:val="333333"/>
          <w:sz w:val="20"/>
          <w:szCs w:val="20"/>
        </w:rPr>
      </w:pPr>
      <w:ins w:id="281" w:author="Unknown">
        <w:r w:rsidRPr="008A0813">
          <w:rPr>
            <w:color w:val="333333"/>
            <w:sz w:val="20"/>
            <w:szCs w:val="20"/>
          </w:rPr>
          <w:t>Вообще шаблон одиночка признан антипаттерном, необходимо избегать его чрезмерного использования. Он необязательно плох и может иметь полезные применения, но использовать его надо с осторожностью, потому что он вводит глобальное состояние в ваше приложение и его изменение в одном месте может повлиять на другие части приложения, что вызовет трудности при отладке. Другой минус — это то, что он делает ваш код связанным.</w:t>
        </w:r>
      </w:ins>
    </w:p>
    <w:p w:rsidR="00D05C7A" w:rsidRPr="008A0813" w:rsidRDefault="00D05C7A" w:rsidP="008A0813">
      <w:pPr>
        <w:pStyle w:val="a4"/>
        <w:shd w:val="clear" w:color="auto" w:fill="FFFFFF"/>
        <w:spacing w:before="0" w:beforeAutospacing="0" w:after="0" w:afterAutospacing="0"/>
        <w:rPr>
          <w:ins w:id="282" w:author="Unknown"/>
          <w:color w:val="333333"/>
          <w:sz w:val="20"/>
          <w:szCs w:val="20"/>
        </w:rPr>
      </w:pPr>
      <w:ins w:id="283" w:author="Unknown">
        <w:r w:rsidRPr="008A0813">
          <w:rPr>
            <w:rStyle w:val="label"/>
            <w:b/>
            <w:bCs/>
            <w:color w:val="FFFFFF"/>
            <w:sz w:val="20"/>
            <w:szCs w:val="20"/>
            <w:shd w:val="clear" w:color="auto" w:fill="3BD2F8"/>
          </w:rPr>
          <w:t xml:space="preserve">Прим. </w:t>
        </w:r>
        <w:proofErr w:type="gramStart"/>
        <w:r w:rsidRPr="008A0813">
          <w:rPr>
            <w:rStyle w:val="label"/>
            <w:b/>
            <w:bCs/>
            <w:color w:val="FFFFFF"/>
            <w:sz w:val="20"/>
            <w:szCs w:val="20"/>
            <w:shd w:val="clear" w:color="auto" w:fill="3BD2F8"/>
          </w:rPr>
          <w:t>перев</w:t>
        </w:r>
        <w:proofErr w:type="gramEnd"/>
        <w:r w:rsidRPr="008A0813">
          <w:rPr>
            <w:rStyle w:val="label"/>
            <w:b/>
            <w:bCs/>
            <w:color w:val="FFFFFF"/>
            <w:sz w:val="20"/>
            <w:szCs w:val="20"/>
            <w:shd w:val="clear" w:color="auto" w:fill="3BD2F8"/>
          </w:rPr>
          <w:t>.</w:t>
        </w:r>
        <w:r w:rsidRPr="008A0813">
          <w:rPr>
            <w:color w:val="333333"/>
            <w:sz w:val="20"/>
            <w:szCs w:val="20"/>
          </w:rPr>
          <w:t> Подробнее о подводных камнях шаблона одиночка читайте в </w:t>
        </w:r>
        <w:r w:rsidRPr="008A0813">
          <w:rPr>
            <w:color w:val="333333"/>
            <w:sz w:val="20"/>
            <w:szCs w:val="20"/>
          </w:rPr>
          <w:fldChar w:fldCharType="begin"/>
        </w:r>
        <w:r w:rsidRPr="008A0813">
          <w:rPr>
            <w:color w:val="333333"/>
            <w:sz w:val="20"/>
            <w:szCs w:val="20"/>
          </w:rPr>
          <w:instrText xml:space="preserve"> HYPERLINK "https://tproger.ru/translations/singleton-pitfalls/" \t "_blank" </w:instrText>
        </w:r>
        <w:r w:rsidRPr="008A0813">
          <w:rPr>
            <w:color w:val="333333"/>
            <w:sz w:val="20"/>
            <w:szCs w:val="20"/>
          </w:rPr>
          <w:fldChar w:fldCharType="separate"/>
        </w:r>
        <w:r w:rsidRPr="008A0813">
          <w:rPr>
            <w:rStyle w:val="a5"/>
            <w:color w:val="04A49C"/>
            <w:sz w:val="20"/>
            <w:szCs w:val="20"/>
          </w:rPr>
          <w:t>нашей статье</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a4"/>
        <w:shd w:val="clear" w:color="auto" w:fill="FFFFFF"/>
        <w:spacing w:before="0" w:beforeAutospacing="0" w:after="0" w:afterAutospacing="0"/>
        <w:rPr>
          <w:ins w:id="284" w:author="Unknown"/>
          <w:color w:val="333333"/>
          <w:sz w:val="20"/>
          <w:szCs w:val="20"/>
        </w:rPr>
      </w:pPr>
      <w:ins w:id="285" w:author="Unknown">
        <w:r w:rsidRPr="008A0813">
          <w:rPr>
            <w:color w:val="333333"/>
            <w:sz w:val="20"/>
            <w:szCs w:val="20"/>
          </w:rPr>
          <w:t>Перейдем к коду. Чтобы создать одиночку, сделайте конструктор приватным, отключите клонирование и расширение и создайте статическую переменную для хранения экземпляра:</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lastRenderedPageBreak/>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28</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m"/>
                <w:rFonts w:ascii="Times New Roman" w:hAnsi="Times New Roman" w:cs="Times New Roman"/>
                <w:color w:val="000000"/>
                <w:sz w:val="20"/>
                <w:szCs w:val="20"/>
                <w:lang w:val="en-US"/>
              </w:rPr>
              <w:t>final</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President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private</w:t>
            </w:r>
            <w:r w:rsidRPr="008A0813">
              <w:rPr>
                <w:rStyle w:val="crayon-h"/>
                <w:rFonts w:ascii="Times New Roman" w:hAnsi="Times New Roman" w:cs="Times New Roman"/>
                <w:color w:val="000000"/>
                <w:sz w:val="20"/>
                <w:szCs w:val="20"/>
                <w:lang w:val="en-US"/>
              </w:rPr>
              <w:t xml:space="preserve"> </w:t>
            </w:r>
            <w:r w:rsidRPr="008A0813">
              <w:rPr>
                <w:rStyle w:val="crayon-m"/>
                <w:rFonts w:ascii="Times New Roman" w:hAnsi="Times New Roman" w:cs="Times New Roman"/>
                <w:color w:val="000000"/>
                <w:sz w:val="20"/>
                <w:szCs w:val="20"/>
                <w:lang w:val="en-US"/>
              </w:rPr>
              <w:t>static</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$instance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private</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__construct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Прячем</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конструктор</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m"/>
                <w:rFonts w:ascii="Times New Roman" w:hAnsi="Times New Roman" w:cs="Times New Roman"/>
                <w:color w:val="000000"/>
                <w:sz w:val="20"/>
                <w:szCs w:val="20"/>
                <w:lang w:val="en-US"/>
              </w:rPr>
              <w:t>static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getInstance</w:t>
            </w:r>
            <w:r w:rsidRPr="008A0813">
              <w:rPr>
                <w:rStyle w:val="crayon-sy"/>
                <w:rFonts w:ascii="Times New Roman" w:hAnsi="Times New Roman" w:cs="Times New Roman"/>
                <w:color w:val="000000"/>
                <w:sz w:val="20"/>
                <w:szCs w:val="20"/>
                <w:lang w:val="en-US"/>
              </w:rPr>
              <w:t>()</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President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t"/>
                <w:rFonts w:ascii="Times New Roman" w:hAnsi="Times New Roman" w:cs="Times New Roman"/>
                <w:color w:val="000000"/>
                <w:sz w:val="20"/>
                <w:szCs w:val="20"/>
                <w:lang w:val="en-US"/>
              </w:rPr>
              <w:t>if</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r w:rsidRPr="008A0813">
              <w:rPr>
                <w:rStyle w:val="crayon-o"/>
                <w:rFonts w:ascii="Times New Roman" w:hAnsi="Times New Roman" w:cs="Times New Roman"/>
                <w:color w:val="000000"/>
                <w:sz w:val="20"/>
                <w:szCs w:val="20"/>
                <w:lang w:val="en-US"/>
              </w:rPr>
              <w:t>!</w:t>
            </w:r>
            <w:r w:rsidRPr="008A0813">
              <w:rPr>
                <w:rStyle w:val="crayon-r"/>
                <w:rFonts w:ascii="Times New Roman" w:hAnsi="Times New Roman" w:cs="Times New Roman"/>
                <w:color w:val="000000"/>
                <w:sz w:val="20"/>
                <w:szCs w:val="20"/>
                <w:lang w:val="en-US"/>
              </w:rPr>
              <w:t>self</w:t>
            </w:r>
            <w:r w:rsidRPr="008A0813">
              <w:rPr>
                <w:rStyle w:val="crayon-o"/>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$instance</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r"/>
                <w:rFonts w:ascii="Times New Roman" w:hAnsi="Times New Roman" w:cs="Times New Roman"/>
                <w:color w:val="000000"/>
                <w:sz w:val="20"/>
                <w:szCs w:val="20"/>
                <w:lang w:val="en-US"/>
              </w:rPr>
              <w:t>self</w:t>
            </w:r>
            <w:r w:rsidRPr="008A0813">
              <w:rPr>
                <w:rStyle w:val="crayon-o"/>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$instance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self</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self</w:t>
            </w:r>
            <w:r w:rsidRPr="008A0813">
              <w:rPr>
                <w:rStyle w:val="crayon-o"/>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$instance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private</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__clone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Отключаем</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клонирование</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private</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__wakeup</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c"/>
                <w:rFonts w:ascii="Times New Roman" w:hAnsi="Times New Roman" w:cs="Times New Roman"/>
                <w:color w:val="000000"/>
                <w:sz w:val="20"/>
                <w:szCs w:val="20"/>
              </w:rPr>
              <w:t>// Отключаем десериализацию</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286" w:author="Unknown"/>
          <w:color w:val="333333"/>
          <w:sz w:val="20"/>
          <w:szCs w:val="20"/>
        </w:rPr>
      </w:pPr>
      <w:ins w:id="287" w:author="Unknown">
        <w:r w:rsidRPr="008A0813">
          <w:rPr>
            <w:color w:val="333333"/>
            <w:sz w:val="20"/>
            <w:szCs w:val="20"/>
          </w:rPr>
          <w:t>Пример использования:</w:t>
        </w:r>
      </w:ins>
    </w:p>
    <w:tbl>
      <w:tblPr>
        <w:tblW w:w="0" w:type="auto"/>
        <w:tblCellSpacing w:w="15" w:type="dxa"/>
        <w:tblCellMar>
          <w:top w:w="15" w:type="dxa"/>
          <w:left w:w="15" w:type="dxa"/>
          <w:bottom w:w="15" w:type="dxa"/>
          <w:right w:w="15" w:type="dxa"/>
        </w:tblCellMar>
        <w:tblLook w:val="04A0"/>
      </w:tblPr>
      <w:tblGrid>
        <w:gridCol w:w="175"/>
        <w:gridCol w:w="7545"/>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tc>
        <w:tc>
          <w:tcPr>
            <w:tcW w:w="7500"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$president1</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President::getInstance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$president2</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President::getInstance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e"/>
                <w:rFonts w:ascii="Times New Roman" w:hAnsi="Times New Roman" w:cs="Times New Roman"/>
                <w:color w:val="000000"/>
                <w:sz w:val="20"/>
                <w:szCs w:val="20"/>
                <w:lang w:val="en-US"/>
              </w:rPr>
              <w:t>var_dump</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$president1</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$president2</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lang w:val="en-US"/>
              </w:rPr>
              <w:t>// true</w:t>
            </w:r>
          </w:p>
        </w:tc>
      </w:tr>
    </w:tbl>
    <w:p w:rsidR="00D05C7A" w:rsidRPr="008A0813" w:rsidRDefault="00D05C7A" w:rsidP="008A0813">
      <w:pPr>
        <w:pStyle w:val="a4"/>
        <w:shd w:val="clear" w:color="auto" w:fill="FFFFFF"/>
        <w:spacing w:before="0" w:beforeAutospacing="0" w:after="0" w:afterAutospacing="0"/>
        <w:rPr>
          <w:ins w:id="288" w:author="Unknown"/>
          <w:color w:val="333333"/>
          <w:sz w:val="20"/>
          <w:szCs w:val="20"/>
        </w:rPr>
      </w:pPr>
      <w:ins w:id="289" w:author="Unknown">
        <w:r w:rsidRPr="008A0813">
          <w:rPr>
            <w:color w:val="333333"/>
            <w:sz w:val="20"/>
            <w:szCs w:val="20"/>
          </w:rPr>
          <w:t>Пример на </w:t>
        </w:r>
        <w:r w:rsidRPr="008A0813">
          <w:rPr>
            <w:color w:val="333333"/>
            <w:sz w:val="20"/>
            <w:szCs w:val="20"/>
          </w:rPr>
          <w:fldChar w:fldCharType="begin"/>
        </w:r>
        <w:r w:rsidRPr="008A0813">
          <w:rPr>
            <w:color w:val="333333"/>
            <w:sz w:val="20"/>
            <w:szCs w:val="20"/>
          </w:rPr>
          <w:instrText xml:space="preserve"> HYPERLINK "https://github.com/iluwatar/java-design-patterns/tree/master/singleton" \t "_blank" </w:instrText>
        </w:r>
        <w:r w:rsidRPr="008A0813">
          <w:rPr>
            <w:color w:val="333333"/>
            <w:sz w:val="20"/>
            <w:szCs w:val="20"/>
          </w:rPr>
          <w:fldChar w:fldCharType="separate"/>
        </w:r>
        <w:r w:rsidRPr="008A0813">
          <w:rPr>
            <w:rStyle w:val="a5"/>
            <w:color w:val="04A49C"/>
            <w:sz w:val="20"/>
            <w:szCs w:val="20"/>
          </w:rPr>
          <w:t>Java</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1"/>
        <w:shd w:val="clear" w:color="auto" w:fill="FFFFFF"/>
        <w:spacing w:before="0" w:line="240" w:lineRule="auto"/>
        <w:rPr>
          <w:rFonts w:ascii="Times New Roman" w:hAnsi="Times New Roman" w:cs="Times New Roman"/>
          <w:b w:val="0"/>
          <w:bCs w:val="0"/>
          <w:color w:val="333333"/>
          <w:sz w:val="20"/>
          <w:szCs w:val="20"/>
        </w:rPr>
      </w:pPr>
      <w:r w:rsidRPr="008A0813">
        <w:rPr>
          <w:rFonts w:ascii="Times New Roman" w:hAnsi="Times New Roman" w:cs="Times New Roman"/>
          <w:b w:val="0"/>
          <w:bCs w:val="0"/>
          <w:color w:val="333333"/>
          <w:sz w:val="20"/>
          <w:szCs w:val="20"/>
        </w:rPr>
        <w:t>Шаблоны проектирования простым языком. Часть третья. Поведенческие шаблоны</w:t>
      </w:r>
    </w:p>
    <w:p w:rsidR="00D05C7A" w:rsidRPr="008A0813" w:rsidRDefault="00D05C7A" w:rsidP="008A0813">
      <w:pPr>
        <w:numPr>
          <w:ilvl w:val="0"/>
          <w:numId w:val="15"/>
        </w:numPr>
        <w:shd w:val="clear" w:color="auto" w:fill="FFFFFF"/>
        <w:spacing w:after="0" w:line="240" w:lineRule="auto"/>
        <w:ind w:left="0" w:right="173"/>
        <w:rPr>
          <w:rFonts w:ascii="Times New Roman" w:hAnsi="Times New Roman" w:cs="Times New Roman"/>
          <w:color w:val="9A9A9A"/>
          <w:sz w:val="20"/>
          <w:szCs w:val="20"/>
        </w:rPr>
      </w:pPr>
      <w:r w:rsidRPr="008A0813">
        <w:rPr>
          <w:rFonts w:ascii="Times New Roman" w:hAnsi="Times New Roman" w:cs="Times New Roman"/>
          <w:color w:val="9A9A9A"/>
          <w:sz w:val="20"/>
          <w:szCs w:val="20"/>
        </w:rPr>
        <w:t>4 июля 2017 в 14:40, </w:t>
      </w:r>
      <w:hyperlink r:id="rId94" w:tooltip="Все посты категории Переводы" w:history="1">
        <w:r w:rsidRPr="008A0813">
          <w:rPr>
            <w:rStyle w:val="a5"/>
            <w:rFonts w:ascii="Times New Roman" w:hAnsi="Times New Roman" w:cs="Times New Roman"/>
            <w:color w:val="9A9A9A"/>
            <w:sz w:val="20"/>
            <w:szCs w:val="20"/>
          </w:rPr>
          <w:t>Переводы</w:t>
        </w:r>
      </w:hyperlink>
    </w:p>
    <w:p w:rsidR="00D05C7A" w:rsidRPr="008A0813" w:rsidRDefault="00D05C7A" w:rsidP="008A0813">
      <w:pPr>
        <w:numPr>
          <w:ilvl w:val="0"/>
          <w:numId w:val="15"/>
        </w:numPr>
        <w:shd w:val="clear" w:color="auto" w:fill="FFFFFF"/>
        <w:spacing w:after="0" w:line="240" w:lineRule="auto"/>
        <w:ind w:left="0" w:right="173"/>
        <w:rPr>
          <w:rFonts w:ascii="Times New Roman" w:hAnsi="Times New Roman" w:cs="Times New Roman"/>
          <w:color w:val="9A9A9A"/>
          <w:sz w:val="20"/>
          <w:szCs w:val="20"/>
        </w:rPr>
      </w:pPr>
      <w:r w:rsidRPr="008A0813">
        <w:rPr>
          <w:rFonts w:ascii="Times New Roman" w:hAnsi="Times New Roman" w:cs="Times New Roman"/>
          <w:color w:val="9A9A9A"/>
          <w:sz w:val="20"/>
          <w:szCs w:val="20"/>
        </w:rPr>
        <w:t> </w:t>
      </w:r>
      <w:r w:rsidRPr="008A0813">
        <w:rPr>
          <w:rStyle w:val="timereadminutes"/>
          <w:rFonts w:ascii="Times New Roman" w:hAnsi="Times New Roman" w:cs="Times New Roman"/>
          <w:color w:val="9A9A9A"/>
          <w:sz w:val="20"/>
          <w:szCs w:val="20"/>
        </w:rPr>
        <w:t>27 минут</w:t>
      </w:r>
    </w:p>
    <w:p w:rsidR="00D05C7A" w:rsidRPr="008A0813" w:rsidRDefault="00D05C7A" w:rsidP="008A0813">
      <w:pPr>
        <w:numPr>
          <w:ilvl w:val="0"/>
          <w:numId w:val="15"/>
        </w:numPr>
        <w:shd w:val="clear" w:color="auto" w:fill="FFFFFF"/>
        <w:spacing w:after="0" w:line="240" w:lineRule="auto"/>
        <w:ind w:left="0" w:right="173"/>
        <w:rPr>
          <w:rFonts w:ascii="Times New Roman" w:hAnsi="Times New Roman" w:cs="Times New Roman"/>
          <w:color w:val="9A9A9A"/>
          <w:sz w:val="20"/>
          <w:szCs w:val="20"/>
        </w:rPr>
      </w:pPr>
      <w:r w:rsidRPr="008A0813">
        <w:rPr>
          <w:rFonts w:ascii="Times New Roman" w:hAnsi="Times New Roman" w:cs="Times New Roman"/>
          <w:color w:val="9A9A9A"/>
          <w:sz w:val="20"/>
          <w:szCs w:val="20"/>
        </w:rPr>
        <w:t> </w:t>
      </w:r>
      <w:r w:rsidRPr="008A0813">
        <w:rPr>
          <w:rStyle w:val="post-views-count"/>
          <w:rFonts w:ascii="Times New Roman" w:hAnsi="Times New Roman" w:cs="Times New Roman"/>
          <w:color w:val="9A9A9A"/>
          <w:sz w:val="20"/>
          <w:szCs w:val="20"/>
        </w:rPr>
        <w:t>1 181</w:t>
      </w:r>
    </w:p>
    <w:p w:rsidR="00D05C7A" w:rsidRPr="008A0813" w:rsidRDefault="00D05C7A" w:rsidP="008A0813">
      <w:pPr>
        <w:shd w:val="clear" w:color="auto" w:fill="F4F4F4"/>
        <w:spacing w:after="0" w:line="240" w:lineRule="auto"/>
        <w:rPr>
          <w:rFonts w:ascii="Times New Roman" w:hAnsi="Times New Roman" w:cs="Times New Roman"/>
          <w:color w:val="333333"/>
          <w:sz w:val="20"/>
          <w:szCs w:val="20"/>
        </w:rPr>
      </w:pPr>
      <w:r w:rsidRPr="008A0813">
        <w:rPr>
          <w:rFonts w:ascii="Times New Roman" w:hAnsi="Times New Roman" w:cs="Times New Roman"/>
          <w:noProof/>
          <w:color w:val="04A49C"/>
          <w:sz w:val="20"/>
          <w:szCs w:val="20"/>
          <w:lang w:eastAsia="ru-RU"/>
        </w:rPr>
        <w:drawing>
          <wp:inline distT="0" distB="0" distL="0" distR="0">
            <wp:extent cx="7337425" cy="2574925"/>
            <wp:effectExtent l="19050" t="0" r="0" b="0"/>
            <wp:docPr id="15" name="Рисунок 15" descr="шаблоны">
              <a:hlinkClick xmlns:a="http://schemas.openxmlformats.org/drawingml/2006/main" r:id="rId64" tooltip="&quot;Шаблоны проектирования простым языком. Часть третья. Поведенческие шаблоны&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шаблоны">
                      <a:hlinkClick r:id="rId64" tooltip="&quot;Шаблоны проектирования простым языком. Часть третья. Поведенческие шаблоны&quot;"/>
                    </pic:cNvPr>
                    <pic:cNvPicPr>
                      <a:picLocks noChangeAspect="1" noChangeArrowheads="1"/>
                    </pic:cNvPicPr>
                  </pic:nvPicPr>
                  <pic:blipFill>
                    <a:blip r:embed="rId65"/>
                    <a:srcRect/>
                    <a:stretch>
                      <a:fillRect/>
                    </a:stretch>
                  </pic:blipFill>
                  <pic:spPr bwMode="auto">
                    <a:xfrm>
                      <a:off x="0" y="0"/>
                      <a:ext cx="7337425" cy="2574925"/>
                    </a:xfrm>
                    <a:prstGeom prst="rect">
                      <a:avLst/>
                    </a:prstGeom>
                    <a:noFill/>
                    <a:ln w="9525">
                      <a:noFill/>
                      <a:miter lim="800000"/>
                      <a:headEnd/>
                      <a:tailEnd/>
                    </a:ln>
                  </pic:spPr>
                </pic:pic>
              </a:graphicData>
            </a:graphic>
          </wp:inline>
        </w:drawing>
      </w:r>
    </w:p>
    <w:p w:rsidR="00D05C7A" w:rsidRPr="008A0813" w:rsidRDefault="00D05C7A" w:rsidP="008A0813">
      <w:pPr>
        <w:pStyle w:val="a4"/>
        <w:shd w:val="clear" w:color="auto" w:fill="FFFFFF"/>
        <w:spacing w:before="0" w:beforeAutospacing="0" w:after="0" w:afterAutospacing="0"/>
        <w:jc w:val="right"/>
        <w:rPr>
          <w:color w:val="333333"/>
          <w:sz w:val="20"/>
          <w:szCs w:val="20"/>
        </w:rPr>
      </w:pPr>
      <w:r w:rsidRPr="008A0813">
        <w:rPr>
          <w:rStyle w:val="a8"/>
          <w:color w:val="333333"/>
          <w:sz w:val="20"/>
          <w:szCs w:val="20"/>
        </w:rPr>
        <w:t>Рассказывает </w:t>
      </w:r>
      <w:hyperlink r:id="rId95" w:tgtFrame="_blank" w:history="1">
        <w:r w:rsidRPr="008A0813">
          <w:rPr>
            <w:rStyle w:val="a5"/>
            <w:i/>
            <w:iCs/>
            <w:color w:val="04A49C"/>
            <w:sz w:val="20"/>
            <w:szCs w:val="20"/>
          </w:rPr>
          <w:t>Камран Ахмед</w:t>
        </w:r>
      </w:hyperlink>
    </w:p>
    <w:p w:rsidR="00D05C7A" w:rsidRPr="008A0813" w:rsidRDefault="00D05C7A" w:rsidP="008A0813">
      <w:pPr>
        <w:shd w:val="clear" w:color="auto" w:fill="FFFFFF"/>
        <w:spacing w:after="0" w:line="240" w:lineRule="auto"/>
        <w:rPr>
          <w:rFonts w:ascii="Times New Roman" w:hAnsi="Times New Roman" w:cs="Times New Roman"/>
          <w:color w:val="333333"/>
          <w:sz w:val="20"/>
          <w:szCs w:val="20"/>
        </w:rPr>
      </w:pPr>
      <w:r w:rsidRPr="008A0813">
        <w:rPr>
          <w:rFonts w:ascii="Times New Roman" w:hAnsi="Times New Roman" w:cs="Times New Roman"/>
          <w:color w:val="333333"/>
          <w:sz w:val="20"/>
          <w:szCs w:val="20"/>
        </w:rPr>
        <w:pict>
          <v:rect id="_x0000_i1028" style="width:0;height:1.5pt" o:hralign="center" o:hrstd="t" o:hr="t" fillcolor="gray" stroked="f"/>
        </w:pic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color w:val="333333"/>
          <w:sz w:val="20"/>
          <w:szCs w:val="20"/>
        </w:rPr>
        <w:t>Шаблоны проектирования — это руководства по решению повторяющихся проблем. Это не классы, пакеты или библиотеки, которые можно было бы подключить к вашему приложению и сидеть в ожидании чуда. Они скорее являются методиками, как решать определенные проблемы в определенных ситуациях.</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color w:val="333333"/>
          <w:sz w:val="20"/>
          <w:szCs w:val="20"/>
        </w:rPr>
        <w:t>Википедия </w:t>
      </w:r>
      <w:hyperlink r:id="rId96" w:tgtFrame="_blank" w:history="1">
        <w:r w:rsidRPr="008A0813">
          <w:rPr>
            <w:rStyle w:val="a5"/>
            <w:color w:val="04A49C"/>
            <w:sz w:val="20"/>
            <w:szCs w:val="20"/>
          </w:rPr>
          <w:t>описывает</w:t>
        </w:r>
      </w:hyperlink>
      <w:r w:rsidRPr="008A0813">
        <w:rPr>
          <w:color w:val="333333"/>
          <w:sz w:val="20"/>
          <w:szCs w:val="20"/>
        </w:rPr>
        <w:t> их следующим образом:</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rStyle w:val="a3"/>
          <w:color w:val="333333"/>
          <w:sz w:val="20"/>
          <w:szCs w:val="20"/>
        </w:rPr>
        <w:t>Шаблон проектирования,</w:t>
      </w:r>
      <w:r w:rsidRPr="008A0813">
        <w:rPr>
          <w:color w:val="333333"/>
          <w:sz w:val="20"/>
          <w:szCs w:val="20"/>
        </w:rPr>
        <w:t> или </w:t>
      </w:r>
      <w:r w:rsidRPr="008A0813">
        <w:rPr>
          <w:rStyle w:val="a3"/>
          <w:color w:val="333333"/>
          <w:sz w:val="20"/>
          <w:szCs w:val="20"/>
        </w:rPr>
        <w:t>паттерн</w:t>
      </w:r>
      <w:r w:rsidRPr="008A0813">
        <w:rPr>
          <w:color w:val="333333"/>
          <w:sz w:val="20"/>
          <w:szCs w:val="20"/>
        </w:rPr>
        <w:t>, в разработке программного обеспечения — повторяемая архитектурная конструкция, представляющая собой решение проблемы проектирования, в рамках некоторого часто возникающего контекста.</w:t>
      </w:r>
    </w:p>
    <w:p w:rsidR="00D05C7A" w:rsidRPr="008A0813" w:rsidRDefault="00D05C7A" w:rsidP="008A0813">
      <w:pPr>
        <w:pStyle w:val="3"/>
        <w:shd w:val="clear" w:color="auto" w:fill="FFFFFF"/>
        <w:spacing w:before="0" w:beforeAutospacing="0" w:after="0" w:afterAutospacing="0"/>
        <w:rPr>
          <w:b w:val="0"/>
          <w:bCs w:val="0"/>
          <w:color w:val="333333"/>
          <w:sz w:val="20"/>
          <w:szCs w:val="20"/>
        </w:rPr>
      </w:pPr>
      <w:r w:rsidRPr="008A0813">
        <w:rPr>
          <w:b w:val="0"/>
          <w:bCs w:val="0"/>
          <w:color w:val="333333"/>
          <w:sz w:val="20"/>
          <w:szCs w:val="20"/>
        </w:rPr>
        <w:t>Будьте осторожны</w:t>
      </w:r>
    </w:p>
    <w:p w:rsidR="00D05C7A" w:rsidRPr="008A0813" w:rsidRDefault="00D05C7A" w:rsidP="008A0813">
      <w:pPr>
        <w:numPr>
          <w:ilvl w:val="0"/>
          <w:numId w:val="16"/>
        </w:numPr>
        <w:shd w:val="clear" w:color="auto" w:fill="FFFFFF"/>
        <w:spacing w:after="0" w:line="240" w:lineRule="auto"/>
        <w:ind w:left="288"/>
        <w:rPr>
          <w:rFonts w:ascii="Times New Roman" w:hAnsi="Times New Roman" w:cs="Times New Roman"/>
          <w:color w:val="333333"/>
          <w:sz w:val="20"/>
          <w:szCs w:val="20"/>
        </w:rPr>
      </w:pPr>
      <w:r w:rsidRPr="008A0813">
        <w:rPr>
          <w:rFonts w:ascii="Times New Roman" w:hAnsi="Times New Roman" w:cs="Times New Roman"/>
          <w:color w:val="333333"/>
          <w:sz w:val="20"/>
          <w:szCs w:val="20"/>
        </w:rPr>
        <w:lastRenderedPageBreak/>
        <w:t>шаблоны проектирования не являются решением всех ваших проблем;</w:t>
      </w:r>
    </w:p>
    <w:p w:rsidR="00D05C7A" w:rsidRPr="008A0813" w:rsidRDefault="00D05C7A" w:rsidP="008A0813">
      <w:pPr>
        <w:numPr>
          <w:ilvl w:val="0"/>
          <w:numId w:val="16"/>
        </w:numPr>
        <w:shd w:val="clear" w:color="auto" w:fill="FFFFFF"/>
        <w:spacing w:after="0" w:line="240" w:lineRule="auto"/>
        <w:ind w:left="288"/>
        <w:rPr>
          <w:rFonts w:ascii="Times New Roman" w:hAnsi="Times New Roman" w:cs="Times New Roman"/>
          <w:color w:val="333333"/>
          <w:sz w:val="20"/>
          <w:szCs w:val="20"/>
        </w:rPr>
      </w:pPr>
      <w:r w:rsidRPr="008A0813">
        <w:rPr>
          <w:rFonts w:ascii="Times New Roman" w:hAnsi="Times New Roman" w:cs="Times New Roman"/>
          <w:color w:val="333333"/>
          <w:sz w:val="20"/>
          <w:szCs w:val="20"/>
        </w:rPr>
        <w:t>не пытайтесь насильно использовать их, из-за этого могут произойти плохие вещи. Шаблоны — решения проблем, а не решения для поиска проблем;</w:t>
      </w:r>
    </w:p>
    <w:p w:rsidR="00D05C7A" w:rsidRPr="008A0813" w:rsidRDefault="00D05C7A" w:rsidP="008A0813">
      <w:pPr>
        <w:numPr>
          <w:ilvl w:val="0"/>
          <w:numId w:val="16"/>
        </w:numPr>
        <w:shd w:val="clear" w:color="auto" w:fill="FFFFFF"/>
        <w:spacing w:after="0" w:line="240" w:lineRule="auto"/>
        <w:ind w:left="288"/>
        <w:rPr>
          <w:rFonts w:ascii="Times New Roman" w:hAnsi="Times New Roman" w:cs="Times New Roman"/>
          <w:color w:val="333333"/>
          <w:sz w:val="20"/>
          <w:szCs w:val="20"/>
        </w:rPr>
      </w:pPr>
      <w:r w:rsidRPr="008A0813">
        <w:rPr>
          <w:rFonts w:ascii="Times New Roman" w:hAnsi="Times New Roman" w:cs="Times New Roman"/>
          <w:color w:val="333333"/>
          <w:sz w:val="20"/>
          <w:szCs w:val="20"/>
        </w:rPr>
        <w:t>если их правильно использовать в нужных местах, то они могут стать спасением, а иначе могут привести к ужасному беспорядку.</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color w:val="333333"/>
          <w:sz w:val="20"/>
          <w:szCs w:val="20"/>
        </w:rPr>
        <w:t>Также заметьте, что примеры ниже написаны на PHP 7. Но это не должно вас останавливать, ведь принципы остаются такими же.</w:t>
      </w:r>
    </w:p>
    <w:p w:rsidR="00D05C7A" w:rsidRPr="008A0813" w:rsidRDefault="00D05C7A" w:rsidP="008A0813">
      <w:pPr>
        <w:pStyle w:val="3"/>
        <w:shd w:val="clear" w:color="auto" w:fill="FFFFFF"/>
        <w:spacing w:before="0" w:beforeAutospacing="0" w:after="0" w:afterAutospacing="0"/>
        <w:rPr>
          <w:b w:val="0"/>
          <w:bCs w:val="0"/>
          <w:color w:val="333333"/>
          <w:sz w:val="20"/>
          <w:szCs w:val="20"/>
        </w:rPr>
      </w:pPr>
      <w:r w:rsidRPr="008A0813">
        <w:rPr>
          <w:b w:val="0"/>
          <w:bCs w:val="0"/>
          <w:color w:val="333333"/>
          <w:sz w:val="20"/>
          <w:szCs w:val="20"/>
        </w:rPr>
        <w:t>Типы шаблонов</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color w:val="333333"/>
          <w:sz w:val="20"/>
          <w:szCs w:val="20"/>
        </w:rPr>
        <w:t>Шаблоны бывают следующих трех видов:</w:t>
      </w:r>
    </w:p>
    <w:p w:rsidR="00D05C7A" w:rsidRPr="008A0813" w:rsidRDefault="00D05C7A" w:rsidP="008A0813">
      <w:pPr>
        <w:numPr>
          <w:ilvl w:val="0"/>
          <w:numId w:val="17"/>
        </w:numPr>
        <w:shd w:val="clear" w:color="auto" w:fill="FFFFFF"/>
        <w:spacing w:after="0" w:line="240" w:lineRule="auto"/>
        <w:ind w:left="288"/>
        <w:rPr>
          <w:rFonts w:ascii="Times New Roman" w:hAnsi="Times New Roman" w:cs="Times New Roman"/>
          <w:color w:val="333333"/>
          <w:sz w:val="20"/>
          <w:szCs w:val="20"/>
        </w:rPr>
      </w:pPr>
      <w:hyperlink r:id="rId97" w:tgtFrame="_blank" w:history="1">
        <w:r w:rsidRPr="008A0813">
          <w:rPr>
            <w:rStyle w:val="a5"/>
            <w:rFonts w:ascii="Times New Roman" w:hAnsi="Times New Roman" w:cs="Times New Roman"/>
            <w:color w:val="04A49C"/>
            <w:sz w:val="20"/>
            <w:szCs w:val="20"/>
          </w:rPr>
          <w:t>Порождающие</w:t>
        </w:r>
      </w:hyperlink>
      <w:r w:rsidRPr="008A0813">
        <w:rPr>
          <w:rFonts w:ascii="Times New Roman" w:hAnsi="Times New Roman" w:cs="Times New Roman"/>
          <w:color w:val="333333"/>
          <w:sz w:val="20"/>
          <w:szCs w:val="20"/>
        </w:rPr>
        <w:t>.</w:t>
      </w:r>
    </w:p>
    <w:p w:rsidR="00D05C7A" w:rsidRPr="008A0813" w:rsidRDefault="00D05C7A" w:rsidP="008A0813">
      <w:pPr>
        <w:numPr>
          <w:ilvl w:val="0"/>
          <w:numId w:val="17"/>
        </w:numPr>
        <w:shd w:val="clear" w:color="auto" w:fill="FFFFFF"/>
        <w:spacing w:after="0" w:line="240" w:lineRule="auto"/>
        <w:ind w:left="288"/>
        <w:rPr>
          <w:rFonts w:ascii="Times New Roman" w:hAnsi="Times New Roman" w:cs="Times New Roman"/>
          <w:color w:val="333333"/>
          <w:sz w:val="20"/>
          <w:szCs w:val="20"/>
        </w:rPr>
      </w:pPr>
      <w:hyperlink r:id="rId98" w:tgtFrame="_blank" w:history="1">
        <w:r w:rsidRPr="008A0813">
          <w:rPr>
            <w:rStyle w:val="a5"/>
            <w:rFonts w:ascii="Times New Roman" w:hAnsi="Times New Roman" w:cs="Times New Roman"/>
            <w:color w:val="04A49C"/>
            <w:sz w:val="20"/>
            <w:szCs w:val="20"/>
          </w:rPr>
          <w:t>Структурные</w:t>
        </w:r>
      </w:hyperlink>
      <w:r w:rsidRPr="008A0813">
        <w:rPr>
          <w:rFonts w:ascii="Times New Roman" w:hAnsi="Times New Roman" w:cs="Times New Roman"/>
          <w:color w:val="333333"/>
          <w:sz w:val="20"/>
          <w:szCs w:val="20"/>
        </w:rPr>
        <w:t>.</w:t>
      </w:r>
    </w:p>
    <w:p w:rsidR="00D05C7A" w:rsidRPr="008A0813" w:rsidRDefault="00D05C7A" w:rsidP="008A0813">
      <w:pPr>
        <w:numPr>
          <w:ilvl w:val="0"/>
          <w:numId w:val="17"/>
        </w:numPr>
        <w:shd w:val="clear" w:color="auto" w:fill="FFFFFF"/>
        <w:spacing w:after="0" w:line="240" w:lineRule="auto"/>
        <w:ind w:left="288"/>
        <w:rPr>
          <w:rFonts w:ascii="Times New Roman" w:hAnsi="Times New Roman" w:cs="Times New Roman"/>
          <w:color w:val="333333"/>
          <w:sz w:val="20"/>
          <w:szCs w:val="20"/>
        </w:rPr>
      </w:pPr>
      <w:r w:rsidRPr="008A0813">
        <w:rPr>
          <w:rFonts w:ascii="Times New Roman" w:hAnsi="Times New Roman" w:cs="Times New Roman"/>
          <w:color w:val="333333"/>
          <w:sz w:val="20"/>
          <w:szCs w:val="20"/>
        </w:rPr>
        <w:t>Поведенческие</w:t>
      </w:r>
      <w:r w:rsidRPr="008A0813">
        <w:rPr>
          <w:rStyle w:val="a3"/>
          <w:rFonts w:ascii="Times New Roman" w:hAnsi="Times New Roman" w:cs="Times New Roman"/>
          <w:color w:val="333333"/>
          <w:sz w:val="20"/>
          <w:szCs w:val="20"/>
        </w:rPr>
        <w:t> —</w:t>
      </w:r>
      <w:r w:rsidRPr="008A0813">
        <w:rPr>
          <w:rFonts w:ascii="Times New Roman" w:hAnsi="Times New Roman" w:cs="Times New Roman"/>
          <w:color w:val="333333"/>
          <w:sz w:val="20"/>
          <w:szCs w:val="20"/>
        </w:rPr>
        <w:t> о них мы рассказываем в этой статье.</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rStyle w:val="a3"/>
          <w:color w:val="333333"/>
          <w:sz w:val="20"/>
          <w:szCs w:val="20"/>
        </w:rPr>
        <w:t>Простыми словами: </w:t>
      </w:r>
      <w:r w:rsidRPr="008A0813">
        <w:rPr>
          <w:color w:val="333333"/>
          <w:sz w:val="20"/>
          <w:szCs w:val="20"/>
        </w:rPr>
        <w:t>Поведенческие шаблоны связаны с распределением обязанностей между объектами. Их отличие от структурных шаблонов заключается в том, что они не просто описывают структуру, но также описывают шаблоны для передачи сообщений / связи между ними. Или, другими словами, они помогают ответить на вопрос «Как запустить поведение в программном компоненте?»</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color w:val="333333"/>
          <w:sz w:val="20"/>
          <w:szCs w:val="20"/>
        </w:rPr>
        <w:t>Википедия </w:t>
      </w:r>
      <w:hyperlink r:id="rId99" w:tgtFrame="_blank" w:history="1">
        <w:r w:rsidRPr="008A0813">
          <w:rPr>
            <w:rStyle w:val="a5"/>
            <w:color w:val="04A49C"/>
            <w:sz w:val="20"/>
            <w:szCs w:val="20"/>
          </w:rPr>
          <w:t>гласит</w:t>
        </w:r>
      </w:hyperlink>
      <w:r w:rsidRPr="008A0813">
        <w:rPr>
          <w:color w:val="333333"/>
          <w:sz w:val="20"/>
          <w:szCs w:val="20"/>
        </w:rPr>
        <w:t>:</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rStyle w:val="a3"/>
          <w:color w:val="333333"/>
          <w:sz w:val="20"/>
          <w:szCs w:val="20"/>
        </w:rPr>
        <w:t>Поведенческие шаблоны</w:t>
      </w:r>
      <w:r w:rsidRPr="008A0813">
        <w:rPr>
          <w:color w:val="333333"/>
          <w:sz w:val="20"/>
          <w:szCs w:val="20"/>
        </w:rPr>
        <w:t> — шаблоны проектирования, определяющие алгоритмы и способы реализации взаимодействия различных объектов и классов.</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color w:val="333333"/>
          <w:sz w:val="20"/>
          <w:szCs w:val="20"/>
        </w:rPr>
        <w:t>Поведенческие шаблоны:</w:t>
      </w:r>
    </w:p>
    <w:p w:rsidR="00D05C7A" w:rsidRPr="008A0813" w:rsidRDefault="00D05C7A" w:rsidP="008A0813">
      <w:pPr>
        <w:numPr>
          <w:ilvl w:val="0"/>
          <w:numId w:val="18"/>
        </w:numPr>
        <w:shd w:val="clear" w:color="auto" w:fill="FFFFFF"/>
        <w:spacing w:after="0" w:line="240" w:lineRule="auto"/>
        <w:ind w:left="288"/>
        <w:rPr>
          <w:rFonts w:ascii="Times New Roman" w:hAnsi="Times New Roman" w:cs="Times New Roman"/>
          <w:color w:val="333333"/>
          <w:sz w:val="20"/>
          <w:szCs w:val="20"/>
          <w:lang w:val="en-US"/>
        </w:rPr>
      </w:pPr>
      <w:hyperlink r:id="rId100" w:anchor="31" w:history="1">
        <w:r w:rsidRPr="008A0813">
          <w:rPr>
            <w:rStyle w:val="a5"/>
            <w:rFonts w:ascii="Times New Roman" w:hAnsi="Times New Roman" w:cs="Times New Roman"/>
            <w:color w:val="04A49C"/>
            <w:sz w:val="20"/>
            <w:szCs w:val="20"/>
          </w:rPr>
          <w:t>цепочка</w:t>
        </w:r>
        <w:r w:rsidRPr="008A0813">
          <w:rPr>
            <w:rStyle w:val="a5"/>
            <w:rFonts w:ascii="Times New Roman" w:hAnsi="Times New Roman" w:cs="Times New Roman"/>
            <w:color w:val="04A49C"/>
            <w:sz w:val="20"/>
            <w:szCs w:val="20"/>
            <w:lang w:val="en-US"/>
          </w:rPr>
          <w:t xml:space="preserve"> </w:t>
        </w:r>
        <w:r w:rsidRPr="008A0813">
          <w:rPr>
            <w:rStyle w:val="a5"/>
            <w:rFonts w:ascii="Times New Roman" w:hAnsi="Times New Roman" w:cs="Times New Roman"/>
            <w:color w:val="04A49C"/>
            <w:sz w:val="20"/>
            <w:szCs w:val="20"/>
          </w:rPr>
          <w:t>обязанностей</w:t>
        </w:r>
        <w:r w:rsidRPr="008A0813">
          <w:rPr>
            <w:rStyle w:val="a5"/>
            <w:rFonts w:ascii="Times New Roman" w:hAnsi="Times New Roman" w:cs="Times New Roman"/>
            <w:color w:val="04A49C"/>
            <w:sz w:val="20"/>
            <w:szCs w:val="20"/>
            <w:lang w:val="en-US"/>
          </w:rPr>
          <w:t xml:space="preserve"> (Chain of Responsibility)</w:t>
        </w:r>
      </w:hyperlink>
      <w:r w:rsidRPr="008A0813">
        <w:rPr>
          <w:rFonts w:ascii="Times New Roman" w:hAnsi="Times New Roman" w:cs="Times New Roman"/>
          <w:color w:val="333333"/>
          <w:sz w:val="20"/>
          <w:szCs w:val="20"/>
          <w:lang w:val="en-US"/>
        </w:rPr>
        <w:t>;</w:t>
      </w:r>
    </w:p>
    <w:p w:rsidR="00D05C7A" w:rsidRPr="008A0813" w:rsidRDefault="00D05C7A" w:rsidP="008A0813">
      <w:pPr>
        <w:numPr>
          <w:ilvl w:val="0"/>
          <w:numId w:val="18"/>
        </w:numPr>
        <w:shd w:val="clear" w:color="auto" w:fill="FFFFFF"/>
        <w:spacing w:after="0" w:line="240" w:lineRule="auto"/>
        <w:ind w:left="288"/>
        <w:rPr>
          <w:rFonts w:ascii="Times New Roman" w:hAnsi="Times New Roman" w:cs="Times New Roman"/>
          <w:color w:val="333333"/>
          <w:sz w:val="20"/>
          <w:szCs w:val="20"/>
        </w:rPr>
      </w:pPr>
      <w:hyperlink r:id="rId101" w:anchor="32" w:history="1">
        <w:r w:rsidRPr="008A0813">
          <w:rPr>
            <w:rStyle w:val="a5"/>
            <w:rFonts w:ascii="Times New Roman" w:hAnsi="Times New Roman" w:cs="Times New Roman"/>
            <w:color w:val="04A49C"/>
            <w:sz w:val="20"/>
            <w:szCs w:val="20"/>
          </w:rPr>
          <w:t>команда (Command)</w:t>
        </w:r>
      </w:hyperlink>
      <w:r w:rsidRPr="008A0813">
        <w:rPr>
          <w:rFonts w:ascii="Times New Roman" w:hAnsi="Times New Roman" w:cs="Times New Roman"/>
          <w:color w:val="333333"/>
          <w:sz w:val="20"/>
          <w:szCs w:val="20"/>
        </w:rPr>
        <w:t>;</w:t>
      </w:r>
    </w:p>
    <w:p w:rsidR="00D05C7A" w:rsidRPr="008A0813" w:rsidRDefault="00D05C7A" w:rsidP="008A0813">
      <w:pPr>
        <w:numPr>
          <w:ilvl w:val="0"/>
          <w:numId w:val="18"/>
        </w:numPr>
        <w:shd w:val="clear" w:color="auto" w:fill="FFFFFF"/>
        <w:spacing w:after="0" w:line="240" w:lineRule="auto"/>
        <w:ind w:left="288"/>
        <w:rPr>
          <w:rFonts w:ascii="Times New Roman" w:hAnsi="Times New Roman" w:cs="Times New Roman"/>
          <w:color w:val="333333"/>
          <w:sz w:val="20"/>
          <w:szCs w:val="20"/>
        </w:rPr>
      </w:pPr>
      <w:hyperlink r:id="rId102" w:anchor="33" w:history="1">
        <w:r w:rsidRPr="008A0813">
          <w:rPr>
            <w:rStyle w:val="a5"/>
            <w:rFonts w:ascii="Times New Roman" w:hAnsi="Times New Roman" w:cs="Times New Roman"/>
            <w:color w:val="04A49C"/>
            <w:sz w:val="20"/>
            <w:szCs w:val="20"/>
          </w:rPr>
          <w:t>итератор (Iterator)</w:t>
        </w:r>
      </w:hyperlink>
      <w:r w:rsidRPr="008A0813">
        <w:rPr>
          <w:rFonts w:ascii="Times New Roman" w:hAnsi="Times New Roman" w:cs="Times New Roman"/>
          <w:color w:val="333333"/>
          <w:sz w:val="20"/>
          <w:szCs w:val="20"/>
        </w:rPr>
        <w:t>;</w:t>
      </w:r>
    </w:p>
    <w:p w:rsidR="00D05C7A" w:rsidRPr="008A0813" w:rsidRDefault="00D05C7A" w:rsidP="008A0813">
      <w:pPr>
        <w:numPr>
          <w:ilvl w:val="0"/>
          <w:numId w:val="18"/>
        </w:numPr>
        <w:shd w:val="clear" w:color="auto" w:fill="FFFFFF"/>
        <w:spacing w:after="0" w:line="240" w:lineRule="auto"/>
        <w:ind w:left="288"/>
        <w:rPr>
          <w:rFonts w:ascii="Times New Roman" w:hAnsi="Times New Roman" w:cs="Times New Roman"/>
          <w:color w:val="333333"/>
          <w:sz w:val="20"/>
          <w:szCs w:val="20"/>
        </w:rPr>
      </w:pPr>
      <w:hyperlink r:id="rId103" w:anchor="34" w:history="1">
        <w:r w:rsidRPr="008A0813">
          <w:rPr>
            <w:rStyle w:val="a5"/>
            <w:rFonts w:ascii="Times New Roman" w:hAnsi="Times New Roman" w:cs="Times New Roman"/>
            <w:color w:val="04A49C"/>
            <w:sz w:val="20"/>
            <w:szCs w:val="20"/>
          </w:rPr>
          <w:t>посредник (Mediator)</w:t>
        </w:r>
      </w:hyperlink>
      <w:r w:rsidRPr="008A0813">
        <w:rPr>
          <w:rFonts w:ascii="Times New Roman" w:hAnsi="Times New Roman" w:cs="Times New Roman"/>
          <w:color w:val="333333"/>
          <w:sz w:val="20"/>
          <w:szCs w:val="20"/>
        </w:rPr>
        <w:t>;</w:t>
      </w:r>
    </w:p>
    <w:p w:rsidR="00D05C7A" w:rsidRPr="008A0813" w:rsidRDefault="00D05C7A" w:rsidP="008A0813">
      <w:pPr>
        <w:numPr>
          <w:ilvl w:val="0"/>
          <w:numId w:val="18"/>
        </w:numPr>
        <w:shd w:val="clear" w:color="auto" w:fill="FFFFFF"/>
        <w:spacing w:after="0" w:line="240" w:lineRule="auto"/>
        <w:ind w:left="288"/>
        <w:rPr>
          <w:rFonts w:ascii="Times New Roman" w:hAnsi="Times New Roman" w:cs="Times New Roman"/>
          <w:color w:val="333333"/>
          <w:sz w:val="20"/>
          <w:szCs w:val="20"/>
        </w:rPr>
      </w:pPr>
      <w:hyperlink r:id="rId104" w:anchor="35" w:history="1">
        <w:r w:rsidRPr="008A0813">
          <w:rPr>
            <w:rStyle w:val="a5"/>
            <w:rFonts w:ascii="Times New Roman" w:hAnsi="Times New Roman" w:cs="Times New Roman"/>
            <w:color w:val="04A49C"/>
            <w:sz w:val="20"/>
            <w:szCs w:val="20"/>
          </w:rPr>
          <w:t>хранитель (Memento)</w:t>
        </w:r>
      </w:hyperlink>
      <w:r w:rsidRPr="008A0813">
        <w:rPr>
          <w:rFonts w:ascii="Times New Roman" w:hAnsi="Times New Roman" w:cs="Times New Roman"/>
          <w:color w:val="333333"/>
          <w:sz w:val="20"/>
          <w:szCs w:val="20"/>
        </w:rPr>
        <w:t>;</w:t>
      </w:r>
    </w:p>
    <w:p w:rsidR="00D05C7A" w:rsidRPr="008A0813" w:rsidRDefault="00D05C7A" w:rsidP="008A0813">
      <w:pPr>
        <w:numPr>
          <w:ilvl w:val="0"/>
          <w:numId w:val="18"/>
        </w:numPr>
        <w:shd w:val="clear" w:color="auto" w:fill="FFFFFF"/>
        <w:spacing w:after="0" w:line="240" w:lineRule="auto"/>
        <w:ind w:left="288"/>
        <w:rPr>
          <w:rFonts w:ascii="Times New Roman" w:hAnsi="Times New Roman" w:cs="Times New Roman"/>
          <w:color w:val="333333"/>
          <w:sz w:val="20"/>
          <w:szCs w:val="20"/>
        </w:rPr>
      </w:pPr>
      <w:hyperlink r:id="rId105" w:anchor="36" w:history="1">
        <w:r w:rsidRPr="008A0813">
          <w:rPr>
            <w:rStyle w:val="a5"/>
            <w:rFonts w:ascii="Times New Roman" w:hAnsi="Times New Roman" w:cs="Times New Roman"/>
            <w:color w:val="04A49C"/>
            <w:sz w:val="20"/>
            <w:szCs w:val="20"/>
          </w:rPr>
          <w:t>наблюдатель (Observer)</w:t>
        </w:r>
      </w:hyperlink>
      <w:r w:rsidRPr="008A0813">
        <w:rPr>
          <w:rFonts w:ascii="Times New Roman" w:hAnsi="Times New Roman" w:cs="Times New Roman"/>
          <w:color w:val="333333"/>
          <w:sz w:val="20"/>
          <w:szCs w:val="20"/>
        </w:rPr>
        <w:t>;</w:t>
      </w:r>
    </w:p>
    <w:p w:rsidR="00D05C7A" w:rsidRPr="008A0813" w:rsidRDefault="00D05C7A" w:rsidP="008A0813">
      <w:pPr>
        <w:numPr>
          <w:ilvl w:val="0"/>
          <w:numId w:val="18"/>
        </w:numPr>
        <w:shd w:val="clear" w:color="auto" w:fill="FFFFFF"/>
        <w:spacing w:after="0" w:line="240" w:lineRule="auto"/>
        <w:ind w:left="288"/>
        <w:rPr>
          <w:rFonts w:ascii="Times New Roman" w:hAnsi="Times New Roman" w:cs="Times New Roman"/>
          <w:color w:val="333333"/>
          <w:sz w:val="20"/>
          <w:szCs w:val="20"/>
        </w:rPr>
      </w:pPr>
      <w:hyperlink r:id="rId106" w:anchor="37" w:history="1">
        <w:r w:rsidRPr="008A0813">
          <w:rPr>
            <w:rStyle w:val="a5"/>
            <w:rFonts w:ascii="Times New Roman" w:hAnsi="Times New Roman" w:cs="Times New Roman"/>
            <w:color w:val="04A49C"/>
            <w:sz w:val="20"/>
            <w:szCs w:val="20"/>
          </w:rPr>
          <w:t>посетитель (Visitor)</w:t>
        </w:r>
      </w:hyperlink>
      <w:r w:rsidRPr="008A0813">
        <w:rPr>
          <w:rFonts w:ascii="Times New Roman" w:hAnsi="Times New Roman" w:cs="Times New Roman"/>
          <w:color w:val="333333"/>
          <w:sz w:val="20"/>
          <w:szCs w:val="20"/>
        </w:rPr>
        <w:t>;</w:t>
      </w:r>
    </w:p>
    <w:p w:rsidR="00D05C7A" w:rsidRPr="008A0813" w:rsidRDefault="00D05C7A" w:rsidP="008A0813">
      <w:pPr>
        <w:numPr>
          <w:ilvl w:val="0"/>
          <w:numId w:val="18"/>
        </w:numPr>
        <w:shd w:val="clear" w:color="auto" w:fill="FFFFFF"/>
        <w:spacing w:after="0" w:line="240" w:lineRule="auto"/>
        <w:ind w:left="288"/>
        <w:rPr>
          <w:rFonts w:ascii="Times New Roman" w:hAnsi="Times New Roman" w:cs="Times New Roman"/>
          <w:color w:val="333333"/>
          <w:sz w:val="20"/>
          <w:szCs w:val="20"/>
        </w:rPr>
      </w:pPr>
      <w:hyperlink r:id="rId107" w:anchor="38" w:history="1">
        <w:r w:rsidRPr="008A0813">
          <w:rPr>
            <w:rStyle w:val="a5"/>
            <w:rFonts w:ascii="Times New Roman" w:hAnsi="Times New Roman" w:cs="Times New Roman"/>
            <w:color w:val="04A49C"/>
            <w:sz w:val="20"/>
            <w:szCs w:val="20"/>
          </w:rPr>
          <w:t>стратегия (Strategy)</w:t>
        </w:r>
      </w:hyperlink>
      <w:r w:rsidRPr="008A0813">
        <w:rPr>
          <w:rFonts w:ascii="Times New Roman" w:hAnsi="Times New Roman" w:cs="Times New Roman"/>
          <w:color w:val="333333"/>
          <w:sz w:val="20"/>
          <w:szCs w:val="20"/>
        </w:rPr>
        <w:t>;</w:t>
      </w:r>
    </w:p>
    <w:p w:rsidR="00D05C7A" w:rsidRPr="008A0813" w:rsidRDefault="00D05C7A" w:rsidP="008A0813">
      <w:pPr>
        <w:numPr>
          <w:ilvl w:val="0"/>
          <w:numId w:val="18"/>
        </w:numPr>
        <w:shd w:val="clear" w:color="auto" w:fill="FFFFFF"/>
        <w:spacing w:after="0" w:line="240" w:lineRule="auto"/>
        <w:ind w:left="288"/>
        <w:rPr>
          <w:rFonts w:ascii="Times New Roman" w:hAnsi="Times New Roman" w:cs="Times New Roman"/>
          <w:color w:val="333333"/>
          <w:sz w:val="20"/>
          <w:szCs w:val="20"/>
        </w:rPr>
      </w:pPr>
      <w:hyperlink r:id="rId108" w:anchor="39" w:history="1">
        <w:r w:rsidRPr="008A0813">
          <w:rPr>
            <w:rStyle w:val="a5"/>
            <w:rFonts w:ascii="Times New Roman" w:hAnsi="Times New Roman" w:cs="Times New Roman"/>
            <w:color w:val="04A49C"/>
            <w:sz w:val="20"/>
            <w:szCs w:val="20"/>
          </w:rPr>
          <w:t>состояние (State)</w:t>
        </w:r>
      </w:hyperlink>
      <w:r w:rsidRPr="008A0813">
        <w:rPr>
          <w:rFonts w:ascii="Times New Roman" w:hAnsi="Times New Roman" w:cs="Times New Roman"/>
          <w:color w:val="333333"/>
          <w:sz w:val="20"/>
          <w:szCs w:val="20"/>
        </w:rPr>
        <w:t>;</w:t>
      </w:r>
    </w:p>
    <w:p w:rsidR="00D05C7A" w:rsidRPr="008A0813" w:rsidRDefault="00D05C7A" w:rsidP="008A0813">
      <w:pPr>
        <w:numPr>
          <w:ilvl w:val="0"/>
          <w:numId w:val="18"/>
        </w:numPr>
        <w:shd w:val="clear" w:color="auto" w:fill="FFFFFF"/>
        <w:spacing w:after="0" w:line="240" w:lineRule="auto"/>
        <w:ind w:left="288"/>
        <w:rPr>
          <w:rFonts w:ascii="Times New Roman" w:hAnsi="Times New Roman" w:cs="Times New Roman"/>
          <w:color w:val="333333"/>
          <w:sz w:val="20"/>
          <w:szCs w:val="20"/>
        </w:rPr>
      </w:pPr>
      <w:hyperlink r:id="rId109" w:anchor="30" w:history="1">
        <w:r w:rsidRPr="008A0813">
          <w:rPr>
            <w:rStyle w:val="a5"/>
            <w:rFonts w:ascii="Times New Roman" w:hAnsi="Times New Roman" w:cs="Times New Roman"/>
            <w:color w:val="04A49C"/>
            <w:sz w:val="20"/>
            <w:szCs w:val="20"/>
          </w:rPr>
          <w:t>шаблонный метод (Template Method)</w:t>
        </w:r>
      </w:hyperlink>
      <w:r w:rsidRPr="008A0813">
        <w:rPr>
          <w:rFonts w:ascii="Times New Roman" w:hAnsi="Times New Roman" w:cs="Times New Roman"/>
          <w:color w:val="333333"/>
          <w:sz w:val="20"/>
          <w:szCs w:val="20"/>
        </w:rPr>
        <w:t>.</w:t>
      </w:r>
    </w:p>
    <w:p w:rsidR="00D05C7A" w:rsidRPr="008A0813" w:rsidRDefault="00D05C7A" w:rsidP="008A0813">
      <w:pPr>
        <w:pStyle w:val="2"/>
        <w:shd w:val="clear" w:color="auto" w:fill="FFFFFF"/>
        <w:spacing w:before="0" w:line="240" w:lineRule="auto"/>
        <w:rPr>
          <w:rFonts w:ascii="Times New Roman" w:hAnsi="Times New Roman" w:cs="Times New Roman"/>
          <w:b w:val="0"/>
          <w:bCs w:val="0"/>
          <w:color w:val="333333"/>
          <w:sz w:val="20"/>
          <w:szCs w:val="20"/>
          <w:lang w:val="en-US"/>
        </w:rPr>
      </w:pPr>
      <w:bookmarkStart w:id="290" w:name="31"/>
      <w:bookmarkEnd w:id="290"/>
      <w:r w:rsidRPr="008A0813">
        <w:rPr>
          <w:rFonts w:ascii="Times New Roman" w:hAnsi="Times New Roman" w:cs="Times New Roman"/>
          <w:b w:val="0"/>
          <w:bCs w:val="0"/>
          <w:color w:val="333333"/>
          <w:sz w:val="20"/>
          <w:szCs w:val="20"/>
        </w:rPr>
        <w:t>Цепочка</w:t>
      </w:r>
      <w:r w:rsidRPr="008A0813">
        <w:rPr>
          <w:rFonts w:ascii="Times New Roman" w:hAnsi="Times New Roman" w:cs="Times New Roman"/>
          <w:b w:val="0"/>
          <w:bCs w:val="0"/>
          <w:color w:val="333333"/>
          <w:sz w:val="20"/>
          <w:szCs w:val="20"/>
          <w:lang w:val="en-US"/>
        </w:rPr>
        <w:t xml:space="preserve"> </w:t>
      </w:r>
      <w:r w:rsidRPr="008A0813">
        <w:rPr>
          <w:rFonts w:ascii="Times New Roman" w:hAnsi="Times New Roman" w:cs="Times New Roman"/>
          <w:b w:val="0"/>
          <w:bCs w:val="0"/>
          <w:color w:val="333333"/>
          <w:sz w:val="20"/>
          <w:szCs w:val="20"/>
        </w:rPr>
        <w:t>обязанностей</w:t>
      </w:r>
      <w:r w:rsidRPr="008A0813">
        <w:rPr>
          <w:rFonts w:ascii="Times New Roman" w:hAnsi="Times New Roman" w:cs="Times New Roman"/>
          <w:b w:val="0"/>
          <w:bCs w:val="0"/>
          <w:color w:val="333333"/>
          <w:sz w:val="20"/>
          <w:szCs w:val="20"/>
          <w:lang w:val="en-US"/>
        </w:rPr>
        <w:t xml:space="preserve"> (Chain of Responsibility)</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color w:val="333333"/>
          <w:sz w:val="20"/>
          <w:szCs w:val="20"/>
        </w:rPr>
        <w:t>Википедия </w:t>
      </w:r>
      <w:hyperlink r:id="rId110" w:tgtFrame="_blank" w:history="1">
        <w:r w:rsidRPr="008A0813">
          <w:rPr>
            <w:rStyle w:val="a5"/>
            <w:color w:val="04A49C"/>
            <w:sz w:val="20"/>
            <w:szCs w:val="20"/>
          </w:rPr>
          <w:t>гласит</w:t>
        </w:r>
      </w:hyperlink>
      <w:r w:rsidRPr="008A0813">
        <w:rPr>
          <w:color w:val="333333"/>
          <w:sz w:val="20"/>
          <w:szCs w:val="20"/>
        </w:rPr>
        <w:t>:</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rStyle w:val="a3"/>
          <w:color w:val="333333"/>
          <w:sz w:val="20"/>
          <w:szCs w:val="20"/>
        </w:rPr>
        <w:t>Цепочка обязанностей</w:t>
      </w:r>
      <w:r w:rsidRPr="008A0813">
        <w:rPr>
          <w:color w:val="333333"/>
          <w:sz w:val="20"/>
          <w:szCs w:val="20"/>
        </w:rPr>
        <w:t xml:space="preserve"> — поведенческий шаблон </w:t>
      </w:r>
      <w:proofErr w:type="gramStart"/>
      <w:r w:rsidRPr="008A0813">
        <w:rPr>
          <w:color w:val="333333"/>
          <w:sz w:val="20"/>
          <w:szCs w:val="20"/>
        </w:rPr>
        <w:t>проектирования</w:t>
      </w:r>
      <w:proofErr w:type="gramEnd"/>
      <w:r w:rsidRPr="008A0813">
        <w:rPr>
          <w:color w:val="333333"/>
          <w:sz w:val="20"/>
          <w:szCs w:val="20"/>
        </w:rPr>
        <w:t xml:space="preserve"> предназначенный для организации в системе уровней ответственности.</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rStyle w:val="a3"/>
          <w:color w:val="333333"/>
          <w:sz w:val="20"/>
          <w:szCs w:val="20"/>
        </w:rPr>
        <w:t>Пример из жизни: </w:t>
      </w:r>
      <w:r w:rsidRPr="008A0813">
        <w:rPr>
          <w:color w:val="333333"/>
          <w:sz w:val="20"/>
          <w:szCs w:val="20"/>
        </w:rPr>
        <w:t>например, у вас есть три платежных метода (A, B и C), настроенных на вашем банковском счёте. На каждом лежит разное количество денег. На A есть 100 долларов, на B есть 300 долларов и на C — 1000 долларов. Предпочтение отдается в следующем порядке: A, B и C. Вы пытаетесь заказать что-то, что стоит 210 долларов. Используя цепочку обязанностей, первым на возможность оплаты будет проверен метод А, и в случае успеха пройдет оплата и цепь разорвется. Если нет, то запрос перейдет к методу B для аналогичной проверки. Здесь A, B и C — это звенья цепи, а все явление — цепочка обязанностей.</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rStyle w:val="a3"/>
          <w:color w:val="333333"/>
          <w:sz w:val="20"/>
          <w:szCs w:val="20"/>
        </w:rPr>
        <w:t>Простыми словами: </w:t>
      </w:r>
      <w:r w:rsidRPr="008A0813">
        <w:rPr>
          <w:color w:val="333333"/>
          <w:sz w:val="20"/>
          <w:szCs w:val="20"/>
        </w:rPr>
        <w:t>цепочка обязанностей помогает строить цепочки объектов. Запрос входит с одного конца и проходит через каждый объект, пока не найдет подходящий обработчик.</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color w:val="333333"/>
          <w:sz w:val="20"/>
          <w:szCs w:val="20"/>
        </w:rPr>
        <w:t>Обратимся к коду. Приведем пример с банковскими счетами. Изначально у нас есть базовый </w:t>
      </w:r>
      <w:r w:rsidRPr="008A0813">
        <w:rPr>
          <w:rStyle w:val="HTML"/>
          <w:rFonts w:ascii="Times New Roman" w:eastAsiaTheme="majorEastAsia" w:hAnsi="Times New Roman" w:cs="Times New Roman"/>
          <w:color w:val="DD1144"/>
          <w:bdr w:val="single" w:sz="4" w:space="1" w:color="E1E1E8" w:frame="1"/>
          <w:shd w:val="clear" w:color="auto" w:fill="F7F7F9"/>
        </w:rPr>
        <w:t>Account</w:t>
      </w:r>
      <w:r w:rsidRPr="008A0813">
        <w:rPr>
          <w:color w:val="333333"/>
          <w:sz w:val="20"/>
          <w:szCs w:val="20"/>
        </w:rPr>
        <w:t> с логикой для соединения счетов цепью и некоторые счета:</w:t>
      </w:r>
    </w:p>
    <w:tbl>
      <w:tblPr>
        <w:tblW w:w="0" w:type="auto"/>
        <w:tblCellSpacing w:w="15" w:type="dxa"/>
        <w:tblCellMar>
          <w:top w:w="15" w:type="dxa"/>
          <w:left w:w="15" w:type="dxa"/>
          <w:bottom w:w="15" w:type="dxa"/>
          <w:right w:w="15" w:type="dxa"/>
        </w:tblCellMar>
        <w:tblLook w:val="04A0"/>
      </w:tblPr>
      <w:tblGrid>
        <w:gridCol w:w="275"/>
        <w:gridCol w:w="8466"/>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lastRenderedPageBreak/>
              <w:t>22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57</w:t>
            </w:r>
          </w:p>
        </w:tc>
        <w:tc>
          <w:tcPr>
            <w:tcW w:w="8421"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m"/>
                <w:rFonts w:ascii="Times New Roman" w:hAnsi="Times New Roman" w:cs="Times New Roman"/>
                <w:color w:val="000000"/>
                <w:sz w:val="20"/>
                <w:szCs w:val="20"/>
                <w:lang w:val="en-US"/>
              </w:rPr>
              <w:lastRenderedPageBreak/>
              <w:t>abstract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Account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$successor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$balance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setNext</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Account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$account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successor</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$account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pay</w:t>
            </w:r>
            <w:r w:rsidRPr="008A0813">
              <w:rPr>
                <w:rStyle w:val="crayon-sy"/>
                <w:rFonts w:ascii="Times New Roman" w:hAnsi="Times New Roman" w:cs="Times New Roman"/>
                <w:color w:val="000000"/>
                <w:sz w:val="20"/>
                <w:szCs w:val="20"/>
                <w:lang w:val="en-US"/>
              </w:rPr>
              <w:t>(</w:t>
            </w:r>
            <w:r w:rsidRPr="008A0813">
              <w:rPr>
                <w:rStyle w:val="crayon-t"/>
                <w:rFonts w:ascii="Times New Roman" w:hAnsi="Times New Roman" w:cs="Times New Roman"/>
                <w:color w:val="000000"/>
                <w:sz w:val="20"/>
                <w:szCs w:val="20"/>
                <w:lang w:val="en-US"/>
              </w:rPr>
              <w:t>float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$amountToPay</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t"/>
                <w:rFonts w:ascii="Times New Roman" w:hAnsi="Times New Roman" w:cs="Times New Roman"/>
                <w:color w:val="000000"/>
                <w:sz w:val="20"/>
                <w:szCs w:val="20"/>
                <w:lang w:val="en-US"/>
              </w:rPr>
              <w:t>if</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canPay</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$amountToPay</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proofErr w:type="gramStart"/>
            <w:r w:rsidRPr="008A0813">
              <w:rPr>
                <w:rStyle w:val="crayon-k"/>
                <w:rFonts w:ascii="Times New Roman" w:hAnsi="Times New Roman" w:cs="Times New Roman"/>
                <w:color w:val="000000"/>
                <w:sz w:val="20"/>
                <w:szCs w:val="20"/>
                <w:lang w:val="en-US"/>
              </w:rPr>
              <w:t>echo</w:t>
            </w:r>
            <w:proofErr w:type="gramEnd"/>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sprintf</w:t>
            </w:r>
            <w:r w:rsidRPr="008A0813">
              <w:rPr>
                <w:rStyle w:val="crayon-sy"/>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Оплата</w:t>
            </w:r>
            <w:r w:rsidRPr="008A0813">
              <w:rPr>
                <w:rStyle w:val="crayon-s"/>
                <w:rFonts w:ascii="Times New Roman" w:hAnsi="Times New Roman" w:cs="Times New Roman"/>
                <w:color w:val="000000"/>
                <w:sz w:val="20"/>
                <w:szCs w:val="20"/>
                <w:lang w:val="en-US"/>
              </w:rPr>
              <w:t xml:space="preserve"> %s, </w:t>
            </w:r>
            <w:r w:rsidRPr="008A0813">
              <w:rPr>
                <w:rStyle w:val="crayon-s"/>
                <w:rFonts w:ascii="Times New Roman" w:hAnsi="Times New Roman" w:cs="Times New Roman"/>
                <w:color w:val="000000"/>
                <w:sz w:val="20"/>
                <w:szCs w:val="20"/>
              </w:rPr>
              <w:t>используя</w:t>
            </w:r>
            <w:r w:rsidRPr="008A0813">
              <w:rPr>
                <w:rStyle w:val="crayon-s"/>
                <w:rFonts w:ascii="Times New Roman" w:hAnsi="Times New Roman" w:cs="Times New Roman"/>
                <w:color w:val="000000"/>
                <w:sz w:val="20"/>
                <w:szCs w:val="20"/>
                <w:lang w:val="en-US"/>
              </w:rPr>
              <w:t xml:space="preserve"> %s'</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PHP_EOL</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$amountToPay</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get_called_class</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t"/>
                <w:rFonts w:ascii="Times New Roman" w:hAnsi="Times New Roman" w:cs="Times New Roman"/>
                <w:color w:val="000000"/>
                <w:sz w:val="20"/>
                <w:szCs w:val="20"/>
                <w:lang w:val="en-US"/>
              </w:rPr>
              <w:t>elseif</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successor</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proofErr w:type="gramStart"/>
            <w:r w:rsidRPr="008A0813">
              <w:rPr>
                <w:rStyle w:val="crayon-k"/>
                <w:rFonts w:ascii="Times New Roman" w:hAnsi="Times New Roman" w:cs="Times New Roman"/>
                <w:color w:val="000000"/>
                <w:sz w:val="20"/>
                <w:szCs w:val="20"/>
                <w:lang w:val="en-US"/>
              </w:rPr>
              <w:t>echo</w:t>
            </w:r>
            <w:proofErr w:type="gramEnd"/>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sprintf</w:t>
            </w:r>
            <w:r w:rsidRPr="008A0813">
              <w:rPr>
                <w:rStyle w:val="crayon-sy"/>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Нельзя</w:t>
            </w:r>
            <w:r w:rsidRPr="008A0813">
              <w:rPr>
                <w:rStyle w:val="crayon-s"/>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rPr>
              <w:t>заплатить</w:t>
            </w:r>
            <w:r w:rsidRPr="008A0813">
              <w:rPr>
                <w:rStyle w:val="crayon-s"/>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rPr>
              <w:t>используя</w:t>
            </w:r>
            <w:r w:rsidRPr="008A0813">
              <w:rPr>
                <w:rStyle w:val="crayon-s"/>
                <w:rFonts w:ascii="Times New Roman" w:hAnsi="Times New Roman" w:cs="Times New Roman"/>
                <w:color w:val="000000"/>
                <w:sz w:val="20"/>
                <w:szCs w:val="20"/>
                <w:lang w:val="en-US"/>
              </w:rPr>
              <w:t xml:space="preserve"> %s. </w:t>
            </w:r>
            <w:r w:rsidRPr="008A0813">
              <w:rPr>
                <w:rStyle w:val="crayon-s"/>
                <w:rFonts w:ascii="Times New Roman" w:hAnsi="Times New Roman" w:cs="Times New Roman"/>
                <w:color w:val="000000"/>
                <w:sz w:val="20"/>
                <w:szCs w:val="20"/>
              </w:rPr>
              <w:t>Обработка</w:t>
            </w:r>
            <w:r w:rsidRPr="008A0813">
              <w:rPr>
                <w:rStyle w:val="crayon-s"/>
                <w:rFonts w:ascii="Times New Roman" w:hAnsi="Times New Roman" w:cs="Times New Roman"/>
                <w:color w:val="000000"/>
                <w:sz w:val="20"/>
                <w:szCs w:val="20"/>
                <w:lang w:val="en-US"/>
              </w:rPr>
              <w:t xml:space="preserve"> ..'</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PHP_EOL</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get_called_class</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successor</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pay</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$amountToPay</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t"/>
                <w:rFonts w:ascii="Times New Roman" w:hAnsi="Times New Roman" w:cs="Times New Roman"/>
                <w:color w:val="000000"/>
                <w:sz w:val="20"/>
                <w:szCs w:val="20"/>
                <w:lang w:val="en-US"/>
              </w:rPr>
              <w:t>else</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t"/>
                <w:rFonts w:ascii="Times New Roman" w:hAnsi="Times New Roman" w:cs="Times New Roman"/>
                <w:color w:val="000000"/>
                <w:sz w:val="20"/>
                <w:szCs w:val="20"/>
              </w:rPr>
              <w:t>throw</w:t>
            </w:r>
            <w:r w:rsidRPr="008A0813">
              <w:rPr>
                <w:rStyle w:val="crayon-h"/>
                <w:rFonts w:ascii="Times New Roman" w:hAnsi="Times New Roman" w:cs="Times New Roman"/>
                <w:color w:val="000000"/>
                <w:sz w:val="20"/>
                <w:szCs w:val="20"/>
              </w:rPr>
              <w:t xml:space="preserve"> </w:t>
            </w:r>
            <w:r w:rsidRPr="008A0813">
              <w:rPr>
                <w:rStyle w:val="crayon-r"/>
                <w:rFonts w:ascii="Times New Roman" w:hAnsi="Times New Roman" w:cs="Times New Roman"/>
                <w:color w:val="000000"/>
                <w:sz w:val="20"/>
                <w:szCs w:val="20"/>
              </w:rPr>
              <w:t>new</w:t>
            </w:r>
            <w:r w:rsidRPr="008A0813">
              <w:rPr>
                <w:rStyle w:val="crayon-h"/>
                <w:rFonts w:ascii="Times New Roman" w:hAnsi="Times New Roman" w:cs="Times New Roman"/>
                <w:color w:val="000000"/>
                <w:sz w:val="20"/>
                <w:szCs w:val="20"/>
              </w:rPr>
              <w:t xml:space="preserve"> </w:t>
            </w:r>
            <w:r w:rsidRPr="008A0813">
              <w:rPr>
                <w:rStyle w:val="crayon-e"/>
                <w:rFonts w:ascii="Times New Roman" w:hAnsi="Times New Roman" w:cs="Times New Roman"/>
                <w:color w:val="000000"/>
                <w:sz w:val="20"/>
                <w:szCs w:val="20"/>
              </w:rPr>
              <w:t>Exception</w:t>
            </w:r>
            <w:r w:rsidRPr="008A0813">
              <w:rPr>
                <w:rStyle w:val="crayon-sy"/>
                <w:rFonts w:ascii="Times New Roman" w:hAnsi="Times New Roman" w:cs="Times New Roman"/>
                <w:color w:val="000000"/>
                <w:sz w:val="20"/>
                <w:szCs w:val="20"/>
              </w:rPr>
              <w:t>(</w:t>
            </w:r>
            <w:r w:rsidRPr="008A0813">
              <w:rPr>
                <w:rStyle w:val="crayon-s"/>
                <w:rFonts w:ascii="Times New Roman" w:hAnsi="Times New Roman" w:cs="Times New Roman"/>
                <w:color w:val="000000"/>
                <w:sz w:val="20"/>
                <w:szCs w:val="20"/>
              </w:rPr>
              <w:t>'Ни на одном из аккаунтов нет необходимого количества денег'</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lastRenderedPageBreak/>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canPay</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$amount</w:t>
            </w:r>
            <w:r w:rsidRPr="008A0813">
              <w:rPr>
                <w:rStyle w:val="crayon-sy"/>
                <w:rFonts w:ascii="Times New Roman" w:hAnsi="Times New Roman" w:cs="Times New Roman"/>
                <w:color w:val="000000"/>
                <w:sz w:val="20"/>
                <w:szCs w:val="20"/>
                <w:lang w:val="en-US"/>
              </w:rPr>
              <w:t>)</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bool</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balance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&gt;=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$amount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Bank</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extends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Account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$balance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__construct</w:t>
            </w:r>
            <w:r w:rsidRPr="008A0813">
              <w:rPr>
                <w:rStyle w:val="crayon-sy"/>
                <w:rFonts w:ascii="Times New Roman" w:hAnsi="Times New Roman" w:cs="Times New Roman"/>
                <w:color w:val="000000"/>
                <w:sz w:val="20"/>
                <w:szCs w:val="20"/>
                <w:lang w:val="en-US"/>
              </w:rPr>
              <w:t>(</w:t>
            </w:r>
            <w:r w:rsidRPr="008A0813">
              <w:rPr>
                <w:rStyle w:val="crayon-t"/>
                <w:rFonts w:ascii="Times New Roman" w:hAnsi="Times New Roman" w:cs="Times New Roman"/>
                <w:color w:val="000000"/>
                <w:sz w:val="20"/>
                <w:szCs w:val="20"/>
                <w:lang w:val="en-US"/>
              </w:rPr>
              <w:t>float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$balance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balance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$balance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Paypal</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extends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Account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$balance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__construct</w:t>
            </w:r>
            <w:r w:rsidRPr="008A0813">
              <w:rPr>
                <w:rStyle w:val="crayon-sy"/>
                <w:rFonts w:ascii="Times New Roman" w:hAnsi="Times New Roman" w:cs="Times New Roman"/>
                <w:color w:val="000000"/>
                <w:sz w:val="20"/>
                <w:szCs w:val="20"/>
                <w:lang w:val="en-US"/>
              </w:rPr>
              <w:t>(</w:t>
            </w:r>
            <w:r w:rsidRPr="008A0813">
              <w:rPr>
                <w:rStyle w:val="crayon-t"/>
                <w:rFonts w:ascii="Times New Roman" w:hAnsi="Times New Roman" w:cs="Times New Roman"/>
                <w:color w:val="000000"/>
                <w:sz w:val="20"/>
                <w:szCs w:val="20"/>
                <w:lang w:val="en-US"/>
              </w:rPr>
              <w:t>float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$balance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balance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$balance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Bitcoin</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extends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Account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$balance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__construct</w:t>
            </w:r>
            <w:r w:rsidRPr="008A0813">
              <w:rPr>
                <w:rStyle w:val="crayon-sy"/>
                <w:rFonts w:ascii="Times New Roman" w:hAnsi="Times New Roman" w:cs="Times New Roman"/>
                <w:color w:val="000000"/>
                <w:sz w:val="20"/>
                <w:szCs w:val="20"/>
                <w:lang w:val="en-US"/>
              </w:rPr>
              <w:t>(</w:t>
            </w:r>
            <w:r w:rsidRPr="008A0813">
              <w:rPr>
                <w:rStyle w:val="crayon-t"/>
                <w:rFonts w:ascii="Times New Roman" w:hAnsi="Times New Roman" w:cs="Times New Roman"/>
                <w:color w:val="000000"/>
                <w:sz w:val="20"/>
                <w:szCs w:val="20"/>
                <w:lang w:val="en-US"/>
              </w:rPr>
              <w:t>float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$balance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v"/>
                <w:rFonts w:ascii="Times New Roman" w:hAnsi="Times New Roman" w:cs="Times New Roman"/>
                <w:color w:val="000000"/>
                <w:sz w:val="20"/>
                <w:szCs w:val="20"/>
              </w:rPr>
              <w:t>$this</w:t>
            </w:r>
            <w:r w:rsidRPr="008A0813">
              <w:rPr>
                <w:rStyle w:val="crayon-o"/>
                <w:rFonts w:ascii="Times New Roman" w:hAnsi="Times New Roman" w:cs="Times New Roman"/>
                <w:color w:val="000000"/>
                <w:sz w:val="20"/>
                <w:szCs w:val="20"/>
              </w:rPr>
              <w:t>-&gt;</w:t>
            </w:r>
            <w:r w:rsidRPr="008A0813">
              <w:rPr>
                <w:rStyle w:val="crayon-i"/>
                <w:rFonts w:ascii="Times New Roman" w:hAnsi="Times New Roman" w:cs="Times New Roman"/>
                <w:color w:val="000000"/>
                <w:sz w:val="20"/>
                <w:szCs w:val="20"/>
              </w:rPr>
              <w:t>balance</w:t>
            </w:r>
            <w:r w:rsidRPr="008A0813">
              <w:rPr>
                <w:rStyle w:val="crayon-h"/>
                <w:rFonts w:ascii="Times New Roman" w:hAnsi="Times New Roman" w:cs="Times New Roman"/>
                <w:color w:val="000000"/>
                <w:sz w:val="20"/>
                <w:szCs w:val="20"/>
              </w:rPr>
              <w:t xml:space="preserve"> </w:t>
            </w:r>
            <w:r w:rsidRPr="008A0813">
              <w:rPr>
                <w:rStyle w:val="crayon-o"/>
                <w:rFonts w:ascii="Times New Roman" w:hAnsi="Times New Roman" w:cs="Times New Roman"/>
                <w:color w:val="000000"/>
                <w:sz w:val="20"/>
                <w:szCs w:val="20"/>
              </w:rPr>
              <w:t>=</w:t>
            </w:r>
            <w:r w:rsidRPr="008A0813">
              <w:rPr>
                <w:rStyle w:val="crayon-h"/>
                <w:rFonts w:ascii="Times New Roman" w:hAnsi="Times New Roman" w:cs="Times New Roman"/>
                <w:color w:val="000000"/>
                <w:sz w:val="20"/>
                <w:szCs w:val="20"/>
              </w:rPr>
              <w:t xml:space="preserve"> </w:t>
            </w:r>
            <w:r w:rsidRPr="008A0813">
              <w:rPr>
                <w:rStyle w:val="crayon-v"/>
                <w:rFonts w:ascii="Times New Roman" w:hAnsi="Times New Roman" w:cs="Times New Roman"/>
                <w:color w:val="000000"/>
                <w:sz w:val="20"/>
                <w:szCs w:val="20"/>
              </w:rPr>
              <w:t>$balance</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color w:val="333333"/>
          <w:sz w:val="20"/>
          <w:szCs w:val="20"/>
        </w:rPr>
      </w:pPr>
      <w:r w:rsidRPr="008A0813">
        <w:rPr>
          <w:color w:val="333333"/>
          <w:sz w:val="20"/>
          <w:szCs w:val="20"/>
        </w:rPr>
        <w:lastRenderedPageBreak/>
        <w:t>Теперь приготовим цепь, используя объявленные выше звенья (например, Bank, Paypal, Bitcoin):</w:t>
      </w:r>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22</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Подготовим</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цепь</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c"/>
                <w:rFonts w:ascii="Times New Roman" w:hAnsi="Times New Roman" w:cs="Times New Roman"/>
                <w:color w:val="000000"/>
                <w:sz w:val="20"/>
                <w:szCs w:val="20"/>
                <w:lang w:val="en-US"/>
              </w:rPr>
              <w:t>//      $bank-&gt;$paypal-&gt;$bitcoin</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c"/>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Первый по приоритету банк</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Если нельзя через банк, то Paypal</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Если нельзя через Paypal, то Bitcoin</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$bank</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Bank</w:t>
            </w:r>
            <w:r w:rsidRPr="008A0813">
              <w:rPr>
                <w:rStyle w:val="crayon-sy"/>
                <w:rFonts w:ascii="Times New Roman" w:hAnsi="Times New Roman" w:cs="Times New Roman"/>
                <w:color w:val="000000"/>
                <w:sz w:val="20"/>
                <w:szCs w:val="20"/>
                <w:lang w:val="en-US"/>
              </w:rPr>
              <w:t>(</w:t>
            </w:r>
            <w:r w:rsidRPr="008A0813">
              <w:rPr>
                <w:rStyle w:val="crayon-cn"/>
                <w:rFonts w:ascii="Times New Roman" w:hAnsi="Times New Roman" w:cs="Times New Roman"/>
                <w:color w:val="000000"/>
                <w:sz w:val="20"/>
                <w:szCs w:val="20"/>
                <w:lang w:val="en-US"/>
              </w:rPr>
              <w:t>100</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Банк</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с</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балансом</w:t>
            </w:r>
            <w:r w:rsidRPr="008A0813">
              <w:rPr>
                <w:rStyle w:val="crayon-c"/>
                <w:rFonts w:ascii="Times New Roman" w:hAnsi="Times New Roman" w:cs="Times New Roman"/>
                <w:color w:val="000000"/>
                <w:sz w:val="20"/>
                <w:szCs w:val="20"/>
                <w:lang w:val="en-US"/>
              </w:rPr>
              <w:t xml:space="preserve"> 100</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$paypal</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Paypal</w:t>
            </w:r>
            <w:r w:rsidRPr="008A0813">
              <w:rPr>
                <w:rStyle w:val="crayon-sy"/>
                <w:rFonts w:ascii="Times New Roman" w:hAnsi="Times New Roman" w:cs="Times New Roman"/>
                <w:color w:val="000000"/>
                <w:sz w:val="20"/>
                <w:szCs w:val="20"/>
                <w:lang w:val="en-US"/>
              </w:rPr>
              <w:t>(</w:t>
            </w:r>
            <w:r w:rsidRPr="008A0813">
              <w:rPr>
                <w:rStyle w:val="crayon-cn"/>
                <w:rFonts w:ascii="Times New Roman" w:hAnsi="Times New Roman" w:cs="Times New Roman"/>
                <w:color w:val="000000"/>
                <w:sz w:val="20"/>
                <w:szCs w:val="20"/>
                <w:lang w:val="en-US"/>
              </w:rPr>
              <w:t>200</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w:t>
            </w:r>
            <w:r w:rsidRPr="008A0813">
              <w:rPr>
                <w:rStyle w:val="crayon-c"/>
                <w:rFonts w:ascii="Times New Roman" w:hAnsi="Times New Roman" w:cs="Times New Roman"/>
                <w:color w:val="000000"/>
                <w:sz w:val="20"/>
                <w:szCs w:val="20"/>
                <w:lang w:val="en-US"/>
              </w:rPr>
              <w:t xml:space="preserve">// Paypal </w:t>
            </w:r>
            <w:r w:rsidRPr="008A0813">
              <w:rPr>
                <w:rStyle w:val="crayon-c"/>
                <w:rFonts w:ascii="Times New Roman" w:hAnsi="Times New Roman" w:cs="Times New Roman"/>
                <w:color w:val="000000"/>
                <w:sz w:val="20"/>
                <w:szCs w:val="20"/>
              </w:rPr>
              <w:t>с</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балансом</w:t>
            </w:r>
            <w:r w:rsidRPr="008A0813">
              <w:rPr>
                <w:rStyle w:val="crayon-c"/>
                <w:rFonts w:ascii="Times New Roman" w:hAnsi="Times New Roman" w:cs="Times New Roman"/>
                <w:color w:val="000000"/>
                <w:sz w:val="20"/>
                <w:szCs w:val="20"/>
                <w:lang w:val="en-US"/>
              </w:rPr>
              <w:t xml:space="preserve"> 200</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$bitcoin</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Bitcoin</w:t>
            </w:r>
            <w:r w:rsidRPr="008A0813">
              <w:rPr>
                <w:rStyle w:val="crayon-sy"/>
                <w:rFonts w:ascii="Times New Roman" w:hAnsi="Times New Roman" w:cs="Times New Roman"/>
                <w:color w:val="000000"/>
                <w:sz w:val="20"/>
                <w:szCs w:val="20"/>
                <w:lang w:val="en-US"/>
              </w:rPr>
              <w:t>(</w:t>
            </w:r>
            <w:r w:rsidRPr="008A0813">
              <w:rPr>
                <w:rStyle w:val="crayon-cn"/>
                <w:rFonts w:ascii="Times New Roman" w:hAnsi="Times New Roman" w:cs="Times New Roman"/>
                <w:color w:val="000000"/>
                <w:sz w:val="20"/>
                <w:szCs w:val="20"/>
                <w:lang w:val="en-US"/>
              </w:rPr>
              <w:t>300</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w:t>
            </w:r>
            <w:r w:rsidRPr="008A0813">
              <w:rPr>
                <w:rStyle w:val="crayon-c"/>
                <w:rFonts w:ascii="Times New Roman" w:hAnsi="Times New Roman" w:cs="Times New Roman"/>
                <w:color w:val="000000"/>
                <w:sz w:val="20"/>
                <w:szCs w:val="20"/>
                <w:lang w:val="en-US"/>
              </w:rPr>
              <w:t xml:space="preserve">// Bitcoin </w:t>
            </w:r>
            <w:r w:rsidRPr="008A0813">
              <w:rPr>
                <w:rStyle w:val="crayon-c"/>
                <w:rFonts w:ascii="Times New Roman" w:hAnsi="Times New Roman" w:cs="Times New Roman"/>
                <w:color w:val="000000"/>
                <w:sz w:val="20"/>
                <w:szCs w:val="20"/>
              </w:rPr>
              <w:t>с</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балансом</w:t>
            </w:r>
            <w:r w:rsidRPr="008A0813">
              <w:rPr>
                <w:rStyle w:val="crayon-c"/>
                <w:rFonts w:ascii="Times New Roman" w:hAnsi="Times New Roman" w:cs="Times New Roman"/>
                <w:color w:val="000000"/>
                <w:sz w:val="20"/>
                <w:szCs w:val="20"/>
                <w:lang w:val="en-US"/>
              </w:rPr>
              <w:t xml:space="preserve"> 300</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$bank</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setNext</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$paypal</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$paypal</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setNext</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$bitcoin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Попробуем оплатить через банк</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v"/>
                <w:rFonts w:ascii="Times New Roman" w:hAnsi="Times New Roman" w:cs="Times New Roman"/>
                <w:color w:val="000000"/>
                <w:sz w:val="20"/>
                <w:szCs w:val="20"/>
              </w:rPr>
              <w:t>$bank</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pay</w:t>
            </w:r>
            <w:r w:rsidRPr="008A0813">
              <w:rPr>
                <w:rStyle w:val="crayon-sy"/>
                <w:rFonts w:ascii="Times New Roman" w:hAnsi="Times New Roman" w:cs="Times New Roman"/>
                <w:color w:val="000000"/>
                <w:sz w:val="20"/>
                <w:szCs w:val="20"/>
              </w:rPr>
              <w:t>(</w:t>
            </w:r>
            <w:r w:rsidRPr="008A0813">
              <w:rPr>
                <w:rStyle w:val="crayon-cn"/>
                <w:rFonts w:ascii="Times New Roman" w:hAnsi="Times New Roman" w:cs="Times New Roman"/>
                <w:color w:val="000000"/>
                <w:sz w:val="20"/>
                <w:szCs w:val="20"/>
              </w:rPr>
              <w:t>259</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t> </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Вывод</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Нельзя заплатить, используя Банк. Обработка</w:t>
            </w:r>
            <w:proofErr w:type="gramStart"/>
            <w:r w:rsidRPr="008A0813">
              <w:rPr>
                <w:rStyle w:val="crayon-c"/>
                <w:rFonts w:ascii="Times New Roman" w:hAnsi="Times New Roman" w:cs="Times New Roman"/>
                <w:color w:val="000000"/>
                <w:sz w:val="20"/>
                <w:szCs w:val="20"/>
              </w:rPr>
              <w:t xml:space="preserve"> .</w:t>
            </w:r>
            <w:proofErr w:type="gramEnd"/>
            <w:r w:rsidRPr="008A0813">
              <w:rPr>
                <w:rStyle w:val="crayon-c"/>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Нельзя заплатить, используя Paypal. Обработка</w:t>
            </w:r>
            <w:proofErr w:type="gramStart"/>
            <w:r w:rsidRPr="008A0813">
              <w:rPr>
                <w:rStyle w:val="crayon-c"/>
                <w:rFonts w:ascii="Times New Roman" w:hAnsi="Times New Roman" w:cs="Times New Roman"/>
                <w:color w:val="000000"/>
                <w:sz w:val="20"/>
                <w:szCs w:val="20"/>
              </w:rPr>
              <w:t xml:space="preserve"> .</w:t>
            </w:r>
            <w:proofErr w:type="gramEnd"/>
            <w:r w:rsidRPr="008A0813">
              <w:rPr>
                <w:rStyle w:val="crayon-c"/>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Оплата 259, используя Bitcoin!</w:t>
            </w:r>
          </w:p>
        </w:tc>
      </w:tr>
    </w:tbl>
    <w:p w:rsidR="00D05C7A" w:rsidRPr="008A0813" w:rsidRDefault="00D05C7A" w:rsidP="008A0813">
      <w:pPr>
        <w:pStyle w:val="a4"/>
        <w:shd w:val="clear" w:color="auto" w:fill="FFFFFF"/>
        <w:spacing w:before="0" w:beforeAutospacing="0" w:after="0" w:afterAutospacing="0"/>
        <w:rPr>
          <w:color w:val="333333"/>
          <w:sz w:val="20"/>
          <w:szCs w:val="20"/>
        </w:rPr>
      </w:pPr>
      <w:bookmarkStart w:id="291" w:name="32"/>
      <w:bookmarkEnd w:id="291"/>
      <w:r w:rsidRPr="008A0813">
        <w:rPr>
          <w:color w:val="333333"/>
          <w:sz w:val="20"/>
          <w:szCs w:val="20"/>
        </w:rPr>
        <w:t>Примеры на </w:t>
      </w:r>
      <w:hyperlink r:id="rId111" w:tgtFrame="_blank" w:history="1">
        <w:r w:rsidRPr="008A0813">
          <w:rPr>
            <w:rStyle w:val="a5"/>
            <w:color w:val="04A49C"/>
            <w:sz w:val="20"/>
            <w:szCs w:val="20"/>
          </w:rPr>
          <w:t>Java </w:t>
        </w:r>
      </w:hyperlink>
      <w:r w:rsidRPr="008A0813">
        <w:rPr>
          <w:color w:val="333333"/>
          <w:sz w:val="20"/>
          <w:szCs w:val="20"/>
        </w:rPr>
        <w:t>и </w:t>
      </w:r>
      <w:hyperlink r:id="rId112" w:tgtFrame="_blank" w:history="1">
        <w:r w:rsidRPr="008A0813">
          <w:rPr>
            <w:rStyle w:val="a5"/>
            <w:color w:val="04A49C"/>
            <w:sz w:val="20"/>
            <w:szCs w:val="20"/>
          </w:rPr>
          <w:t>Python</w:t>
        </w:r>
      </w:hyperlink>
      <w:r w:rsidRPr="008A0813">
        <w:rPr>
          <w:color w:val="333333"/>
          <w:sz w:val="20"/>
          <w:szCs w:val="20"/>
        </w:rPr>
        <w:t>.</w:t>
      </w:r>
    </w:p>
    <w:p w:rsidR="00D05C7A" w:rsidRPr="008A0813" w:rsidRDefault="00D05C7A" w:rsidP="008A0813">
      <w:pPr>
        <w:pStyle w:val="2"/>
        <w:shd w:val="clear" w:color="auto" w:fill="FFFFFF"/>
        <w:spacing w:before="0" w:line="240" w:lineRule="auto"/>
        <w:rPr>
          <w:rFonts w:ascii="Times New Roman" w:hAnsi="Times New Roman" w:cs="Times New Roman"/>
          <w:b w:val="0"/>
          <w:bCs w:val="0"/>
          <w:color w:val="333333"/>
          <w:sz w:val="20"/>
          <w:szCs w:val="20"/>
        </w:rPr>
      </w:pPr>
      <w:r w:rsidRPr="008A0813">
        <w:rPr>
          <w:rFonts w:ascii="Times New Roman" w:hAnsi="Times New Roman" w:cs="Times New Roman"/>
          <w:b w:val="0"/>
          <w:bCs w:val="0"/>
          <w:color w:val="333333"/>
          <w:sz w:val="20"/>
          <w:szCs w:val="20"/>
        </w:rPr>
        <w:t>Команда (Command)</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color w:val="333333"/>
          <w:sz w:val="20"/>
          <w:szCs w:val="20"/>
        </w:rPr>
        <w:t>Википедия </w:t>
      </w:r>
      <w:hyperlink r:id="rId113" w:tgtFrame="_blank" w:history="1">
        <w:r w:rsidRPr="008A0813">
          <w:rPr>
            <w:rStyle w:val="a5"/>
            <w:color w:val="04A49C"/>
            <w:sz w:val="20"/>
            <w:szCs w:val="20"/>
          </w:rPr>
          <w:t>гласит</w:t>
        </w:r>
      </w:hyperlink>
      <w:r w:rsidRPr="008A0813">
        <w:rPr>
          <w:color w:val="333333"/>
          <w:sz w:val="20"/>
          <w:szCs w:val="20"/>
        </w:rPr>
        <w:t>:</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rStyle w:val="a3"/>
          <w:color w:val="333333"/>
          <w:sz w:val="20"/>
          <w:szCs w:val="20"/>
        </w:rPr>
        <w:t>Команда</w:t>
      </w:r>
      <w:r w:rsidRPr="008A0813">
        <w:rPr>
          <w:color w:val="333333"/>
          <w:sz w:val="20"/>
          <w:szCs w:val="20"/>
        </w:rPr>
        <w:t> — поведенческий шаблон проектирования, используемый при объектно-ориентированном программировании, представляющий действие. Объект команды заключает в себе само действие и его параметры.</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rStyle w:val="a3"/>
          <w:color w:val="333333"/>
          <w:sz w:val="20"/>
          <w:szCs w:val="20"/>
        </w:rPr>
        <w:lastRenderedPageBreak/>
        <w:t>Пример из жизни: </w:t>
      </w:r>
      <w:r w:rsidRPr="008A0813">
        <w:rPr>
          <w:color w:val="333333"/>
          <w:sz w:val="20"/>
          <w:szCs w:val="20"/>
        </w:rPr>
        <w:t>Типичный пример: вы заказываете еду в ресторане. Вы (т.е. </w:t>
      </w:r>
      <w:r w:rsidRPr="008A0813">
        <w:rPr>
          <w:rStyle w:val="HTML"/>
          <w:rFonts w:ascii="Times New Roman" w:eastAsiaTheme="majorEastAsia" w:hAnsi="Times New Roman" w:cs="Times New Roman"/>
          <w:color w:val="DD1144"/>
          <w:bdr w:val="single" w:sz="4" w:space="1" w:color="E1E1E8" w:frame="1"/>
          <w:shd w:val="clear" w:color="auto" w:fill="F7F7F9"/>
        </w:rPr>
        <w:t>Client</w:t>
      </w:r>
      <w:r w:rsidRPr="008A0813">
        <w:rPr>
          <w:color w:val="333333"/>
          <w:sz w:val="20"/>
          <w:szCs w:val="20"/>
        </w:rPr>
        <w:t>) просите официанта (например, </w:t>
      </w:r>
      <w:r w:rsidRPr="008A0813">
        <w:rPr>
          <w:rStyle w:val="HTML"/>
          <w:rFonts w:ascii="Times New Roman" w:eastAsiaTheme="majorEastAsia" w:hAnsi="Times New Roman" w:cs="Times New Roman"/>
          <w:color w:val="DD1144"/>
          <w:bdr w:val="single" w:sz="4" w:space="1" w:color="E1E1E8" w:frame="1"/>
          <w:shd w:val="clear" w:color="auto" w:fill="F7F7F9"/>
        </w:rPr>
        <w:t>Invoker</w:t>
      </w:r>
      <w:r w:rsidRPr="008A0813">
        <w:rPr>
          <w:color w:val="333333"/>
          <w:sz w:val="20"/>
          <w:szCs w:val="20"/>
        </w:rPr>
        <w:t>) принести еду (то есть </w:t>
      </w:r>
      <w:r w:rsidRPr="008A0813">
        <w:rPr>
          <w:rStyle w:val="HTML"/>
          <w:rFonts w:ascii="Times New Roman" w:eastAsiaTheme="majorEastAsia" w:hAnsi="Times New Roman" w:cs="Times New Roman"/>
          <w:color w:val="DD1144"/>
          <w:bdr w:val="single" w:sz="4" w:space="1" w:color="E1E1E8" w:frame="1"/>
          <w:shd w:val="clear" w:color="auto" w:fill="F7F7F9"/>
        </w:rPr>
        <w:t>Command</w:t>
      </w:r>
      <w:r w:rsidRPr="008A0813">
        <w:rPr>
          <w:color w:val="333333"/>
          <w:sz w:val="20"/>
          <w:szCs w:val="20"/>
        </w:rPr>
        <w:t>), а официант просто переправляет запрос шеф-повару (то есть </w:t>
      </w:r>
      <w:r w:rsidRPr="008A0813">
        <w:rPr>
          <w:rStyle w:val="HTML"/>
          <w:rFonts w:ascii="Times New Roman" w:eastAsiaTheme="majorEastAsia" w:hAnsi="Times New Roman" w:cs="Times New Roman"/>
          <w:color w:val="DD1144"/>
          <w:bdr w:val="single" w:sz="4" w:space="1" w:color="E1E1E8" w:frame="1"/>
          <w:shd w:val="clear" w:color="auto" w:fill="F7F7F9"/>
        </w:rPr>
        <w:t>Receiver</w:t>
      </w:r>
      <w:r w:rsidRPr="008A0813">
        <w:rPr>
          <w:color w:val="333333"/>
          <w:sz w:val="20"/>
          <w:szCs w:val="20"/>
        </w:rPr>
        <w:t>), который знает, что и как готовить. Другим примером может быть то, что вы (</w:t>
      </w:r>
      <w:r w:rsidRPr="008A0813">
        <w:rPr>
          <w:rStyle w:val="HTML"/>
          <w:rFonts w:ascii="Times New Roman" w:eastAsiaTheme="majorEastAsia" w:hAnsi="Times New Roman" w:cs="Times New Roman"/>
          <w:color w:val="DD1144"/>
          <w:bdr w:val="single" w:sz="4" w:space="1" w:color="E1E1E8" w:frame="1"/>
          <w:shd w:val="clear" w:color="auto" w:fill="F7F7F9"/>
        </w:rPr>
        <w:t>Client</w:t>
      </w:r>
      <w:r w:rsidRPr="008A0813">
        <w:rPr>
          <w:color w:val="333333"/>
          <w:sz w:val="20"/>
          <w:szCs w:val="20"/>
        </w:rPr>
        <w:t>) включаете (</w:t>
      </w:r>
      <w:r w:rsidRPr="008A0813">
        <w:rPr>
          <w:rStyle w:val="HTML"/>
          <w:rFonts w:ascii="Times New Roman" w:eastAsiaTheme="majorEastAsia" w:hAnsi="Times New Roman" w:cs="Times New Roman"/>
          <w:color w:val="DD1144"/>
          <w:bdr w:val="single" w:sz="4" w:space="1" w:color="E1E1E8" w:frame="1"/>
          <w:shd w:val="clear" w:color="auto" w:fill="F7F7F9"/>
        </w:rPr>
        <w:t>Command</w:t>
      </w:r>
      <w:r w:rsidRPr="008A0813">
        <w:rPr>
          <w:color w:val="333333"/>
          <w:sz w:val="20"/>
          <w:szCs w:val="20"/>
        </w:rPr>
        <w:t>) телевизор (</w:t>
      </w:r>
      <w:r w:rsidRPr="008A0813">
        <w:rPr>
          <w:rStyle w:val="HTML"/>
          <w:rFonts w:ascii="Times New Roman" w:eastAsiaTheme="majorEastAsia" w:hAnsi="Times New Roman" w:cs="Times New Roman"/>
          <w:color w:val="DD1144"/>
          <w:bdr w:val="single" w:sz="4" w:space="1" w:color="E1E1E8" w:frame="1"/>
          <w:shd w:val="clear" w:color="auto" w:fill="F7F7F9"/>
        </w:rPr>
        <w:t>Receiver</w:t>
      </w:r>
      <w:r w:rsidRPr="008A0813">
        <w:rPr>
          <w:color w:val="333333"/>
          <w:sz w:val="20"/>
          <w:szCs w:val="20"/>
        </w:rPr>
        <w:t>) с помощью пульта дистанционного управления (</w:t>
      </w:r>
      <w:r w:rsidRPr="008A0813">
        <w:rPr>
          <w:rStyle w:val="HTML"/>
          <w:rFonts w:ascii="Times New Roman" w:eastAsiaTheme="majorEastAsia" w:hAnsi="Times New Roman" w:cs="Times New Roman"/>
          <w:color w:val="DD1144"/>
          <w:bdr w:val="single" w:sz="4" w:space="1" w:color="E1E1E8" w:frame="1"/>
          <w:shd w:val="clear" w:color="auto" w:fill="F7F7F9"/>
        </w:rPr>
        <w:t>Invoker</w:t>
      </w:r>
      <w:r w:rsidRPr="008A0813">
        <w:rPr>
          <w:color w:val="333333"/>
          <w:sz w:val="20"/>
          <w:szCs w:val="20"/>
        </w:rPr>
        <w:t>).</w:t>
      </w:r>
    </w:p>
    <w:p w:rsidR="00D05C7A" w:rsidRPr="008A0813" w:rsidRDefault="00D05C7A" w:rsidP="008A0813">
      <w:pPr>
        <w:pStyle w:val="a4"/>
        <w:shd w:val="clear" w:color="auto" w:fill="FFFFFF"/>
        <w:spacing w:before="0" w:beforeAutospacing="0" w:after="0" w:afterAutospacing="0"/>
        <w:rPr>
          <w:color w:val="333333"/>
          <w:sz w:val="20"/>
          <w:szCs w:val="20"/>
        </w:rPr>
      </w:pPr>
      <w:r w:rsidRPr="008A0813">
        <w:rPr>
          <w:rStyle w:val="a3"/>
          <w:color w:val="333333"/>
          <w:sz w:val="20"/>
          <w:szCs w:val="20"/>
        </w:rPr>
        <w:t>Простыми словами: </w:t>
      </w:r>
      <w:r w:rsidRPr="008A0813">
        <w:rPr>
          <w:color w:val="333333"/>
          <w:sz w:val="20"/>
          <w:szCs w:val="20"/>
        </w:rPr>
        <w:t>Позволяет вам инкапсулировать действия в объекты. Основная идея, стоящая за шаблоном — это предоставление средств, для разделения клиента и получателя.</w:t>
      </w:r>
    </w:p>
    <w:p w:rsidR="00D05C7A" w:rsidRPr="008A0813" w:rsidRDefault="00D05C7A" w:rsidP="008A0813">
      <w:pPr>
        <w:pStyle w:val="a4"/>
        <w:shd w:val="clear" w:color="auto" w:fill="FFFFFF"/>
        <w:spacing w:before="0" w:beforeAutospacing="0" w:after="0" w:afterAutospacing="0"/>
        <w:rPr>
          <w:ins w:id="292" w:author="Unknown"/>
          <w:color w:val="333333"/>
          <w:sz w:val="20"/>
          <w:szCs w:val="20"/>
        </w:rPr>
      </w:pPr>
      <w:ins w:id="293" w:author="Unknown">
        <w:r w:rsidRPr="008A0813">
          <w:rPr>
            <w:color w:val="333333"/>
            <w:sz w:val="20"/>
            <w:szCs w:val="20"/>
          </w:rPr>
          <w:t>Обратимся к коду. Изначально у нас есть получатель </w:t>
        </w:r>
        <w:r w:rsidRPr="008A0813">
          <w:rPr>
            <w:rStyle w:val="HTML"/>
            <w:rFonts w:ascii="Times New Roman" w:eastAsiaTheme="majorEastAsia" w:hAnsi="Times New Roman" w:cs="Times New Roman"/>
            <w:color w:val="DD1144"/>
            <w:bdr w:val="single" w:sz="4" w:space="1" w:color="E1E1E8" w:frame="1"/>
            <w:shd w:val="clear" w:color="auto" w:fill="F7F7F9"/>
          </w:rPr>
          <w:t>Bulb</w:t>
        </w:r>
        <w:r w:rsidRPr="008A0813">
          <w:rPr>
            <w:color w:val="333333"/>
            <w:sz w:val="20"/>
            <w:szCs w:val="20"/>
          </w:rPr>
          <w:t>, в котором есть реализация каждого действия, которое может быть выполнено:</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Получатель</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Bulb</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turnOn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echo</w:t>
            </w:r>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Лампочка</w:t>
            </w:r>
            <w:r w:rsidRPr="008A0813">
              <w:rPr>
                <w:rStyle w:val="crayon-s"/>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rPr>
              <w:t>загорелась</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turnOff</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k"/>
                <w:rFonts w:ascii="Times New Roman" w:hAnsi="Times New Roman" w:cs="Times New Roman"/>
                <w:color w:val="000000"/>
                <w:sz w:val="20"/>
                <w:szCs w:val="20"/>
              </w:rPr>
              <w:t>echo</w:t>
            </w:r>
            <w:r w:rsidRPr="008A0813">
              <w:rPr>
                <w:rStyle w:val="crayon-h"/>
                <w:rFonts w:ascii="Times New Roman" w:hAnsi="Times New Roman" w:cs="Times New Roman"/>
                <w:color w:val="000000"/>
                <w:sz w:val="20"/>
                <w:szCs w:val="20"/>
              </w:rPr>
              <w:t xml:space="preserve"> </w:t>
            </w:r>
            <w:r w:rsidRPr="008A0813">
              <w:rPr>
                <w:rStyle w:val="crayon-s"/>
                <w:rFonts w:ascii="Times New Roman" w:hAnsi="Times New Roman" w:cs="Times New Roman"/>
                <w:color w:val="000000"/>
                <w:sz w:val="20"/>
                <w:szCs w:val="20"/>
              </w:rPr>
              <w:t>"Темнота!"</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294" w:author="Unknown"/>
          <w:color w:val="333333"/>
          <w:sz w:val="20"/>
          <w:szCs w:val="20"/>
        </w:rPr>
      </w:pPr>
      <w:ins w:id="295" w:author="Unknown">
        <w:r w:rsidRPr="008A0813">
          <w:rPr>
            <w:color w:val="333333"/>
            <w:sz w:val="20"/>
            <w:szCs w:val="20"/>
          </w:rPr>
          <w:t>Затем у нас есть интерфейс </w:t>
        </w:r>
        <w:r w:rsidRPr="008A0813">
          <w:rPr>
            <w:rStyle w:val="HTML"/>
            <w:rFonts w:ascii="Times New Roman" w:eastAsiaTheme="majorEastAsia" w:hAnsi="Times New Roman" w:cs="Times New Roman"/>
            <w:color w:val="DD1144"/>
            <w:bdr w:val="single" w:sz="4" w:space="1" w:color="E1E1E8" w:frame="1"/>
            <w:shd w:val="clear" w:color="auto" w:fill="F7F7F9"/>
          </w:rPr>
          <w:t>Command</w:t>
        </w:r>
        <w:r w:rsidRPr="008A0813">
          <w:rPr>
            <w:color w:val="333333"/>
            <w:sz w:val="20"/>
            <w:szCs w:val="20"/>
          </w:rPr>
          <w:t>, которая каждая команда должна реализовывать, и затем у нас будет набор команд:</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lastRenderedPageBreak/>
              <w:t>42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57</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lastRenderedPageBreak/>
              <w:t>interface</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Command</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execute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undo</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redo</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Команда</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TurnOn</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Command</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$bulb</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__construct</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Bulb</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$bulb</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bulb</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$bulb</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execute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bulb</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turnOn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undo</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bulb</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turnOff</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redo</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execute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TurnOff</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Command</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$bulb</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__construct</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Bulb</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$bulb</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bulb</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$bulb</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lastRenderedPageBreak/>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execute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bulb</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turnOff</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undo</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bulb</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turnOn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redo</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v"/>
                <w:rFonts w:ascii="Times New Roman" w:hAnsi="Times New Roman" w:cs="Times New Roman"/>
                <w:color w:val="000000"/>
                <w:sz w:val="20"/>
                <w:szCs w:val="20"/>
              </w:rPr>
              <w:t>$this</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execute</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296" w:author="Unknown"/>
          <w:color w:val="333333"/>
          <w:sz w:val="20"/>
          <w:szCs w:val="20"/>
        </w:rPr>
      </w:pPr>
      <w:ins w:id="297" w:author="Unknown">
        <w:r w:rsidRPr="008A0813">
          <w:rPr>
            <w:color w:val="333333"/>
            <w:sz w:val="20"/>
            <w:szCs w:val="20"/>
          </w:rPr>
          <w:lastRenderedPageBreak/>
          <w:t>Затем у нас есть </w:t>
        </w:r>
        <w:r w:rsidRPr="008A0813">
          <w:rPr>
            <w:rStyle w:val="HTML"/>
            <w:rFonts w:ascii="Times New Roman" w:eastAsiaTheme="majorEastAsia" w:hAnsi="Times New Roman" w:cs="Times New Roman"/>
            <w:color w:val="DD1144"/>
            <w:bdr w:val="single" w:sz="4" w:space="1" w:color="E1E1E8" w:frame="1"/>
            <w:shd w:val="clear" w:color="auto" w:fill="F7F7F9"/>
          </w:rPr>
          <w:t>Invoker</w:t>
        </w:r>
        <w:r w:rsidRPr="008A0813">
          <w:rPr>
            <w:color w:val="333333"/>
            <w:sz w:val="20"/>
            <w:szCs w:val="20"/>
          </w:rPr>
          <w:t xml:space="preserve">, </w:t>
        </w:r>
        <w:proofErr w:type="gramStart"/>
        <w:r w:rsidRPr="008A0813">
          <w:rPr>
            <w:color w:val="333333"/>
            <w:sz w:val="20"/>
            <w:szCs w:val="20"/>
          </w:rPr>
          <w:t>с</w:t>
        </w:r>
        <w:proofErr w:type="gramEnd"/>
        <w:r w:rsidRPr="008A0813">
          <w:rPr>
            <w:color w:val="333333"/>
            <w:sz w:val="20"/>
            <w:szCs w:val="20"/>
          </w:rPr>
          <w:t> </w:t>
        </w:r>
        <w:proofErr w:type="gramStart"/>
        <w:r w:rsidRPr="008A0813">
          <w:rPr>
            <w:color w:val="333333"/>
            <w:sz w:val="20"/>
            <w:szCs w:val="20"/>
          </w:rPr>
          <w:t>которым</w:t>
        </w:r>
        <w:proofErr w:type="gramEnd"/>
        <w:r w:rsidRPr="008A0813">
          <w:rPr>
            <w:color w:val="333333"/>
            <w:sz w:val="20"/>
            <w:szCs w:val="20"/>
          </w:rPr>
          <w:t xml:space="preserve"> клиент будет взаимодействовать для обработки любых команд:</w:t>
        </w:r>
      </w:ins>
    </w:p>
    <w:tbl>
      <w:tblPr>
        <w:tblW w:w="0" w:type="auto"/>
        <w:tblCellSpacing w:w="15" w:type="dxa"/>
        <w:tblCellMar>
          <w:top w:w="15" w:type="dxa"/>
          <w:left w:w="15" w:type="dxa"/>
          <w:bottom w:w="15" w:type="dxa"/>
          <w:right w:w="15" w:type="dxa"/>
        </w:tblCellMar>
        <w:tblLook w:val="04A0"/>
      </w:tblPr>
      <w:tblGrid>
        <w:gridCol w:w="175"/>
        <w:gridCol w:w="7545"/>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tc>
        <w:tc>
          <w:tcPr>
            <w:tcW w:w="7500"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c"/>
                <w:rFonts w:ascii="Times New Roman" w:hAnsi="Times New Roman" w:cs="Times New Roman"/>
                <w:color w:val="000000"/>
                <w:sz w:val="20"/>
                <w:szCs w:val="20"/>
                <w:lang w:val="en-US"/>
              </w:rPr>
              <w:t>// Invoker</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RemoteControl</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submit</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Command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$command</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v"/>
                <w:rFonts w:ascii="Times New Roman" w:hAnsi="Times New Roman" w:cs="Times New Roman"/>
                <w:color w:val="000000"/>
                <w:sz w:val="20"/>
                <w:szCs w:val="20"/>
              </w:rPr>
              <w:t>$command</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execute</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298" w:author="Unknown"/>
          <w:color w:val="333333"/>
          <w:sz w:val="20"/>
          <w:szCs w:val="20"/>
        </w:rPr>
      </w:pPr>
      <w:ins w:id="299" w:author="Unknown">
        <w:r w:rsidRPr="008A0813">
          <w:rPr>
            <w:color w:val="333333"/>
            <w:sz w:val="20"/>
            <w:szCs w:val="20"/>
          </w:rPr>
          <w:t>Наконец, мы можем увидеть, как использовать нашего клиента:</w:t>
        </w:r>
      </w:ins>
    </w:p>
    <w:tbl>
      <w:tblPr>
        <w:tblW w:w="0" w:type="auto"/>
        <w:tblCellSpacing w:w="15" w:type="dxa"/>
        <w:tblCellMar>
          <w:top w:w="15" w:type="dxa"/>
          <w:left w:w="15" w:type="dxa"/>
          <w:bottom w:w="15" w:type="dxa"/>
          <w:right w:w="15" w:type="dxa"/>
        </w:tblCellMar>
        <w:tblLook w:val="04A0"/>
      </w:tblPr>
      <w:tblGrid>
        <w:gridCol w:w="175"/>
        <w:gridCol w:w="7545"/>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tc>
        <w:tc>
          <w:tcPr>
            <w:tcW w:w="7500"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$bulb</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Bulb</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$turnOn</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TurnOn</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$bulb</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$turnOff</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TurnOff</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$bulb</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$remote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RemoteControl</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$remote</w:t>
            </w:r>
            <w:r w:rsidRPr="008A0813">
              <w:rPr>
                <w:rStyle w:val="crayon-o"/>
                <w:rFonts w:ascii="Times New Roman" w:hAnsi="Times New Roman" w:cs="Times New Roman"/>
                <w:color w:val="000000"/>
                <w:sz w:val="20"/>
                <w:szCs w:val="20"/>
                <w:lang w:val="en-US"/>
              </w:rPr>
              <w:t>-&gt;</w:t>
            </w:r>
            <w:proofErr w:type="gramStart"/>
            <w:r w:rsidRPr="008A0813">
              <w:rPr>
                <w:rStyle w:val="crayon-e"/>
                <w:rFonts w:ascii="Times New Roman" w:hAnsi="Times New Roman" w:cs="Times New Roman"/>
                <w:color w:val="000000"/>
                <w:sz w:val="20"/>
                <w:szCs w:val="20"/>
                <w:lang w:val="en-US"/>
              </w:rPr>
              <w:t>submit</w:t>
            </w:r>
            <w:r w:rsidRPr="008A0813">
              <w:rPr>
                <w:rStyle w:val="crayon-sy"/>
                <w:rFonts w:ascii="Times New Roman" w:hAnsi="Times New Roman" w:cs="Times New Roman"/>
                <w:color w:val="000000"/>
                <w:sz w:val="20"/>
                <w:szCs w:val="20"/>
                <w:lang w:val="en-US"/>
              </w:rPr>
              <w:t>(</w:t>
            </w:r>
            <w:proofErr w:type="gramEnd"/>
            <w:r w:rsidRPr="008A0813">
              <w:rPr>
                <w:rStyle w:val="crayon-v"/>
                <w:rFonts w:ascii="Times New Roman" w:hAnsi="Times New Roman" w:cs="Times New Roman"/>
                <w:color w:val="000000"/>
                <w:sz w:val="20"/>
                <w:szCs w:val="20"/>
                <w:lang w:val="en-US"/>
              </w:rPr>
              <w:t>$turnOn</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Лампочка</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загорелась</w:t>
            </w:r>
            <w:r w:rsidRPr="008A0813">
              <w:rPr>
                <w:rStyle w:val="crayon-c"/>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v"/>
                <w:rFonts w:ascii="Times New Roman" w:hAnsi="Times New Roman" w:cs="Times New Roman"/>
                <w:color w:val="000000"/>
                <w:sz w:val="20"/>
                <w:szCs w:val="20"/>
              </w:rPr>
              <w:t>$remote</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submit</w:t>
            </w:r>
            <w:r w:rsidRPr="008A0813">
              <w:rPr>
                <w:rStyle w:val="crayon-sy"/>
                <w:rFonts w:ascii="Times New Roman" w:hAnsi="Times New Roman" w:cs="Times New Roman"/>
                <w:color w:val="000000"/>
                <w:sz w:val="20"/>
                <w:szCs w:val="20"/>
              </w:rPr>
              <w:t>(</w:t>
            </w:r>
            <w:r w:rsidRPr="008A0813">
              <w:rPr>
                <w:rStyle w:val="crayon-v"/>
                <w:rFonts w:ascii="Times New Roman" w:hAnsi="Times New Roman" w:cs="Times New Roman"/>
                <w:color w:val="000000"/>
                <w:sz w:val="20"/>
                <w:szCs w:val="20"/>
              </w:rPr>
              <w:t>$turnOff</w:t>
            </w:r>
            <w:r w:rsidRPr="008A0813">
              <w:rPr>
                <w:rStyle w:val="crayon-sy"/>
                <w:rFonts w:ascii="Times New Roman" w:hAnsi="Times New Roman" w:cs="Times New Roman"/>
                <w:color w:val="000000"/>
                <w:sz w:val="20"/>
                <w:szCs w:val="20"/>
              </w:rPr>
              <w:t>);</w:t>
            </w:r>
            <w:r w:rsidRPr="008A0813">
              <w:rPr>
                <w:rStyle w:val="crayon-h"/>
                <w:rFonts w:ascii="Times New Roman" w:hAnsi="Times New Roman" w:cs="Times New Roman"/>
                <w:color w:val="000000"/>
                <w:sz w:val="20"/>
                <w:szCs w:val="20"/>
              </w:rPr>
              <w:t xml:space="preserve"> </w:t>
            </w:r>
            <w:r w:rsidRPr="008A0813">
              <w:rPr>
                <w:rStyle w:val="crayon-c"/>
                <w:rFonts w:ascii="Times New Roman" w:hAnsi="Times New Roman" w:cs="Times New Roman"/>
                <w:color w:val="000000"/>
                <w:sz w:val="20"/>
                <w:szCs w:val="20"/>
              </w:rPr>
              <w:t>// Темнота!</w:t>
            </w:r>
          </w:p>
        </w:tc>
      </w:tr>
    </w:tbl>
    <w:p w:rsidR="00D05C7A" w:rsidRPr="008A0813" w:rsidRDefault="00D05C7A" w:rsidP="008A0813">
      <w:pPr>
        <w:pStyle w:val="a4"/>
        <w:shd w:val="clear" w:color="auto" w:fill="FFFFFF"/>
        <w:spacing w:before="0" w:beforeAutospacing="0" w:after="0" w:afterAutospacing="0"/>
        <w:rPr>
          <w:ins w:id="300" w:author="Unknown"/>
          <w:color w:val="333333"/>
          <w:sz w:val="20"/>
          <w:szCs w:val="20"/>
        </w:rPr>
      </w:pPr>
      <w:ins w:id="301" w:author="Unknown">
        <w:r w:rsidRPr="008A0813">
          <w:rPr>
            <w:color w:val="333333"/>
            <w:sz w:val="20"/>
            <w:szCs w:val="20"/>
          </w:rPr>
          <w:t>Шаблон команда может быть использован для реализации системы, основанной на транзакциях, где вы сохраняете историю команд, как только их выполняете. Если окончательная команда успешно выполнена, то все хорошо, иначе алгоритм просто перебирает историю и продолжает выполнять отмену для всех выполненных команд.</w:t>
        </w:r>
        <w:bookmarkStart w:id="302" w:name="33"/>
        <w:bookmarkEnd w:id="302"/>
      </w:ins>
    </w:p>
    <w:p w:rsidR="00D05C7A" w:rsidRPr="008A0813" w:rsidRDefault="00D05C7A" w:rsidP="008A0813">
      <w:pPr>
        <w:pStyle w:val="a4"/>
        <w:shd w:val="clear" w:color="auto" w:fill="FFFFFF"/>
        <w:spacing w:before="0" w:beforeAutospacing="0" w:after="0" w:afterAutospacing="0"/>
        <w:rPr>
          <w:ins w:id="303" w:author="Unknown"/>
          <w:color w:val="333333"/>
          <w:sz w:val="20"/>
          <w:szCs w:val="20"/>
        </w:rPr>
      </w:pPr>
      <w:ins w:id="304" w:author="Unknown">
        <w:r w:rsidRPr="008A0813">
          <w:rPr>
            <w:color w:val="333333"/>
            <w:sz w:val="20"/>
            <w:szCs w:val="20"/>
          </w:rPr>
          <w:t>Примеры на </w:t>
        </w:r>
        <w:r w:rsidRPr="008A0813">
          <w:rPr>
            <w:color w:val="333333"/>
            <w:sz w:val="20"/>
            <w:szCs w:val="20"/>
          </w:rPr>
          <w:fldChar w:fldCharType="begin"/>
        </w:r>
        <w:r w:rsidRPr="008A0813">
          <w:rPr>
            <w:color w:val="333333"/>
            <w:sz w:val="20"/>
            <w:szCs w:val="20"/>
          </w:rPr>
          <w:instrText xml:space="preserve"> HYPERLINK "https://github.com/iluwatar/java-design-patterns/tree/master/command" \t "_blank" </w:instrText>
        </w:r>
        <w:r w:rsidRPr="008A0813">
          <w:rPr>
            <w:color w:val="333333"/>
            <w:sz w:val="20"/>
            <w:szCs w:val="20"/>
          </w:rPr>
          <w:fldChar w:fldCharType="separate"/>
        </w:r>
        <w:r w:rsidRPr="008A0813">
          <w:rPr>
            <w:rStyle w:val="a5"/>
            <w:color w:val="04A49C"/>
            <w:sz w:val="20"/>
            <w:szCs w:val="20"/>
          </w:rPr>
          <w:t>Java </w:t>
        </w:r>
        <w:r w:rsidRPr="008A0813">
          <w:rPr>
            <w:color w:val="333333"/>
            <w:sz w:val="20"/>
            <w:szCs w:val="20"/>
          </w:rPr>
          <w:fldChar w:fldCharType="end"/>
        </w:r>
        <w:r w:rsidRPr="008A0813">
          <w:rPr>
            <w:color w:val="333333"/>
            <w:sz w:val="20"/>
            <w:szCs w:val="20"/>
          </w:rPr>
          <w:t>и </w:t>
        </w:r>
        <w:r w:rsidRPr="008A0813">
          <w:rPr>
            <w:color w:val="333333"/>
            <w:sz w:val="20"/>
            <w:szCs w:val="20"/>
          </w:rPr>
          <w:fldChar w:fldCharType="begin"/>
        </w:r>
        <w:r w:rsidRPr="008A0813">
          <w:rPr>
            <w:color w:val="333333"/>
            <w:sz w:val="20"/>
            <w:szCs w:val="20"/>
          </w:rPr>
          <w:instrText xml:space="preserve"> HYPERLINK "https://github.com/faif/python-patterns/blob/master/behavioral/command.py" \t "_blank" </w:instrText>
        </w:r>
        <w:r w:rsidRPr="008A0813">
          <w:rPr>
            <w:color w:val="333333"/>
            <w:sz w:val="20"/>
            <w:szCs w:val="20"/>
          </w:rPr>
          <w:fldChar w:fldCharType="separate"/>
        </w:r>
        <w:r w:rsidRPr="008A0813">
          <w:rPr>
            <w:rStyle w:val="a5"/>
            <w:color w:val="04A49C"/>
            <w:sz w:val="20"/>
            <w:szCs w:val="20"/>
          </w:rPr>
          <w:t>Python</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2"/>
        <w:shd w:val="clear" w:color="auto" w:fill="FFFFFF"/>
        <w:spacing w:before="0" w:line="240" w:lineRule="auto"/>
        <w:rPr>
          <w:ins w:id="305" w:author="Unknown"/>
          <w:rFonts w:ascii="Times New Roman" w:hAnsi="Times New Roman" w:cs="Times New Roman"/>
          <w:b w:val="0"/>
          <w:bCs w:val="0"/>
          <w:color w:val="333333"/>
          <w:sz w:val="20"/>
          <w:szCs w:val="20"/>
        </w:rPr>
      </w:pPr>
      <w:ins w:id="306" w:author="Unknown">
        <w:r w:rsidRPr="008A0813">
          <w:rPr>
            <w:rFonts w:ascii="Times New Roman" w:hAnsi="Times New Roman" w:cs="Times New Roman"/>
            <w:b w:val="0"/>
            <w:bCs w:val="0"/>
            <w:color w:val="333333"/>
            <w:sz w:val="20"/>
            <w:szCs w:val="20"/>
          </w:rPr>
          <w:t>Итератор (Iterator)</w:t>
        </w:r>
      </w:ins>
    </w:p>
    <w:p w:rsidR="00D05C7A" w:rsidRPr="008A0813" w:rsidRDefault="00D05C7A" w:rsidP="008A0813">
      <w:pPr>
        <w:pStyle w:val="a4"/>
        <w:shd w:val="clear" w:color="auto" w:fill="FFFFFF"/>
        <w:spacing w:before="0" w:beforeAutospacing="0" w:after="0" w:afterAutospacing="0"/>
        <w:rPr>
          <w:ins w:id="307" w:author="Unknown"/>
          <w:color w:val="333333"/>
          <w:sz w:val="20"/>
          <w:szCs w:val="20"/>
        </w:rPr>
      </w:pPr>
      <w:ins w:id="308" w:author="Unknown">
        <w:r w:rsidRPr="008A0813">
          <w:rPr>
            <w:color w:val="333333"/>
            <w:sz w:val="20"/>
            <w:szCs w:val="20"/>
          </w:rPr>
          <w:t>Википедия </w:t>
        </w:r>
        <w:r w:rsidRPr="008A0813">
          <w:rPr>
            <w:color w:val="333333"/>
            <w:sz w:val="20"/>
            <w:szCs w:val="20"/>
          </w:rPr>
          <w:fldChar w:fldCharType="begin"/>
        </w:r>
        <w:r w:rsidRPr="008A0813">
          <w:rPr>
            <w:color w:val="333333"/>
            <w:sz w:val="20"/>
            <w:szCs w:val="20"/>
          </w:rPr>
          <w:instrText xml:space="preserve"> HYPERLINK "https://ru.wikipedia.org/wiki/%D0%98%D1%82%D0%B5%D1%80%D0%B0%D1%82%D0%BE%D1%80_(%D1%88%D0%B0%D0%B1%D0%BB%D0%BE%D0%BD_%D0%BF%D1%80%D0%BE%D0%B5%D0%BA%D1%82%D0%B8%D1%80%D0%BE%D0%B2%D0%B0%D0%BD%D0%B8%D1%8F)" \t "_blank" </w:instrText>
        </w:r>
        <w:r w:rsidRPr="008A0813">
          <w:rPr>
            <w:color w:val="333333"/>
            <w:sz w:val="20"/>
            <w:szCs w:val="20"/>
          </w:rPr>
          <w:fldChar w:fldCharType="separate"/>
        </w:r>
        <w:r w:rsidRPr="008A0813">
          <w:rPr>
            <w:rStyle w:val="a5"/>
            <w:color w:val="04A49C"/>
            <w:sz w:val="20"/>
            <w:szCs w:val="20"/>
          </w:rPr>
          <w:t>гласит</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a4"/>
        <w:shd w:val="clear" w:color="auto" w:fill="FFFFFF"/>
        <w:spacing w:before="0" w:beforeAutospacing="0" w:after="0" w:afterAutospacing="0"/>
        <w:rPr>
          <w:ins w:id="309" w:author="Unknown"/>
          <w:color w:val="333333"/>
          <w:sz w:val="20"/>
          <w:szCs w:val="20"/>
        </w:rPr>
      </w:pPr>
      <w:ins w:id="310" w:author="Unknown">
        <w:r w:rsidRPr="008A0813">
          <w:rPr>
            <w:rStyle w:val="a3"/>
            <w:color w:val="333333"/>
            <w:sz w:val="20"/>
            <w:szCs w:val="20"/>
          </w:rPr>
          <w:t>Итератор</w:t>
        </w:r>
        <w:r w:rsidRPr="008A0813">
          <w:rPr>
            <w:color w:val="333333"/>
            <w:sz w:val="20"/>
            <w:szCs w:val="20"/>
          </w:rPr>
          <w:t> — поведенческий шаблон проектирования. Представляет собой объект, позволяющий получить последовательный доступ к элементам объекта-агрегата без использования описаний каждого из агрегированных объектов.</w:t>
        </w:r>
      </w:ins>
    </w:p>
    <w:p w:rsidR="00D05C7A" w:rsidRPr="008A0813" w:rsidRDefault="00D05C7A" w:rsidP="008A0813">
      <w:pPr>
        <w:pStyle w:val="a4"/>
        <w:shd w:val="clear" w:color="auto" w:fill="FFFFFF"/>
        <w:spacing w:before="0" w:beforeAutospacing="0" w:after="0" w:afterAutospacing="0"/>
        <w:rPr>
          <w:ins w:id="311" w:author="Unknown"/>
          <w:color w:val="333333"/>
          <w:sz w:val="20"/>
          <w:szCs w:val="20"/>
        </w:rPr>
      </w:pPr>
      <w:ins w:id="312" w:author="Unknown">
        <w:r w:rsidRPr="008A0813">
          <w:rPr>
            <w:rStyle w:val="a3"/>
            <w:color w:val="333333"/>
            <w:sz w:val="20"/>
            <w:szCs w:val="20"/>
          </w:rPr>
          <w:t>Пример из жизни: </w:t>
        </w:r>
        <w:r w:rsidRPr="008A0813">
          <w:rPr>
            <w:color w:val="333333"/>
            <w:sz w:val="20"/>
            <w:szCs w:val="20"/>
          </w:rPr>
          <w:t>Старый радионабор будет хорошим предметом итератора, где пользователь может начать искать сигнал на каком-то канале и затем использовать кнопки переключения на следующий и предыдущий канал для перехода между соответствующими каналами. Или используем пример телевизора, где вы можете нажимать кнопки следующего или предыдущего канала для перехода через последовательные каналы, или, иными словами, они предоставляют интерфейс для итерирования между соответствующими каналами, песнями или радиостанциями.</w:t>
        </w:r>
      </w:ins>
    </w:p>
    <w:p w:rsidR="00D05C7A" w:rsidRPr="008A0813" w:rsidRDefault="00D05C7A" w:rsidP="008A0813">
      <w:pPr>
        <w:pStyle w:val="a4"/>
        <w:shd w:val="clear" w:color="auto" w:fill="FFFFFF"/>
        <w:spacing w:before="0" w:beforeAutospacing="0" w:after="0" w:afterAutospacing="0"/>
        <w:rPr>
          <w:ins w:id="313" w:author="Unknown"/>
          <w:color w:val="333333"/>
          <w:sz w:val="20"/>
          <w:szCs w:val="20"/>
        </w:rPr>
      </w:pPr>
      <w:ins w:id="314" w:author="Unknown">
        <w:r w:rsidRPr="008A0813">
          <w:rPr>
            <w:rStyle w:val="a3"/>
            <w:color w:val="333333"/>
            <w:sz w:val="20"/>
            <w:szCs w:val="20"/>
          </w:rPr>
          <w:t>Простыми словами: </w:t>
        </w:r>
        <w:r w:rsidRPr="008A0813">
          <w:rPr>
            <w:color w:val="333333"/>
            <w:sz w:val="20"/>
            <w:szCs w:val="20"/>
          </w:rPr>
          <w:t>Представляет способ доступа к элементам объекта без показа базового представления.</w:t>
        </w:r>
      </w:ins>
    </w:p>
    <w:p w:rsidR="00D05C7A" w:rsidRPr="008A0813" w:rsidRDefault="00D05C7A" w:rsidP="008A0813">
      <w:pPr>
        <w:pStyle w:val="a4"/>
        <w:shd w:val="clear" w:color="auto" w:fill="FFFFFF"/>
        <w:spacing w:before="0" w:beforeAutospacing="0" w:after="0" w:afterAutospacing="0"/>
        <w:rPr>
          <w:ins w:id="315" w:author="Unknown"/>
          <w:color w:val="333333"/>
          <w:sz w:val="20"/>
          <w:szCs w:val="20"/>
        </w:rPr>
      </w:pPr>
      <w:ins w:id="316" w:author="Unknown">
        <w:r w:rsidRPr="008A0813">
          <w:rPr>
            <w:color w:val="333333"/>
            <w:sz w:val="20"/>
            <w:szCs w:val="20"/>
          </w:rPr>
          <w:t>Обратимся к примерам в коде. В PHP очень просто реализовать это, используя SPL (Standard PHP Library). Приводя наш пример с радиостанциями, изначально у нас есть </w:t>
        </w:r>
        <w:r w:rsidRPr="008A0813">
          <w:rPr>
            <w:rStyle w:val="HTML"/>
            <w:rFonts w:ascii="Times New Roman" w:eastAsiaTheme="majorEastAsia" w:hAnsi="Times New Roman" w:cs="Times New Roman"/>
            <w:color w:val="DD1144"/>
            <w:bdr w:val="single" w:sz="4" w:space="1" w:color="E1E1E8" w:frame="1"/>
            <w:shd w:val="clear" w:color="auto" w:fill="F7F7F9"/>
          </w:rPr>
          <w:t>Radiostation</w:t>
        </w:r>
        <w:r w:rsidRPr="008A0813">
          <w:rPr>
            <w:color w:val="333333"/>
            <w:sz w:val="20"/>
            <w:szCs w:val="20"/>
          </w:rPr>
          <w:t>:</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lastRenderedPageBreak/>
              <w:t>14</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lastRenderedPageBreak/>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RadioStation</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$frequency</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__construct</w:t>
            </w:r>
            <w:r w:rsidRPr="008A0813">
              <w:rPr>
                <w:rStyle w:val="crayon-sy"/>
                <w:rFonts w:ascii="Times New Roman" w:hAnsi="Times New Roman" w:cs="Times New Roman"/>
                <w:color w:val="000000"/>
                <w:sz w:val="20"/>
                <w:szCs w:val="20"/>
                <w:lang w:val="en-US"/>
              </w:rPr>
              <w:t>(</w:t>
            </w:r>
            <w:r w:rsidRPr="008A0813">
              <w:rPr>
                <w:rStyle w:val="crayon-t"/>
                <w:rFonts w:ascii="Times New Roman" w:hAnsi="Times New Roman" w:cs="Times New Roman"/>
                <w:color w:val="000000"/>
                <w:sz w:val="20"/>
                <w:szCs w:val="20"/>
                <w:lang w:val="en-US"/>
              </w:rPr>
              <w:t>float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$frequency</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frequency</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$frequency</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getFrequency</w:t>
            </w:r>
            <w:r w:rsidRPr="008A0813">
              <w:rPr>
                <w:rStyle w:val="crayon-sy"/>
                <w:rFonts w:ascii="Times New Roman" w:hAnsi="Times New Roman" w:cs="Times New Roman"/>
                <w:color w:val="000000"/>
                <w:sz w:val="20"/>
                <w:szCs w:val="20"/>
                <w:lang w:val="en-US"/>
              </w:rPr>
              <w:t>()</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float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k"/>
                <w:rFonts w:ascii="Times New Roman" w:hAnsi="Times New Roman" w:cs="Times New Roman"/>
                <w:color w:val="000000"/>
                <w:sz w:val="20"/>
                <w:szCs w:val="20"/>
              </w:rPr>
              <w:t>return</w:t>
            </w:r>
            <w:r w:rsidRPr="008A0813">
              <w:rPr>
                <w:rStyle w:val="crayon-h"/>
                <w:rFonts w:ascii="Times New Roman" w:hAnsi="Times New Roman" w:cs="Times New Roman"/>
                <w:color w:val="000000"/>
                <w:sz w:val="20"/>
                <w:szCs w:val="20"/>
              </w:rPr>
              <w:t xml:space="preserve"> </w:t>
            </w:r>
            <w:r w:rsidRPr="008A0813">
              <w:rPr>
                <w:rStyle w:val="crayon-v"/>
                <w:rFonts w:ascii="Times New Roman" w:hAnsi="Times New Roman" w:cs="Times New Roman"/>
                <w:color w:val="000000"/>
                <w:sz w:val="20"/>
                <w:szCs w:val="20"/>
              </w:rPr>
              <w:t>$this</w:t>
            </w:r>
            <w:r w:rsidRPr="008A0813">
              <w:rPr>
                <w:rStyle w:val="crayon-o"/>
                <w:rFonts w:ascii="Times New Roman" w:hAnsi="Times New Roman" w:cs="Times New Roman"/>
                <w:color w:val="000000"/>
                <w:sz w:val="20"/>
                <w:szCs w:val="20"/>
              </w:rPr>
              <w:t>-&gt;</w:t>
            </w:r>
            <w:r w:rsidRPr="008A0813">
              <w:rPr>
                <w:rStyle w:val="crayon-i"/>
                <w:rFonts w:ascii="Times New Roman" w:hAnsi="Times New Roman" w:cs="Times New Roman"/>
                <w:color w:val="000000"/>
                <w:sz w:val="20"/>
                <w:szCs w:val="20"/>
              </w:rPr>
              <w:t>frequency</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lastRenderedPageBreak/>
              <w:t>}</w:t>
            </w:r>
          </w:p>
        </w:tc>
      </w:tr>
    </w:tbl>
    <w:p w:rsidR="00D05C7A" w:rsidRPr="008A0813" w:rsidRDefault="00D05C7A" w:rsidP="008A0813">
      <w:pPr>
        <w:pStyle w:val="a4"/>
        <w:shd w:val="clear" w:color="auto" w:fill="FFFFFF"/>
        <w:spacing w:before="0" w:beforeAutospacing="0" w:after="0" w:afterAutospacing="0"/>
        <w:rPr>
          <w:ins w:id="317" w:author="Unknown"/>
          <w:color w:val="333333"/>
          <w:sz w:val="20"/>
          <w:szCs w:val="20"/>
        </w:rPr>
      </w:pPr>
      <w:ins w:id="318" w:author="Unknown">
        <w:r w:rsidRPr="008A0813">
          <w:rPr>
            <w:color w:val="333333"/>
            <w:sz w:val="20"/>
            <w:szCs w:val="20"/>
          </w:rPr>
          <w:lastRenderedPageBreak/>
          <w:t>Затем у нас есть итератор:</w:t>
        </w:r>
      </w:ins>
    </w:p>
    <w:tbl>
      <w:tblPr>
        <w:tblW w:w="0" w:type="auto"/>
        <w:tblCellSpacing w:w="15" w:type="dxa"/>
        <w:tblCellMar>
          <w:top w:w="15" w:type="dxa"/>
          <w:left w:w="15" w:type="dxa"/>
          <w:bottom w:w="15" w:type="dxa"/>
          <w:right w:w="15" w:type="dxa"/>
        </w:tblCellMar>
        <w:tblLook w:val="04A0"/>
      </w:tblPr>
      <w:tblGrid>
        <w:gridCol w:w="275"/>
        <w:gridCol w:w="943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54</w:t>
            </w:r>
          </w:p>
        </w:tc>
        <w:tc>
          <w:tcPr>
            <w:tcW w:w="938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t"/>
                <w:rFonts w:ascii="Times New Roman" w:hAnsi="Times New Roman" w:cs="Times New Roman"/>
                <w:color w:val="000000"/>
                <w:sz w:val="20"/>
                <w:szCs w:val="20"/>
                <w:lang w:val="en-US"/>
              </w:rPr>
              <w:t>use</w:t>
            </w:r>
            <w:r w:rsidRPr="008A0813">
              <w:rPr>
                <w:rStyle w:val="crayon-h"/>
                <w:rFonts w:ascii="Times New Roman" w:hAnsi="Times New Roman" w:cs="Times New Roman"/>
                <w:color w:val="000000"/>
                <w:sz w:val="20"/>
                <w:szCs w:val="20"/>
                <w:lang w:val="en-US"/>
              </w:rPr>
              <w:t xml:space="preserve"> </w:t>
            </w:r>
            <w:r w:rsidRPr="008A0813">
              <w:rPr>
                <w:rStyle w:val="crayon-i"/>
                <w:rFonts w:ascii="Times New Roman" w:hAnsi="Times New Roman" w:cs="Times New Roman"/>
                <w:color w:val="000000"/>
                <w:sz w:val="20"/>
                <w:szCs w:val="20"/>
                <w:lang w:val="en-US"/>
              </w:rPr>
              <w:t>Countable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t"/>
                <w:rFonts w:ascii="Times New Roman" w:hAnsi="Times New Roman" w:cs="Times New Roman"/>
                <w:color w:val="000000"/>
                <w:sz w:val="20"/>
                <w:szCs w:val="20"/>
                <w:lang w:val="en-US"/>
              </w:rPr>
              <w:t>use</w:t>
            </w:r>
            <w:r w:rsidRPr="008A0813">
              <w:rPr>
                <w:rStyle w:val="crayon-h"/>
                <w:rFonts w:ascii="Times New Roman" w:hAnsi="Times New Roman" w:cs="Times New Roman"/>
                <w:color w:val="000000"/>
                <w:sz w:val="20"/>
                <w:szCs w:val="20"/>
                <w:lang w:val="en-US"/>
              </w:rPr>
              <w:t xml:space="preserve"> </w:t>
            </w:r>
            <w:r w:rsidRPr="008A0813">
              <w:rPr>
                <w:rStyle w:val="crayon-i"/>
                <w:rFonts w:ascii="Times New Roman" w:hAnsi="Times New Roman" w:cs="Times New Roman"/>
                <w:color w:val="000000"/>
                <w:sz w:val="20"/>
                <w:szCs w:val="20"/>
                <w:lang w:val="en-US"/>
              </w:rPr>
              <w:t>Iterator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 xml:space="preserve">StationList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i"/>
                <w:rFonts w:ascii="Times New Roman" w:hAnsi="Times New Roman" w:cs="Times New Roman"/>
                <w:color w:val="000000"/>
                <w:sz w:val="20"/>
                <w:szCs w:val="20"/>
                <w:lang w:val="en-US"/>
              </w:rPr>
              <w:t>Countable</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Iterator</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c"/>
                <w:rFonts w:ascii="Times New Roman" w:hAnsi="Times New Roman" w:cs="Times New Roman"/>
                <w:color w:val="000000"/>
                <w:sz w:val="20"/>
                <w:szCs w:val="20"/>
                <w:lang w:val="en-US"/>
              </w:rPr>
              <w:t>/** @var RadioStation[] $stations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$stations</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c"/>
                <w:rFonts w:ascii="Times New Roman" w:hAnsi="Times New Roman" w:cs="Times New Roman"/>
                <w:color w:val="000000"/>
                <w:sz w:val="20"/>
                <w:szCs w:val="20"/>
                <w:lang w:val="en-US"/>
              </w:rPr>
              <w:t>/** @var int $counter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$counter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addStation</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RadioStation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$station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stations</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$station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removeStation</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RadioStation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$toRemove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$toRemoveFrequency</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$toRemove</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getFrequency</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stations</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array_filter</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stations</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RadioStation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$station</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t"/>
                <w:rFonts w:ascii="Times New Roman" w:hAnsi="Times New Roman" w:cs="Times New Roman"/>
                <w:color w:val="000000"/>
                <w:sz w:val="20"/>
                <w:szCs w:val="20"/>
                <w:lang w:val="en-US"/>
              </w:rPr>
              <w:t>use</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$toRemoveFrequency</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$station</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getFrequency</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$toRemoveFrequency</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count</w:t>
            </w:r>
            <w:r w:rsidRPr="008A0813">
              <w:rPr>
                <w:rStyle w:val="crayon-sy"/>
                <w:rFonts w:ascii="Times New Roman" w:hAnsi="Times New Roman" w:cs="Times New Roman"/>
                <w:color w:val="000000"/>
                <w:sz w:val="20"/>
                <w:szCs w:val="20"/>
                <w:lang w:val="en-US"/>
              </w:rPr>
              <w:t>()</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int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count</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stations</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current</w:t>
            </w:r>
            <w:r w:rsidRPr="008A0813">
              <w:rPr>
                <w:rStyle w:val="crayon-sy"/>
                <w:rFonts w:ascii="Times New Roman" w:hAnsi="Times New Roman" w:cs="Times New Roman"/>
                <w:color w:val="000000"/>
                <w:sz w:val="20"/>
                <w:szCs w:val="20"/>
                <w:lang w:val="en-US"/>
              </w:rPr>
              <w:t>()</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RadioStation</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stations</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counter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key</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counter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next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counter</w:t>
            </w:r>
            <w:r w:rsidRPr="008A0813">
              <w:rPr>
                <w:rStyle w:val="crayon-o"/>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rewind</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counter</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n"/>
                <w:rFonts w:ascii="Times New Roman" w:hAnsi="Times New Roman" w:cs="Times New Roman"/>
                <w:color w:val="000000"/>
                <w:sz w:val="20"/>
                <w:szCs w:val="20"/>
                <w:lang w:val="en-US"/>
              </w:rPr>
              <w:t>0</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valid</w:t>
            </w:r>
            <w:r w:rsidRPr="008A0813">
              <w:rPr>
                <w:rStyle w:val="crayon-sy"/>
                <w:rFonts w:ascii="Times New Roman" w:hAnsi="Times New Roman" w:cs="Times New Roman"/>
                <w:color w:val="000000"/>
                <w:sz w:val="20"/>
                <w:szCs w:val="20"/>
                <w:lang w:val="en-US"/>
              </w:rPr>
              <w:t>()</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bool</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k"/>
                <w:rFonts w:ascii="Times New Roman" w:hAnsi="Times New Roman" w:cs="Times New Roman"/>
                <w:color w:val="000000"/>
                <w:sz w:val="20"/>
                <w:szCs w:val="20"/>
                <w:lang w:val="en-US"/>
              </w:rPr>
              <w:t>isset</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stations</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counter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319" w:author="Unknown"/>
          <w:color w:val="333333"/>
          <w:sz w:val="20"/>
          <w:szCs w:val="20"/>
        </w:rPr>
      </w:pPr>
      <w:ins w:id="320" w:author="Unknown">
        <w:r w:rsidRPr="008A0813">
          <w:rPr>
            <w:color w:val="333333"/>
            <w:sz w:val="20"/>
            <w:szCs w:val="20"/>
          </w:rPr>
          <w:t>Пример использования:</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lastRenderedPageBreak/>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lastRenderedPageBreak/>
              <w:t>$stationList</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StationList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Добавление</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станций</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$stationList</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addStation</w:t>
            </w:r>
            <w:r w:rsidRPr="008A0813">
              <w:rPr>
                <w:rStyle w:val="crayon-sy"/>
                <w:rFonts w:ascii="Times New Roman" w:hAnsi="Times New Roman" w:cs="Times New Roman"/>
                <w:color w:val="000000"/>
                <w:sz w:val="20"/>
                <w:szCs w:val="20"/>
                <w:lang w:val="en-US"/>
              </w:rPr>
              <w:t>(</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RadioStation</w:t>
            </w:r>
            <w:r w:rsidRPr="008A0813">
              <w:rPr>
                <w:rStyle w:val="crayon-sy"/>
                <w:rFonts w:ascii="Times New Roman" w:hAnsi="Times New Roman" w:cs="Times New Roman"/>
                <w:color w:val="000000"/>
                <w:sz w:val="20"/>
                <w:szCs w:val="20"/>
                <w:lang w:val="en-US"/>
              </w:rPr>
              <w:t>(</w:t>
            </w:r>
            <w:r w:rsidRPr="008A0813">
              <w:rPr>
                <w:rStyle w:val="crayon-cn"/>
                <w:rFonts w:ascii="Times New Roman" w:hAnsi="Times New Roman" w:cs="Times New Roman"/>
                <w:color w:val="000000"/>
                <w:sz w:val="20"/>
                <w:szCs w:val="20"/>
                <w:lang w:val="en-US"/>
              </w:rPr>
              <w:t>89</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$stationList</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addStation</w:t>
            </w:r>
            <w:r w:rsidRPr="008A0813">
              <w:rPr>
                <w:rStyle w:val="crayon-sy"/>
                <w:rFonts w:ascii="Times New Roman" w:hAnsi="Times New Roman" w:cs="Times New Roman"/>
                <w:color w:val="000000"/>
                <w:sz w:val="20"/>
                <w:szCs w:val="20"/>
                <w:lang w:val="en-US"/>
              </w:rPr>
              <w:t>(</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RadioStation</w:t>
            </w:r>
            <w:r w:rsidRPr="008A0813">
              <w:rPr>
                <w:rStyle w:val="crayon-sy"/>
                <w:rFonts w:ascii="Times New Roman" w:hAnsi="Times New Roman" w:cs="Times New Roman"/>
                <w:color w:val="000000"/>
                <w:sz w:val="20"/>
                <w:szCs w:val="20"/>
                <w:lang w:val="en-US"/>
              </w:rPr>
              <w:t>(</w:t>
            </w:r>
            <w:r w:rsidRPr="008A0813">
              <w:rPr>
                <w:rStyle w:val="crayon-cn"/>
                <w:rFonts w:ascii="Times New Roman" w:hAnsi="Times New Roman" w:cs="Times New Roman"/>
                <w:color w:val="000000"/>
                <w:sz w:val="20"/>
                <w:szCs w:val="20"/>
                <w:lang w:val="en-US"/>
              </w:rPr>
              <w:t>101</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$stationList</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addStation</w:t>
            </w:r>
            <w:r w:rsidRPr="008A0813">
              <w:rPr>
                <w:rStyle w:val="crayon-sy"/>
                <w:rFonts w:ascii="Times New Roman" w:hAnsi="Times New Roman" w:cs="Times New Roman"/>
                <w:color w:val="000000"/>
                <w:sz w:val="20"/>
                <w:szCs w:val="20"/>
                <w:lang w:val="en-US"/>
              </w:rPr>
              <w:t>(</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RadioStation</w:t>
            </w:r>
            <w:r w:rsidRPr="008A0813">
              <w:rPr>
                <w:rStyle w:val="crayon-sy"/>
                <w:rFonts w:ascii="Times New Roman" w:hAnsi="Times New Roman" w:cs="Times New Roman"/>
                <w:color w:val="000000"/>
                <w:sz w:val="20"/>
                <w:szCs w:val="20"/>
                <w:lang w:val="en-US"/>
              </w:rPr>
              <w:t>(</w:t>
            </w:r>
            <w:r w:rsidRPr="008A0813">
              <w:rPr>
                <w:rStyle w:val="crayon-cn"/>
                <w:rFonts w:ascii="Times New Roman" w:hAnsi="Times New Roman" w:cs="Times New Roman"/>
                <w:color w:val="000000"/>
                <w:sz w:val="20"/>
                <w:szCs w:val="20"/>
                <w:lang w:val="en-US"/>
              </w:rPr>
              <w:t>102</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$stationList</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addStation</w:t>
            </w:r>
            <w:r w:rsidRPr="008A0813">
              <w:rPr>
                <w:rStyle w:val="crayon-sy"/>
                <w:rFonts w:ascii="Times New Roman" w:hAnsi="Times New Roman" w:cs="Times New Roman"/>
                <w:color w:val="000000"/>
                <w:sz w:val="20"/>
                <w:szCs w:val="20"/>
                <w:lang w:val="en-US"/>
              </w:rPr>
              <w:t>(</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RadioStation</w:t>
            </w:r>
            <w:r w:rsidRPr="008A0813">
              <w:rPr>
                <w:rStyle w:val="crayon-sy"/>
                <w:rFonts w:ascii="Times New Roman" w:hAnsi="Times New Roman" w:cs="Times New Roman"/>
                <w:color w:val="000000"/>
                <w:sz w:val="20"/>
                <w:szCs w:val="20"/>
                <w:lang w:val="en-US"/>
              </w:rPr>
              <w:t>(</w:t>
            </w:r>
            <w:r w:rsidRPr="008A0813">
              <w:rPr>
                <w:rStyle w:val="crayon-cn"/>
                <w:rFonts w:ascii="Times New Roman" w:hAnsi="Times New Roman" w:cs="Times New Roman"/>
                <w:color w:val="000000"/>
                <w:sz w:val="20"/>
                <w:szCs w:val="20"/>
                <w:lang w:val="en-US"/>
              </w:rPr>
              <w:t>103.2</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t"/>
                <w:rFonts w:ascii="Times New Roman" w:hAnsi="Times New Roman" w:cs="Times New Roman"/>
                <w:color w:val="000000"/>
                <w:sz w:val="20"/>
                <w:szCs w:val="20"/>
                <w:lang w:val="en-US"/>
              </w:rPr>
              <w:lastRenderedPageBreak/>
              <w:t>foreach</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$stationList</w:t>
            </w:r>
            <w:r w:rsidRPr="008A0813">
              <w:rPr>
                <w:rStyle w:val="crayon-h"/>
                <w:rFonts w:ascii="Times New Roman" w:hAnsi="Times New Roman" w:cs="Times New Roman"/>
                <w:color w:val="000000"/>
                <w:sz w:val="20"/>
                <w:szCs w:val="20"/>
                <w:lang w:val="en-US"/>
              </w:rPr>
              <w:t xml:space="preserve"> </w:t>
            </w:r>
            <w:r w:rsidRPr="008A0813">
              <w:rPr>
                <w:rStyle w:val="crayon-st"/>
                <w:rFonts w:ascii="Times New Roman" w:hAnsi="Times New Roman" w:cs="Times New Roman"/>
                <w:color w:val="000000"/>
                <w:sz w:val="20"/>
                <w:szCs w:val="20"/>
                <w:lang w:val="en-US"/>
              </w:rPr>
              <w:t>as</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$station</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proofErr w:type="gramStart"/>
            <w:r w:rsidRPr="008A0813">
              <w:rPr>
                <w:rStyle w:val="crayon-k"/>
                <w:rFonts w:ascii="Times New Roman" w:hAnsi="Times New Roman" w:cs="Times New Roman"/>
                <w:color w:val="000000"/>
                <w:sz w:val="20"/>
                <w:szCs w:val="20"/>
                <w:lang w:val="en-US"/>
              </w:rPr>
              <w:t>echo</w:t>
            </w:r>
            <w:proofErr w:type="gramEnd"/>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$station</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getFrequency</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PHP_EOL</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$stationList</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removeStation</w:t>
            </w:r>
            <w:r w:rsidRPr="008A0813">
              <w:rPr>
                <w:rStyle w:val="crayon-sy"/>
                <w:rFonts w:ascii="Times New Roman" w:hAnsi="Times New Roman" w:cs="Times New Roman"/>
                <w:color w:val="000000"/>
                <w:sz w:val="20"/>
                <w:szCs w:val="20"/>
                <w:lang w:val="en-US"/>
              </w:rPr>
              <w:t>(</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RadioStation</w:t>
            </w:r>
            <w:r w:rsidRPr="008A0813">
              <w:rPr>
                <w:rStyle w:val="crayon-sy"/>
                <w:rFonts w:ascii="Times New Roman" w:hAnsi="Times New Roman" w:cs="Times New Roman"/>
                <w:color w:val="000000"/>
                <w:sz w:val="20"/>
                <w:szCs w:val="20"/>
                <w:lang w:val="en-US"/>
              </w:rPr>
              <w:t>(</w:t>
            </w:r>
            <w:r w:rsidRPr="008A0813">
              <w:rPr>
                <w:rStyle w:val="crayon-cn"/>
                <w:rFonts w:ascii="Times New Roman" w:hAnsi="Times New Roman" w:cs="Times New Roman"/>
                <w:color w:val="000000"/>
                <w:sz w:val="20"/>
                <w:szCs w:val="20"/>
                <w:lang w:val="en-US"/>
              </w:rPr>
              <w:t>89</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Удалит</w:t>
            </w:r>
            <w:r w:rsidRPr="008A0813">
              <w:rPr>
                <w:rStyle w:val="crayon-c"/>
                <w:rFonts w:ascii="Times New Roman" w:hAnsi="Times New Roman" w:cs="Times New Roman"/>
                <w:color w:val="000000"/>
                <w:sz w:val="20"/>
                <w:szCs w:val="20"/>
                <w:lang w:val="en-US"/>
              </w:rPr>
              <w:t xml:space="preserve"> 89 </w:t>
            </w:r>
            <w:r w:rsidRPr="008A0813">
              <w:rPr>
                <w:rStyle w:val="crayon-c"/>
                <w:rFonts w:ascii="Times New Roman" w:hAnsi="Times New Roman" w:cs="Times New Roman"/>
                <w:color w:val="000000"/>
                <w:sz w:val="20"/>
                <w:szCs w:val="20"/>
              </w:rPr>
              <w:t>станцию</w:t>
            </w:r>
          </w:p>
        </w:tc>
      </w:tr>
    </w:tbl>
    <w:p w:rsidR="00D05C7A" w:rsidRPr="008A0813" w:rsidRDefault="00D05C7A" w:rsidP="008A0813">
      <w:pPr>
        <w:pStyle w:val="a4"/>
        <w:shd w:val="clear" w:color="auto" w:fill="FFFFFF"/>
        <w:spacing w:before="0" w:beforeAutospacing="0" w:after="0" w:afterAutospacing="0"/>
        <w:rPr>
          <w:ins w:id="321" w:author="Unknown"/>
          <w:color w:val="333333"/>
          <w:sz w:val="20"/>
          <w:szCs w:val="20"/>
        </w:rPr>
      </w:pPr>
      <w:bookmarkStart w:id="322" w:name="34"/>
      <w:bookmarkEnd w:id="322"/>
      <w:ins w:id="323" w:author="Unknown">
        <w:r w:rsidRPr="008A0813">
          <w:rPr>
            <w:color w:val="333333"/>
            <w:sz w:val="20"/>
            <w:szCs w:val="20"/>
          </w:rPr>
          <w:lastRenderedPageBreak/>
          <w:t>Примеры на </w:t>
        </w:r>
        <w:r w:rsidRPr="008A0813">
          <w:rPr>
            <w:color w:val="333333"/>
            <w:sz w:val="20"/>
            <w:szCs w:val="20"/>
          </w:rPr>
          <w:fldChar w:fldCharType="begin"/>
        </w:r>
        <w:r w:rsidRPr="008A0813">
          <w:rPr>
            <w:color w:val="333333"/>
            <w:sz w:val="20"/>
            <w:szCs w:val="20"/>
          </w:rPr>
          <w:instrText xml:space="preserve"> HYPERLINK "https://github.com/iluwatar/java-design-patterns/tree/master/iterator" \t "_blank" </w:instrText>
        </w:r>
        <w:r w:rsidRPr="008A0813">
          <w:rPr>
            <w:color w:val="333333"/>
            <w:sz w:val="20"/>
            <w:szCs w:val="20"/>
          </w:rPr>
          <w:fldChar w:fldCharType="separate"/>
        </w:r>
        <w:r w:rsidRPr="008A0813">
          <w:rPr>
            <w:rStyle w:val="a5"/>
            <w:color w:val="04A49C"/>
            <w:sz w:val="20"/>
            <w:szCs w:val="20"/>
          </w:rPr>
          <w:t>Java </w:t>
        </w:r>
        <w:r w:rsidRPr="008A0813">
          <w:rPr>
            <w:color w:val="333333"/>
            <w:sz w:val="20"/>
            <w:szCs w:val="20"/>
          </w:rPr>
          <w:fldChar w:fldCharType="end"/>
        </w:r>
        <w:r w:rsidRPr="008A0813">
          <w:rPr>
            <w:color w:val="333333"/>
            <w:sz w:val="20"/>
            <w:szCs w:val="20"/>
          </w:rPr>
          <w:t>и </w:t>
        </w:r>
        <w:r w:rsidRPr="008A0813">
          <w:rPr>
            <w:color w:val="333333"/>
            <w:sz w:val="20"/>
            <w:szCs w:val="20"/>
          </w:rPr>
          <w:fldChar w:fldCharType="begin"/>
        </w:r>
        <w:r w:rsidRPr="008A0813">
          <w:rPr>
            <w:color w:val="333333"/>
            <w:sz w:val="20"/>
            <w:szCs w:val="20"/>
          </w:rPr>
          <w:instrText xml:space="preserve"> HYPERLINK "https://github.com/faif/python-patterns/blob/master/behavioral/iterator.py" \t "_blank" </w:instrText>
        </w:r>
        <w:r w:rsidRPr="008A0813">
          <w:rPr>
            <w:color w:val="333333"/>
            <w:sz w:val="20"/>
            <w:szCs w:val="20"/>
          </w:rPr>
          <w:fldChar w:fldCharType="separate"/>
        </w:r>
        <w:r w:rsidRPr="008A0813">
          <w:rPr>
            <w:rStyle w:val="a5"/>
            <w:color w:val="04A49C"/>
            <w:sz w:val="20"/>
            <w:szCs w:val="20"/>
          </w:rPr>
          <w:t>Python</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2"/>
        <w:shd w:val="clear" w:color="auto" w:fill="FFFFFF"/>
        <w:spacing w:before="0" w:line="240" w:lineRule="auto"/>
        <w:rPr>
          <w:ins w:id="324" w:author="Unknown"/>
          <w:rFonts w:ascii="Times New Roman" w:hAnsi="Times New Roman" w:cs="Times New Roman"/>
          <w:b w:val="0"/>
          <w:bCs w:val="0"/>
          <w:color w:val="333333"/>
          <w:sz w:val="20"/>
          <w:szCs w:val="20"/>
        </w:rPr>
      </w:pPr>
      <w:ins w:id="325" w:author="Unknown">
        <w:r w:rsidRPr="008A0813">
          <w:rPr>
            <w:rFonts w:ascii="Times New Roman" w:hAnsi="Times New Roman" w:cs="Times New Roman"/>
            <w:b w:val="0"/>
            <w:bCs w:val="0"/>
            <w:color w:val="333333"/>
            <w:sz w:val="20"/>
            <w:szCs w:val="20"/>
          </w:rPr>
          <w:t>Посредник (Mediator)</w:t>
        </w:r>
      </w:ins>
    </w:p>
    <w:p w:rsidR="00D05C7A" w:rsidRPr="008A0813" w:rsidRDefault="00D05C7A" w:rsidP="008A0813">
      <w:pPr>
        <w:pStyle w:val="a4"/>
        <w:shd w:val="clear" w:color="auto" w:fill="FFFFFF"/>
        <w:spacing w:before="0" w:beforeAutospacing="0" w:after="0" w:afterAutospacing="0"/>
        <w:rPr>
          <w:ins w:id="326" w:author="Unknown"/>
          <w:color w:val="333333"/>
          <w:sz w:val="20"/>
          <w:szCs w:val="20"/>
        </w:rPr>
      </w:pPr>
      <w:ins w:id="327" w:author="Unknown">
        <w:r w:rsidRPr="008A0813">
          <w:rPr>
            <w:color w:val="333333"/>
            <w:sz w:val="20"/>
            <w:szCs w:val="20"/>
          </w:rPr>
          <w:t>Википедия </w:t>
        </w:r>
        <w:r w:rsidRPr="008A0813">
          <w:rPr>
            <w:color w:val="333333"/>
            <w:sz w:val="20"/>
            <w:szCs w:val="20"/>
          </w:rPr>
          <w:fldChar w:fldCharType="begin"/>
        </w:r>
        <w:r w:rsidRPr="008A0813">
          <w:rPr>
            <w:color w:val="333333"/>
            <w:sz w:val="20"/>
            <w:szCs w:val="20"/>
          </w:rPr>
          <w:instrText xml:space="preserve"> HYPERLINK "https://ru.wikipedia.org/wiki/%D0%9F%D0%BE%D1%81%D1%80%D0%B5%D0%B4%D0%BD%D0%B8%D0%BA_(%D1%88%D0%B0%D0%B1%D0%BB%D0%BE%D0%BD_%D0%BF%D1%80%D0%BE%D0%B5%D0%BA%D1%82%D0%B8%D1%80%D0%BE%D0%B2%D0%B0%D0%BD%D0%B8%D1%8F)" \t "_blank" </w:instrText>
        </w:r>
        <w:r w:rsidRPr="008A0813">
          <w:rPr>
            <w:color w:val="333333"/>
            <w:sz w:val="20"/>
            <w:szCs w:val="20"/>
          </w:rPr>
          <w:fldChar w:fldCharType="separate"/>
        </w:r>
        <w:r w:rsidRPr="008A0813">
          <w:rPr>
            <w:rStyle w:val="a5"/>
            <w:color w:val="04A49C"/>
            <w:sz w:val="20"/>
            <w:szCs w:val="20"/>
          </w:rPr>
          <w:t>гласит</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a4"/>
        <w:shd w:val="clear" w:color="auto" w:fill="FFFFFF"/>
        <w:spacing w:before="0" w:beforeAutospacing="0" w:after="0" w:afterAutospacing="0"/>
        <w:rPr>
          <w:ins w:id="328" w:author="Unknown"/>
          <w:color w:val="333333"/>
          <w:sz w:val="20"/>
          <w:szCs w:val="20"/>
        </w:rPr>
      </w:pPr>
      <w:ins w:id="329" w:author="Unknown">
        <w:r w:rsidRPr="008A0813">
          <w:rPr>
            <w:rStyle w:val="a3"/>
            <w:color w:val="333333"/>
            <w:sz w:val="20"/>
            <w:szCs w:val="20"/>
          </w:rPr>
          <w:t>Посредник</w:t>
        </w:r>
        <w:r w:rsidRPr="008A0813">
          <w:rPr>
            <w:color w:val="333333"/>
            <w:sz w:val="20"/>
            <w:szCs w:val="20"/>
          </w:rPr>
          <w:t> — поведенческий шаблон проектирования, обеспечивающий взаимодействие множества объектов, формируя при этом слабую связанность, и избавляя объекты, от необходимости явно ссылаться друг на друга.</w:t>
        </w:r>
      </w:ins>
    </w:p>
    <w:p w:rsidR="00D05C7A" w:rsidRPr="008A0813" w:rsidRDefault="00D05C7A" w:rsidP="008A0813">
      <w:pPr>
        <w:pStyle w:val="a4"/>
        <w:shd w:val="clear" w:color="auto" w:fill="FFFFFF"/>
        <w:spacing w:before="0" w:beforeAutospacing="0" w:after="0" w:afterAutospacing="0"/>
        <w:rPr>
          <w:ins w:id="330" w:author="Unknown"/>
          <w:color w:val="333333"/>
          <w:sz w:val="20"/>
          <w:szCs w:val="20"/>
        </w:rPr>
      </w:pPr>
      <w:ins w:id="331" w:author="Unknown">
        <w:r w:rsidRPr="008A0813">
          <w:rPr>
            <w:rStyle w:val="a3"/>
            <w:color w:val="333333"/>
            <w:sz w:val="20"/>
            <w:szCs w:val="20"/>
          </w:rPr>
          <w:t>Пример из жизни: </w:t>
        </w:r>
        <w:r w:rsidRPr="008A0813">
          <w:rPr>
            <w:color w:val="333333"/>
            <w:sz w:val="20"/>
            <w:szCs w:val="20"/>
          </w:rPr>
          <w:t xml:space="preserve">Общим примером будет, когда вы говорите с кем-то по мобильнику, то между вами и собеседником находится мобильный оператор. То есть сигнал передаётся через него, а не напрямую. В данном </w:t>
        </w:r>
        <w:proofErr w:type="gramStart"/>
        <w:r w:rsidRPr="008A0813">
          <w:rPr>
            <w:color w:val="333333"/>
            <w:sz w:val="20"/>
            <w:szCs w:val="20"/>
          </w:rPr>
          <w:t>примере</w:t>
        </w:r>
        <w:proofErr w:type="gramEnd"/>
        <w:r w:rsidRPr="008A0813">
          <w:rPr>
            <w:color w:val="333333"/>
            <w:sz w:val="20"/>
            <w:szCs w:val="20"/>
          </w:rPr>
          <w:t xml:space="preserve"> оператор — посредник.</w:t>
        </w:r>
      </w:ins>
    </w:p>
    <w:p w:rsidR="00D05C7A" w:rsidRPr="008A0813" w:rsidRDefault="00D05C7A" w:rsidP="008A0813">
      <w:pPr>
        <w:pStyle w:val="a4"/>
        <w:shd w:val="clear" w:color="auto" w:fill="FFFFFF"/>
        <w:spacing w:before="0" w:beforeAutospacing="0" w:after="0" w:afterAutospacing="0"/>
        <w:rPr>
          <w:ins w:id="332" w:author="Unknown"/>
          <w:color w:val="333333"/>
          <w:sz w:val="20"/>
          <w:szCs w:val="20"/>
        </w:rPr>
      </w:pPr>
      <w:ins w:id="333" w:author="Unknown">
        <w:r w:rsidRPr="008A0813">
          <w:rPr>
            <w:rStyle w:val="a3"/>
            <w:color w:val="333333"/>
            <w:sz w:val="20"/>
            <w:szCs w:val="20"/>
          </w:rPr>
          <w:t>Простыми словами: </w:t>
        </w:r>
        <w:r w:rsidRPr="008A0813">
          <w:rPr>
            <w:color w:val="333333"/>
            <w:sz w:val="20"/>
            <w:szCs w:val="20"/>
          </w:rPr>
          <w:t>Шаблон посредник подразумевает добавление стороннего объекта (посредника) для управления взаимодействием между двумя объектами (коллегами). Шаблон помогает уменьшить связанность (coupling) классов, общающихся друг с другом, ведь теперь они не должны знать о реализациях своих собеседников.</w:t>
        </w:r>
      </w:ins>
    </w:p>
    <w:p w:rsidR="00D05C7A" w:rsidRPr="008A0813" w:rsidRDefault="00D05C7A" w:rsidP="008A0813">
      <w:pPr>
        <w:pStyle w:val="a4"/>
        <w:shd w:val="clear" w:color="auto" w:fill="FFFFFF"/>
        <w:spacing w:before="0" w:beforeAutospacing="0" w:after="0" w:afterAutospacing="0"/>
        <w:rPr>
          <w:ins w:id="334" w:author="Unknown"/>
          <w:color w:val="333333"/>
          <w:sz w:val="20"/>
          <w:szCs w:val="20"/>
        </w:rPr>
      </w:pPr>
      <w:ins w:id="335" w:author="Unknown">
        <w:r w:rsidRPr="008A0813">
          <w:rPr>
            <w:color w:val="333333"/>
            <w:sz w:val="20"/>
            <w:szCs w:val="20"/>
          </w:rPr>
          <w:t>Разберем пример в коде. Простейший пример: чат (посредник), в котором пользователи (коллеги) отправляют друг другу сообщения.</w:t>
        </w:r>
      </w:ins>
    </w:p>
    <w:p w:rsidR="00D05C7A" w:rsidRPr="008A0813" w:rsidRDefault="00D05C7A" w:rsidP="008A0813">
      <w:pPr>
        <w:pStyle w:val="a4"/>
        <w:shd w:val="clear" w:color="auto" w:fill="FFFFFF"/>
        <w:spacing w:before="0" w:beforeAutospacing="0" w:after="0" w:afterAutospacing="0"/>
        <w:rPr>
          <w:ins w:id="336" w:author="Unknown"/>
          <w:color w:val="333333"/>
          <w:sz w:val="20"/>
          <w:szCs w:val="20"/>
        </w:rPr>
      </w:pPr>
      <w:ins w:id="337" w:author="Unknown">
        <w:r w:rsidRPr="008A0813">
          <w:rPr>
            <w:color w:val="333333"/>
            <w:sz w:val="20"/>
            <w:szCs w:val="20"/>
          </w:rPr>
          <w:t>Изначально у нас есть посредник </w:t>
        </w:r>
        <w:r w:rsidRPr="008A0813">
          <w:rPr>
            <w:rStyle w:val="HTML"/>
            <w:rFonts w:ascii="Times New Roman" w:eastAsiaTheme="majorEastAsia" w:hAnsi="Times New Roman" w:cs="Times New Roman"/>
            <w:color w:val="DD1144"/>
            <w:bdr w:val="single" w:sz="4" w:space="1" w:color="E1E1E8" w:frame="1"/>
            <w:shd w:val="clear" w:color="auto" w:fill="F7F7F9"/>
          </w:rPr>
          <w:t>ChatRoomMediator</w:t>
        </w:r>
        <w:r w:rsidRPr="008A0813">
          <w:rPr>
            <w:color w:val="333333"/>
            <w:sz w:val="20"/>
            <w:szCs w:val="20"/>
          </w:rPr>
          <w:t>:</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interface</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ChatRoomMediator</w:t>
            </w:r>
            <w:r w:rsidRPr="008A0813">
              <w:rPr>
                <w:rStyle w:val="crayon-h"/>
                <w:rFonts w:ascii="Times New Roman" w:hAnsi="Times New Roman" w:cs="Times New Roman"/>
                <w:color w:val="000000"/>
                <w:sz w:val="20"/>
                <w:szCs w:val="20"/>
                <w:lang w:val="en-US"/>
              </w:rPr>
              <w:t xml:space="preserve">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showMessage</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User</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$user</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string</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$message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Посредник</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ChatRoom</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ChatRoomMediator</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showMessage</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User</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$user</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string</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$message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$time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date</w:t>
            </w:r>
            <w:r w:rsidRPr="008A0813">
              <w:rPr>
                <w:rStyle w:val="crayon-sy"/>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lang w:val="en-US"/>
              </w:rPr>
              <w:t>'M d, y H:i'</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$sender</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$user</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getName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proofErr w:type="gramStart"/>
            <w:r w:rsidRPr="008A0813">
              <w:rPr>
                <w:rStyle w:val="crayon-k"/>
                <w:rFonts w:ascii="Times New Roman" w:hAnsi="Times New Roman" w:cs="Times New Roman"/>
                <w:color w:val="000000"/>
                <w:sz w:val="20"/>
                <w:szCs w:val="20"/>
                <w:lang w:val="en-US"/>
              </w:rPr>
              <w:t>echo</w:t>
            </w:r>
            <w:proofErr w:type="gramEnd"/>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$time</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w:t>
            </w:r>
            <w:proofErr w:type="gramStart"/>
            <w:r w:rsidRPr="008A0813">
              <w:rPr>
                <w:rStyle w:val="crayon-v"/>
                <w:rFonts w:ascii="Times New Roman" w:hAnsi="Times New Roman" w:cs="Times New Roman"/>
                <w:color w:val="000000"/>
                <w:sz w:val="20"/>
                <w:szCs w:val="20"/>
                <w:lang w:val="en-US"/>
              </w:rPr>
              <w:t>sender</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proofErr w:type="gramEnd"/>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rPr>
              <w:t>$message</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338" w:author="Unknown"/>
          <w:color w:val="333333"/>
          <w:sz w:val="20"/>
          <w:szCs w:val="20"/>
        </w:rPr>
      </w:pPr>
      <w:ins w:id="339" w:author="Unknown">
        <w:r w:rsidRPr="008A0813">
          <w:rPr>
            <w:color w:val="333333"/>
            <w:sz w:val="20"/>
            <w:szCs w:val="20"/>
          </w:rPr>
          <w:t>Затем у нас есть наши </w:t>
        </w:r>
        <w:r w:rsidRPr="008A0813">
          <w:rPr>
            <w:rStyle w:val="HTML"/>
            <w:rFonts w:ascii="Times New Roman" w:eastAsiaTheme="majorEastAsia" w:hAnsi="Times New Roman" w:cs="Times New Roman"/>
            <w:color w:val="DD1144"/>
            <w:bdr w:val="single" w:sz="4" w:space="1" w:color="E1E1E8" w:frame="1"/>
            <w:shd w:val="clear" w:color="auto" w:fill="F7F7F9"/>
          </w:rPr>
          <w:t>User</w:t>
        </w:r>
        <w:r w:rsidRPr="008A0813">
          <w:rPr>
            <w:color w:val="333333"/>
            <w:sz w:val="20"/>
            <w:szCs w:val="20"/>
          </w:rPr>
          <w:t> (коллеги):</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User</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$name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$chatMediator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__construct</w:t>
            </w:r>
            <w:r w:rsidRPr="008A0813">
              <w:rPr>
                <w:rStyle w:val="crayon-sy"/>
                <w:rFonts w:ascii="Times New Roman" w:hAnsi="Times New Roman" w:cs="Times New Roman"/>
                <w:color w:val="000000"/>
                <w:sz w:val="20"/>
                <w:szCs w:val="20"/>
                <w:lang w:val="en-US"/>
              </w:rPr>
              <w:t>(</w:t>
            </w:r>
            <w:r w:rsidRPr="008A0813">
              <w:rPr>
                <w:rStyle w:val="crayon-t"/>
                <w:rFonts w:ascii="Times New Roman" w:hAnsi="Times New Roman" w:cs="Times New Roman"/>
                <w:color w:val="000000"/>
                <w:sz w:val="20"/>
                <w:szCs w:val="20"/>
                <w:lang w:val="en-US"/>
              </w:rPr>
              <w:t>string</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$name</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i"/>
                <w:rFonts w:ascii="Times New Roman" w:hAnsi="Times New Roman" w:cs="Times New Roman"/>
                <w:color w:val="000000"/>
                <w:sz w:val="20"/>
                <w:szCs w:val="20"/>
                <w:lang w:val="en-US"/>
              </w:rPr>
              <w:t>ChatRoomMediator</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$chatMediator</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name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$name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chatMediator</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$chatMediator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getName</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name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send</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$message</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chatMediator</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showMessage</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$this</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$message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340" w:author="Unknown"/>
          <w:color w:val="333333"/>
          <w:sz w:val="20"/>
          <w:szCs w:val="20"/>
        </w:rPr>
      </w:pPr>
      <w:ins w:id="341" w:author="Unknown">
        <w:r w:rsidRPr="008A0813">
          <w:rPr>
            <w:color w:val="333333"/>
            <w:sz w:val="20"/>
            <w:szCs w:val="20"/>
          </w:rPr>
          <w:t>Пример использования:</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lastRenderedPageBreak/>
              <w:t>11</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lastRenderedPageBreak/>
              <w:t>$mediator</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ChatRoom</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$john</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User</w:t>
            </w:r>
            <w:r w:rsidRPr="008A0813">
              <w:rPr>
                <w:rStyle w:val="crayon-sy"/>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lang w:val="en-US"/>
              </w:rPr>
              <w:t>'John Doe'</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$mediator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$jane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User</w:t>
            </w:r>
            <w:r w:rsidRPr="008A0813">
              <w:rPr>
                <w:rStyle w:val="crayon-sy"/>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lang w:val="en-US"/>
              </w:rPr>
              <w:t>'Jane Doe'</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$mediator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$john</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send</w:t>
            </w:r>
            <w:r w:rsidRPr="008A0813">
              <w:rPr>
                <w:rStyle w:val="crayon-sy"/>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Привет</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$jane</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send</w:t>
            </w:r>
            <w:r w:rsidRPr="008A0813">
              <w:rPr>
                <w:rStyle w:val="crayon-sy"/>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Привет</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Вывод</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Feb 14, 10:58 [John]: Привет!</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lastRenderedPageBreak/>
              <w:t>// Feb 14, 10:58 [Jane]: Привет!</w:t>
            </w:r>
          </w:p>
        </w:tc>
      </w:tr>
    </w:tbl>
    <w:p w:rsidR="00D05C7A" w:rsidRPr="008A0813" w:rsidRDefault="00D05C7A" w:rsidP="008A0813">
      <w:pPr>
        <w:pStyle w:val="a4"/>
        <w:shd w:val="clear" w:color="auto" w:fill="FFFFFF"/>
        <w:spacing w:before="0" w:beforeAutospacing="0" w:after="0" w:afterAutospacing="0"/>
        <w:rPr>
          <w:ins w:id="342" w:author="Unknown"/>
          <w:color w:val="333333"/>
          <w:sz w:val="20"/>
          <w:szCs w:val="20"/>
        </w:rPr>
      </w:pPr>
      <w:bookmarkStart w:id="343" w:name="35"/>
      <w:bookmarkEnd w:id="343"/>
      <w:ins w:id="344" w:author="Unknown">
        <w:r w:rsidRPr="008A0813">
          <w:rPr>
            <w:color w:val="333333"/>
            <w:sz w:val="20"/>
            <w:szCs w:val="20"/>
          </w:rPr>
          <w:lastRenderedPageBreak/>
          <w:t>Примеры на </w:t>
        </w:r>
        <w:r w:rsidRPr="008A0813">
          <w:rPr>
            <w:color w:val="333333"/>
            <w:sz w:val="20"/>
            <w:szCs w:val="20"/>
          </w:rPr>
          <w:fldChar w:fldCharType="begin"/>
        </w:r>
        <w:r w:rsidRPr="008A0813">
          <w:rPr>
            <w:color w:val="333333"/>
            <w:sz w:val="20"/>
            <w:szCs w:val="20"/>
          </w:rPr>
          <w:instrText xml:space="preserve"> HYPERLINK "https://github.com/iluwatar/java-design-patterns/tree/master/mediator" \t "_blank" </w:instrText>
        </w:r>
        <w:r w:rsidRPr="008A0813">
          <w:rPr>
            <w:color w:val="333333"/>
            <w:sz w:val="20"/>
            <w:szCs w:val="20"/>
          </w:rPr>
          <w:fldChar w:fldCharType="separate"/>
        </w:r>
        <w:r w:rsidRPr="008A0813">
          <w:rPr>
            <w:rStyle w:val="a5"/>
            <w:color w:val="04A49C"/>
            <w:sz w:val="20"/>
            <w:szCs w:val="20"/>
          </w:rPr>
          <w:t>Java </w:t>
        </w:r>
        <w:r w:rsidRPr="008A0813">
          <w:rPr>
            <w:color w:val="333333"/>
            <w:sz w:val="20"/>
            <w:szCs w:val="20"/>
          </w:rPr>
          <w:fldChar w:fldCharType="end"/>
        </w:r>
        <w:r w:rsidRPr="008A0813">
          <w:rPr>
            <w:color w:val="333333"/>
            <w:sz w:val="20"/>
            <w:szCs w:val="20"/>
          </w:rPr>
          <w:t>и </w:t>
        </w:r>
        <w:r w:rsidRPr="008A0813">
          <w:rPr>
            <w:color w:val="333333"/>
            <w:sz w:val="20"/>
            <w:szCs w:val="20"/>
          </w:rPr>
          <w:fldChar w:fldCharType="begin"/>
        </w:r>
        <w:r w:rsidRPr="008A0813">
          <w:rPr>
            <w:color w:val="333333"/>
            <w:sz w:val="20"/>
            <w:szCs w:val="20"/>
          </w:rPr>
          <w:instrText xml:space="preserve"> HYPERLINK "https://github.com/faif/python-patterns/blob/master/behavioral/mediator.py" \t "_blank" </w:instrText>
        </w:r>
        <w:r w:rsidRPr="008A0813">
          <w:rPr>
            <w:color w:val="333333"/>
            <w:sz w:val="20"/>
            <w:szCs w:val="20"/>
          </w:rPr>
          <w:fldChar w:fldCharType="separate"/>
        </w:r>
        <w:r w:rsidRPr="008A0813">
          <w:rPr>
            <w:rStyle w:val="a5"/>
            <w:color w:val="04A49C"/>
            <w:sz w:val="20"/>
            <w:szCs w:val="20"/>
          </w:rPr>
          <w:t>Python</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2"/>
        <w:shd w:val="clear" w:color="auto" w:fill="FFFFFF"/>
        <w:spacing w:before="0" w:line="240" w:lineRule="auto"/>
        <w:rPr>
          <w:ins w:id="345" w:author="Unknown"/>
          <w:rFonts w:ascii="Times New Roman" w:hAnsi="Times New Roman" w:cs="Times New Roman"/>
          <w:b w:val="0"/>
          <w:bCs w:val="0"/>
          <w:color w:val="333333"/>
          <w:sz w:val="20"/>
          <w:szCs w:val="20"/>
        </w:rPr>
      </w:pPr>
      <w:ins w:id="346" w:author="Unknown">
        <w:r w:rsidRPr="008A0813">
          <w:rPr>
            <w:rFonts w:ascii="Times New Roman" w:hAnsi="Times New Roman" w:cs="Times New Roman"/>
            <w:b w:val="0"/>
            <w:bCs w:val="0"/>
            <w:color w:val="333333"/>
            <w:sz w:val="20"/>
            <w:szCs w:val="20"/>
          </w:rPr>
          <w:t>Хранитель (Memento)</w:t>
        </w:r>
      </w:ins>
    </w:p>
    <w:p w:rsidR="00D05C7A" w:rsidRPr="008A0813" w:rsidRDefault="00D05C7A" w:rsidP="008A0813">
      <w:pPr>
        <w:pStyle w:val="a4"/>
        <w:shd w:val="clear" w:color="auto" w:fill="FFFFFF"/>
        <w:spacing w:before="0" w:beforeAutospacing="0" w:after="0" w:afterAutospacing="0"/>
        <w:rPr>
          <w:ins w:id="347" w:author="Unknown"/>
          <w:color w:val="333333"/>
          <w:sz w:val="20"/>
          <w:szCs w:val="20"/>
        </w:rPr>
      </w:pPr>
      <w:ins w:id="348" w:author="Unknown">
        <w:r w:rsidRPr="008A0813">
          <w:rPr>
            <w:color w:val="333333"/>
            <w:sz w:val="20"/>
            <w:szCs w:val="20"/>
          </w:rPr>
          <w:t>Википедия </w:t>
        </w:r>
        <w:r w:rsidRPr="008A0813">
          <w:rPr>
            <w:color w:val="333333"/>
            <w:sz w:val="20"/>
            <w:szCs w:val="20"/>
          </w:rPr>
          <w:fldChar w:fldCharType="begin"/>
        </w:r>
        <w:r w:rsidRPr="008A0813">
          <w:rPr>
            <w:color w:val="333333"/>
            <w:sz w:val="20"/>
            <w:szCs w:val="20"/>
          </w:rPr>
          <w:instrText xml:space="preserve"> HYPERLINK "https://ru.wikipedia.org/wiki/%D0%A5%D1%80%D0%B0%D0%BD%D0%B8%D1%82%D0%B5%D0%BB%D1%8C_(%D1%88%D0%B0%D0%B1%D0%BB%D0%BE%D0%BD_%D0%BF%D1%80%D0%BE%D0%B5%D0%BA%D1%82%D0%B8%D1%80%D0%BE%D0%B2%D0%B0%D0%BD%D0%B8%D1%8F)" \t "_blank" </w:instrText>
        </w:r>
        <w:r w:rsidRPr="008A0813">
          <w:rPr>
            <w:color w:val="333333"/>
            <w:sz w:val="20"/>
            <w:szCs w:val="20"/>
          </w:rPr>
          <w:fldChar w:fldCharType="separate"/>
        </w:r>
        <w:r w:rsidRPr="008A0813">
          <w:rPr>
            <w:rStyle w:val="a5"/>
            <w:color w:val="04A49C"/>
            <w:sz w:val="20"/>
            <w:szCs w:val="20"/>
          </w:rPr>
          <w:t>гласит</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a4"/>
        <w:shd w:val="clear" w:color="auto" w:fill="FFFFFF"/>
        <w:spacing w:before="0" w:beforeAutospacing="0" w:after="0" w:afterAutospacing="0"/>
        <w:rPr>
          <w:ins w:id="349" w:author="Unknown"/>
          <w:color w:val="333333"/>
          <w:sz w:val="20"/>
          <w:szCs w:val="20"/>
        </w:rPr>
      </w:pPr>
      <w:ins w:id="350" w:author="Unknown">
        <w:r w:rsidRPr="008A0813">
          <w:rPr>
            <w:rStyle w:val="a3"/>
            <w:color w:val="333333"/>
            <w:sz w:val="20"/>
            <w:szCs w:val="20"/>
          </w:rPr>
          <w:t>Хранитель</w:t>
        </w:r>
        <w:r w:rsidRPr="008A0813">
          <w:rPr>
            <w:color w:val="333333"/>
            <w:sz w:val="20"/>
            <w:szCs w:val="20"/>
          </w:rPr>
          <w:t> — поведенческий шаблон проектирования, позволяющий, не нарушая инкапсуляцию, зафиксировать и сохранить внутреннее состояние объекта так, чтобы позднее восстановить его в этом состоянии.</w:t>
        </w:r>
      </w:ins>
    </w:p>
    <w:p w:rsidR="00D05C7A" w:rsidRPr="008A0813" w:rsidRDefault="00D05C7A" w:rsidP="008A0813">
      <w:pPr>
        <w:pStyle w:val="a4"/>
        <w:shd w:val="clear" w:color="auto" w:fill="FFFFFF"/>
        <w:spacing w:before="0" w:beforeAutospacing="0" w:after="0" w:afterAutospacing="0"/>
        <w:rPr>
          <w:ins w:id="351" w:author="Unknown"/>
          <w:color w:val="333333"/>
          <w:sz w:val="20"/>
          <w:szCs w:val="20"/>
        </w:rPr>
      </w:pPr>
      <w:ins w:id="352" w:author="Unknown">
        <w:r w:rsidRPr="008A0813">
          <w:rPr>
            <w:rStyle w:val="a3"/>
            <w:color w:val="333333"/>
            <w:sz w:val="20"/>
            <w:szCs w:val="20"/>
          </w:rPr>
          <w:t>Пример из жизни:</w:t>
        </w:r>
        <w:r w:rsidRPr="008A0813">
          <w:rPr>
            <w:color w:val="333333"/>
            <w:sz w:val="20"/>
            <w:szCs w:val="20"/>
          </w:rPr>
          <w:t> В </w:t>
        </w:r>
        <w:proofErr w:type="gramStart"/>
        <w:r w:rsidRPr="008A0813">
          <w:rPr>
            <w:color w:val="333333"/>
            <w:sz w:val="20"/>
            <w:szCs w:val="20"/>
          </w:rPr>
          <w:t>качестве</w:t>
        </w:r>
        <w:proofErr w:type="gramEnd"/>
        <w:r w:rsidRPr="008A0813">
          <w:rPr>
            <w:color w:val="333333"/>
            <w:sz w:val="20"/>
            <w:szCs w:val="20"/>
          </w:rPr>
          <w:t xml:space="preserve"> примера можно привести калькулятор (создатель), у которого любая последняя выполненная операция сохраняется в памяти (хранитель), чтобы вы могли снова вызвать её с помощью каких-то кнопок (опекун).</w:t>
        </w:r>
      </w:ins>
    </w:p>
    <w:p w:rsidR="00D05C7A" w:rsidRPr="008A0813" w:rsidRDefault="00D05C7A" w:rsidP="008A0813">
      <w:pPr>
        <w:pStyle w:val="a4"/>
        <w:shd w:val="clear" w:color="auto" w:fill="FFFFFF"/>
        <w:spacing w:before="0" w:beforeAutospacing="0" w:after="0" w:afterAutospacing="0"/>
        <w:rPr>
          <w:ins w:id="353" w:author="Unknown"/>
          <w:color w:val="333333"/>
          <w:sz w:val="20"/>
          <w:szCs w:val="20"/>
        </w:rPr>
      </w:pPr>
      <w:ins w:id="354" w:author="Unknown">
        <w:r w:rsidRPr="008A0813">
          <w:rPr>
            <w:rStyle w:val="a3"/>
            <w:color w:val="333333"/>
            <w:sz w:val="20"/>
            <w:szCs w:val="20"/>
          </w:rPr>
          <w:t>Простыми словами:</w:t>
        </w:r>
        <w:r w:rsidRPr="008A0813">
          <w:rPr>
            <w:color w:val="333333"/>
            <w:sz w:val="20"/>
            <w:szCs w:val="20"/>
          </w:rPr>
          <w:t> Шаблон хранитель фиксирует и хранит текущее состояние объекта, чтобы оно легко восстанавливалось.</w:t>
        </w:r>
      </w:ins>
    </w:p>
    <w:p w:rsidR="00D05C7A" w:rsidRPr="008A0813" w:rsidRDefault="00D05C7A" w:rsidP="008A0813">
      <w:pPr>
        <w:pStyle w:val="a4"/>
        <w:shd w:val="clear" w:color="auto" w:fill="FFFFFF"/>
        <w:spacing w:before="0" w:beforeAutospacing="0" w:after="0" w:afterAutospacing="0"/>
        <w:rPr>
          <w:ins w:id="355" w:author="Unknown"/>
          <w:color w:val="333333"/>
          <w:sz w:val="20"/>
          <w:szCs w:val="20"/>
        </w:rPr>
      </w:pPr>
      <w:ins w:id="356" w:author="Unknown">
        <w:r w:rsidRPr="008A0813">
          <w:rPr>
            <w:color w:val="333333"/>
            <w:sz w:val="20"/>
            <w:szCs w:val="20"/>
          </w:rPr>
          <w:t>Обратимся к коду. Возьмем наш пример текстового редактора, который время от времени сохраняет состояние, которое вы можете восстановить.</w:t>
        </w:r>
      </w:ins>
    </w:p>
    <w:p w:rsidR="00D05C7A" w:rsidRPr="008A0813" w:rsidRDefault="00D05C7A" w:rsidP="008A0813">
      <w:pPr>
        <w:pStyle w:val="a4"/>
        <w:shd w:val="clear" w:color="auto" w:fill="FFFFFF"/>
        <w:spacing w:before="0" w:beforeAutospacing="0" w:after="0" w:afterAutospacing="0"/>
        <w:rPr>
          <w:ins w:id="357" w:author="Unknown"/>
          <w:color w:val="333333"/>
          <w:sz w:val="20"/>
          <w:szCs w:val="20"/>
        </w:rPr>
      </w:pPr>
      <w:ins w:id="358" w:author="Unknown">
        <w:r w:rsidRPr="008A0813">
          <w:rPr>
            <w:color w:val="333333"/>
            <w:sz w:val="20"/>
            <w:szCs w:val="20"/>
          </w:rPr>
          <w:t>Изначально у нас есть наш объект </w:t>
        </w:r>
        <w:r w:rsidRPr="008A0813">
          <w:rPr>
            <w:rStyle w:val="HTML"/>
            <w:rFonts w:ascii="Times New Roman" w:eastAsiaTheme="majorEastAsia" w:hAnsi="Times New Roman" w:cs="Times New Roman"/>
            <w:color w:val="DD1144"/>
            <w:bdr w:val="single" w:sz="4" w:space="1" w:color="E1E1E8" w:frame="1"/>
            <w:shd w:val="clear" w:color="auto" w:fill="F7F7F9"/>
          </w:rPr>
          <w:t>EditorMemento</w:t>
        </w:r>
        <w:r w:rsidRPr="008A0813">
          <w:rPr>
            <w:color w:val="333333"/>
            <w:sz w:val="20"/>
            <w:szCs w:val="20"/>
          </w:rPr>
          <w:t>, который может содержать состояние редактора:</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EditorMemento</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$content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__construct</w:t>
            </w:r>
            <w:r w:rsidRPr="008A0813">
              <w:rPr>
                <w:rStyle w:val="crayon-sy"/>
                <w:rFonts w:ascii="Times New Roman" w:hAnsi="Times New Roman" w:cs="Times New Roman"/>
                <w:color w:val="000000"/>
                <w:sz w:val="20"/>
                <w:szCs w:val="20"/>
                <w:lang w:val="en-US"/>
              </w:rPr>
              <w:t>(</w:t>
            </w:r>
            <w:r w:rsidRPr="008A0813">
              <w:rPr>
                <w:rStyle w:val="crayon-t"/>
                <w:rFonts w:ascii="Times New Roman" w:hAnsi="Times New Roman" w:cs="Times New Roman"/>
                <w:color w:val="000000"/>
                <w:sz w:val="20"/>
                <w:szCs w:val="20"/>
                <w:lang w:val="en-US"/>
              </w:rPr>
              <w:t>string</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$content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content</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$content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getContent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k"/>
                <w:rFonts w:ascii="Times New Roman" w:hAnsi="Times New Roman" w:cs="Times New Roman"/>
                <w:color w:val="000000"/>
                <w:sz w:val="20"/>
                <w:szCs w:val="20"/>
              </w:rPr>
              <w:t>return</w:t>
            </w:r>
            <w:r w:rsidRPr="008A0813">
              <w:rPr>
                <w:rStyle w:val="crayon-h"/>
                <w:rFonts w:ascii="Times New Roman" w:hAnsi="Times New Roman" w:cs="Times New Roman"/>
                <w:color w:val="000000"/>
                <w:sz w:val="20"/>
                <w:szCs w:val="20"/>
              </w:rPr>
              <w:t xml:space="preserve"> </w:t>
            </w:r>
            <w:r w:rsidRPr="008A0813">
              <w:rPr>
                <w:rStyle w:val="crayon-v"/>
                <w:rFonts w:ascii="Times New Roman" w:hAnsi="Times New Roman" w:cs="Times New Roman"/>
                <w:color w:val="000000"/>
                <w:sz w:val="20"/>
                <w:szCs w:val="20"/>
              </w:rPr>
              <w:t>$this</w:t>
            </w:r>
            <w:r w:rsidRPr="008A0813">
              <w:rPr>
                <w:rStyle w:val="crayon-o"/>
                <w:rFonts w:ascii="Times New Roman" w:hAnsi="Times New Roman" w:cs="Times New Roman"/>
                <w:color w:val="000000"/>
                <w:sz w:val="20"/>
                <w:szCs w:val="20"/>
              </w:rPr>
              <w:t>-&gt;</w:t>
            </w:r>
            <w:r w:rsidRPr="008A0813">
              <w:rPr>
                <w:rStyle w:val="crayon-i"/>
                <w:rFonts w:ascii="Times New Roman" w:hAnsi="Times New Roman" w:cs="Times New Roman"/>
                <w:color w:val="000000"/>
                <w:sz w:val="20"/>
                <w:szCs w:val="20"/>
              </w:rPr>
              <w:t>content</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359" w:author="Unknown"/>
          <w:color w:val="333333"/>
          <w:sz w:val="20"/>
          <w:szCs w:val="20"/>
        </w:rPr>
      </w:pPr>
      <w:ins w:id="360" w:author="Unknown">
        <w:r w:rsidRPr="008A0813">
          <w:rPr>
            <w:color w:val="333333"/>
            <w:sz w:val="20"/>
            <w:szCs w:val="20"/>
          </w:rPr>
          <w:t>Затем у нас есть наш </w:t>
        </w:r>
        <w:r w:rsidRPr="008A0813">
          <w:rPr>
            <w:rStyle w:val="HTML"/>
            <w:rFonts w:ascii="Times New Roman" w:eastAsiaTheme="majorEastAsia" w:hAnsi="Times New Roman" w:cs="Times New Roman"/>
            <w:color w:val="DD1144"/>
            <w:bdr w:val="single" w:sz="4" w:space="1" w:color="E1E1E8" w:frame="1"/>
            <w:shd w:val="clear" w:color="auto" w:fill="F7F7F9"/>
          </w:rPr>
          <w:t>Editor</w:t>
        </w:r>
        <w:r w:rsidRPr="008A0813">
          <w:rPr>
            <w:color w:val="333333"/>
            <w:sz w:val="20"/>
            <w:szCs w:val="20"/>
          </w:rPr>
          <w:t> (создатель), который будет использовать объект хранитель:</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24</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Editor</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$content</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type</w:t>
            </w:r>
            <w:r w:rsidRPr="008A0813">
              <w:rPr>
                <w:rStyle w:val="crayon-sy"/>
                <w:rFonts w:ascii="Times New Roman" w:hAnsi="Times New Roman" w:cs="Times New Roman"/>
                <w:color w:val="000000"/>
                <w:sz w:val="20"/>
                <w:szCs w:val="20"/>
                <w:lang w:val="en-US"/>
              </w:rPr>
              <w:t>(</w:t>
            </w:r>
            <w:r w:rsidRPr="008A0813">
              <w:rPr>
                <w:rStyle w:val="crayon-t"/>
                <w:rFonts w:ascii="Times New Roman" w:hAnsi="Times New Roman" w:cs="Times New Roman"/>
                <w:color w:val="000000"/>
                <w:sz w:val="20"/>
                <w:szCs w:val="20"/>
                <w:lang w:val="en-US"/>
              </w:rPr>
              <w:t>string</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$words</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content</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proofErr w:type="gramStart"/>
            <w:r w:rsidRPr="008A0813">
              <w:rPr>
                <w:rStyle w:val="crayon-i"/>
                <w:rFonts w:ascii="Times New Roman" w:hAnsi="Times New Roman" w:cs="Times New Roman"/>
                <w:color w:val="000000"/>
                <w:sz w:val="20"/>
                <w:szCs w:val="20"/>
                <w:lang w:val="en-US"/>
              </w:rPr>
              <w:t>content</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proofErr w:type="gramEnd"/>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 '</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$words</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getContent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content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save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EditorMemento</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content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restore</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EditorMemento</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$memento</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v"/>
                <w:rFonts w:ascii="Times New Roman" w:hAnsi="Times New Roman" w:cs="Times New Roman"/>
                <w:color w:val="000000"/>
                <w:sz w:val="20"/>
                <w:szCs w:val="20"/>
              </w:rPr>
              <w:t>$this</w:t>
            </w:r>
            <w:r w:rsidRPr="008A0813">
              <w:rPr>
                <w:rStyle w:val="crayon-o"/>
                <w:rFonts w:ascii="Times New Roman" w:hAnsi="Times New Roman" w:cs="Times New Roman"/>
                <w:color w:val="000000"/>
                <w:sz w:val="20"/>
                <w:szCs w:val="20"/>
              </w:rPr>
              <w:t>-&gt;</w:t>
            </w:r>
            <w:r w:rsidRPr="008A0813">
              <w:rPr>
                <w:rStyle w:val="crayon-i"/>
                <w:rFonts w:ascii="Times New Roman" w:hAnsi="Times New Roman" w:cs="Times New Roman"/>
                <w:color w:val="000000"/>
                <w:sz w:val="20"/>
                <w:szCs w:val="20"/>
              </w:rPr>
              <w:t>content</w:t>
            </w:r>
            <w:r w:rsidRPr="008A0813">
              <w:rPr>
                <w:rStyle w:val="crayon-h"/>
                <w:rFonts w:ascii="Times New Roman" w:hAnsi="Times New Roman" w:cs="Times New Roman"/>
                <w:color w:val="000000"/>
                <w:sz w:val="20"/>
                <w:szCs w:val="20"/>
              </w:rPr>
              <w:t xml:space="preserve"> </w:t>
            </w:r>
            <w:r w:rsidRPr="008A0813">
              <w:rPr>
                <w:rStyle w:val="crayon-o"/>
                <w:rFonts w:ascii="Times New Roman" w:hAnsi="Times New Roman" w:cs="Times New Roman"/>
                <w:color w:val="000000"/>
                <w:sz w:val="20"/>
                <w:szCs w:val="20"/>
              </w:rPr>
              <w:t>=</w:t>
            </w:r>
            <w:r w:rsidRPr="008A0813">
              <w:rPr>
                <w:rStyle w:val="crayon-h"/>
                <w:rFonts w:ascii="Times New Roman" w:hAnsi="Times New Roman" w:cs="Times New Roman"/>
                <w:color w:val="000000"/>
                <w:sz w:val="20"/>
                <w:szCs w:val="20"/>
              </w:rPr>
              <w:t xml:space="preserve"> </w:t>
            </w:r>
            <w:r w:rsidRPr="008A0813">
              <w:rPr>
                <w:rStyle w:val="crayon-v"/>
                <w:rFonts w:ascii="Times New Roman" w:hAnsi="Times New Roman" w:cs="Times New Roman"/>
                <w:color w:val="000000"/>
                <w:sz w:val="20"/>
                <w:szCs w:val="20"/>
              </w:rPr>
              <w:t>$memento</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getContent</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361" w:author="Unknown"/>
          <w:color w:val="333333"/>
          <w:sz w:val="20"/>
          <w:szCs w:val="20"/>
        </w:rPr>
      </w:pPr>
      <w:ins w:id="362" w:author="Unknown">
        <w:r w:rsidRPr="008A0813">
          <w:rPr>
            <w:color w:val="333333"/>
            <w:sz w:val="20"/>
            <w:szCs w:val="20"/>
          </w:rPr>
          <w:t>Пример использования:</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lastRenderedPageBreak/>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19</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v"/>
                <w:rFonts w:ascii="Times New Roman" w:hAnsi="Times New Roman" w:cs="Times New Roman"/>
                <w:color w:val="000000"/>
                <w:sz w:val="20"/>
                <w:szCs w:val="20"/>
              </w:rPr>
              <w:lastRenderedPageBreak/>
              <w:t>$editor</w:t>
            </w:r>
            <w:r w:rsidRPr="008A0813">
              <w:rPr>
                <w:rStyle w:val="crayon-h"/>
                <w:rFonts w:ascii="Times New Roman" w:hAnsi="Times New Roman" w:cs="Times New Roman"/>
                <w:color w:val="000000"/>
                <w:sz w:val="20"/>
                <w:szCs w:val="20"/>
              </w:rPr>
              <w:t xml:space="preserve"> </w:t>
            </w:r>
            <w:r w:rsidRPr="008A0813">
              <w:rPr>
                <w:rStyle w:val="crayon-o"/>
                <w:rFonts w:ascii="Times New Roman" w:hAnsi="Times New Roman" w:cs="Times New Roman"/>
                <w:color w:val="000000"/>
                <w:sz w:val="20"/>
                <w:szCs w:val="20"/>
              </w:rPr>
              <w:t>=</w:t>
            </w:r>
            <w:r w:rsidRPr="008A0813">
              <w:rPr>
                <w:rStyle w:val="crayon-h"/>
                <w:rFonts w:ascii="Times New Roman" w:hAnsi="Times New Roman" w:cs="Times New Roman"/>
                <w:color w:val="000000"/>
                <w:sz w:val="20"/>
                <w:szCs w:val="20"/>
              </w:rPr>
              <w:t xml:space="preserve"> </w:t>
            </w:r>
            <w:r w:rsidRPr="008A0813">
              <w:rPr>
                <w:rStyle w:val="crayon-r"/>
                <w:rFonts w:ascii="Times New Roman" w:hAnsi="Times New Roman" w:cs="Times New Roman"/>
                <w:color w:val="000000"/>
                <w:sz w:val="20"/>
                <w:szCs w:val="20"/>
              </w:rPr>
              <w:t>new</w:t>
            </w:r>
            <w:r w:rsidRPr="008A0813">
              <w:rPr>
                <w:rStyle w:val="crayon-h"/>
                <w:rFonts w:ascii="Times New Roman" w:hAnsi="Times New Roman" w:cs="Times New Roman"/>
                <w:color w:val="000000"/>
                <w:sz w:val="20"/>
                <w:szCs w:val="20"/>
              </w:rPr>
              <w:t xml:space="preserve"> </w:t>
            </w:r>
            <w:r w:rsidRPr="008A0813">
              <w:rPr>
                <w:rStyle w:val="crayon-e"/>
                <w:rFonts w:ascii="Times New Roman" w:hAnsi="Times New Roman" w:cs="Times New Roman"/>
                <w:color w:val="000000"/>
                <w:sz w:val="20"/>
                <w:szCs w:val="20"/>
              </w:rPr>
              <w:t>Editor</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t> </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Печатаем что-нибудь</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v"/>
                <w:rFonts w:ascii="Times New Roman" w:hAnsi="Times New Roman" w:cs="Times New Roman"/>
                <w:color w:val="000000"/>
                <w:sz w:val="20"/>
                <w:szCs w:val="20"/>
              </w:rPr>
              <w:t>$editor</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type</w:t>
            </w:r>
            <w:r w:rsidRPr="008A0813">
              <w:rPr>
                <w:rStyle w:val="crayon-sy"/>
                <w:rFonts w:ascii="Times New Roman" w:hAnsi="Times New Roman" w:cs="Times New Roman"/>
                <w:color w:val="000000"/>
                <w:sz w:val="20"/>
                <w:szCs w:val="20"/>
              </w:rPr>
              <w:t>(</w:t>
            </w:r>
            <w:r w:rsidRPr="008A0813">
              <w:rPr>
                <w:rStyle w:val="crayon-s"/>
                <w:rFonts w:ascii="Times New Roman" w:hAnsi="Times New Roman" w:cs="Times New Roman"/>
                <w:color w:val="000000"/>
                <w:sz w:val="20"/>
                <w:szCs w:val="20"/>
              </w:rPr>
              <w:t>'Это первое предложение</w:t>
            </w:r>
            <w:proofErr w:type="gramStart"/>
            <w:r w:rsidRPr="008A0813">
              <w:rPr>
                <w:rStyle w:val="crayon-s"/>
                <w:rFonts w:ascii="Times New Roman" w:hAnsi="Times New Roman" w:cs="Times New Roman"/>
                <w:color w:val="000000"/>
                <w:sz w:val="20"/>
                <w:szCs w:val="20"/>
              </w:rPr>
              <w:t>.'</w:t>
            </w:r>
            <w:r w:rsidRPr="008A0813">
              <w:rPr>
                <w:rStyle w:val="crayon-sy"/>
                <w:rFonts w:ascii="Times New Roman" w:hAnsi="Times New Roman" w:cs="Times New Roman"/>
                <w:color w:val="000000"/>
                <w:sz w:val="20"/>
                <w:szCs w:val="20"/>
              </w:rPr>
              <w:t>);</w:t>
            </w:r>
            <w:proofErr w:type="gramEnd"/>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$editor</w:t>
            </w:r>
            <w:r w:rsidRPr="008A0813">
              <w:rPr>
                <w:rStyle w:val="crayon-o"/>
                <w:rFonts w:ascii="Times New Roman" w:hAnsi="Times New Roman" w:cs="Times New Roman"/>
                <w:color w:val="000000"/>
                <w:sz w:val="20"/>
                <w:szCs w:val="20"/>
                <w:lang w:val="en-US"/>
              </w:rPr>
              <w:t>-&gt;</w:t>
            </w:r>
            <w:proofErr w:type="gramStart"/>
            <w:r w:rsidRPr="008A0813">
              <w:rPr>
                <w:rStyle w:val="crayon-e"/>
                <w:rFonts w:ascii="Times New Roman" w:hAnsi="Times New Roman" w:cs="Times New Roman"/>
                <w:color w:val="000000"/>
                <w:sz w:val="20"/>
                <w:szCs w:val="20"/>
                <w:lang w:val="en-US"/>
              </w:rPr>
              <w:t>type</w:t>
            </w:r>
            <w:r w:rsidRPr="008A0813">
              <w:rPr>
                <w:rStyle w:val="crayon-sy"/>
                <w:rFonts w:ascii="Times New Roman" w:hAnsi="Times New Roman" w:cs="Times New Roman"/>
                <w:color w:val="000000"/>
                <w:sz w:val="20"/>
                <w:szCs w:val="20"/>
                <w:lang w:val="en-US"/>
              </w:rPr>
              <w:t>(</w:t>
            </w:r>
            <w:proofErr w:type="gramEnd"/>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Это</w:t>
            </w:r>
            <w:r w:rsidRPr="008A0813">
              <w:rPr>
                <w:rStyle w:val="crayon-s"/>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rPr>
              <w:t>второе</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Сохраняем состояние для восстановления</w:t>
            </w:r>
            <w:proofErr w:type="gramStart"/>
            <w:r w:rsidRPr="008A0813">
              <w:rPr>
                <w:rStyle w:val="crayon-c"/>
                <w:rFonts w:ascii="Times New Roman" w:hAnsi="Times New Roman" w:cs="Times New Roman"/>
                <w:color w:val="000000"/>
                <w:sz w:val="20"/>
                <w:szCs w:val="20"/>
              </w:rPr>
              <w:t xml:space="preserve"> :</w:t>
            </w:r>
            <w:proofErr w:type="gramEnd"/>
            <w:r w:rsidRPr="008A0813">
              <w:rPr>
                <w:rStyle w:val="crayon-c"/>
                <w:rFonts w:ascii="Times New Roman" w:hAnsi="Times New Roman" w:cs="Times New Roman"/>
                <w:color w:val="000000"/>
                <w:sz w:val="20"/>
                <w:szCs w:val="20"/>
              </w:rPr>
              <w:t xml:space="preserve"> Это первое предложение. Это второе.</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v"/>
                <w:rFonts w:ascii="Times New Roman" w:hAnsi="Times New Roman" w:cs="Times New Roman"/>
                <w:color w:val="000000"/>
                <w:sz w:val="20"/>
                <w:szCs w:val="20"/>
              </w:rPr>
              <w:t>$saved</w:t>
            </w:r>
            <w:r w:rsidRPr="008A0813">
              <w:rPr>
                <w:rStyle w:val="crayon-h"/>
                <w:rFonts w:ascii="Times New Roman" w:hAnsi="Times New Roman" w:cs="Times New Roman"/>
                <w:color w:val="000000"/>
                <w:sz w:val="20"/>
                <w:szCs w:val="20"/>
              </w:rPr>
              <w:t xml:space="preserve"> </w:t>
            </w:r>
            <w:r w:rsidRPr="008A0813">
              <w:rPr>
                <w:rStyle w:val="crayon-o"/>
                <w:rFonts w:ascii="Times New Roman" w:hAnsi="Times New Roman" w:cs="Times New Roman"/>
                <w:color w:val="000000"/>
                <w:sz w:val="20"/>
                <w:szCs w:val="20"/>
              </w:rPr>
              <w:t>=</w:t>
            </w:r>
            <w:r w:rsidRPr="008A0813">
              <w:rPr>
                <w:rStyle w:val="crayon-h"/>
                <w:rFonts w:ascii="Times New Roman" w:hAnsi="Times New Roman" w:cs="Times New Roman"/>
                <w:color w:val="000000"/>
                <w:sz w:val="20"/>
                <w:szCs w:val="20"/>
              </w:rPr>
              <w:t xml:space="preserve"> </w:t>
            </w:r>
            <w:r w:rsidRPr="008A0813">
              <w:rPr>
                <w:rStyle w:val="crayon-v"/>
                <w:rFonts w:ascii="Times New Roman" w:hAnsi="Times New Roman" w:cs="Times New Roman"/>
                <w:color w:val="000000"/>
                <w:sz w:val="20"/>
                <w:szCs w:val="20"/>
              </w:rPr>
              <w:t>$editor</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save</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t> </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Печатаем ещё</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v"/>
                <w:rFonts w:ascii="Times New Roman" w:hAnsi="Times New Roman" w:cs="Times New Roman"/>
                <w:color w:val="000000"/>
                <w:sz w:val="20"/>
                <w:szCs w:val="20"/>
              </w:rPr>
              <w:lastRenderedPageBreak/>
              <w:t>$editor</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type</w:t>
            </w:r>
            <w:r w:rsidRPr="008A0813">
              <w:rPr>
                <w:rStyle w:val="crayon-sy"/>
                <w:rFonts w:ascii="Times New Roman" w:hAnsi="Times New Roman" w:cs="Times New Roman"/>
                <w:color w:val="000000"/>
                <w:sz w:val="20"/>
                <w:szCs w:val="20"/>
              </w:rPr>
              <w:t>(</w:t>
            </w:r>
            <w:r w:rsidRPr="008A0813">
              <w:rPr>
                <w:rStyle w:val="crayon-s"/>
                <w:rFonts w:ascii="Times New Roman" w:hAnsi="Times New Roman" w:cs="Times New Roman"/>
                <w:color w:val="000000"/>
                <w:sz w:val="20"/>
                <w:szCs w:val="20"/>
              </w:rPr>
              <w:t>'И это третье</w:t>
            </w:r>
            <w:proofErr w:type="gramStart"/>
            <w:r w:rsidRPr="008A0813">
              <w:rPr>
                <w:rStyle w:val="crayon-s"/>
                <w:rFonts w:ascii="Times New Roman" w:hAnsi="Times New Roman" w:cs="Times New Roman"/>
                <w:color w:val="000000"/>
                <w:sz w:val="20"/>
                <w:szCs w:val="20"/>
              </w:rPr>
              <w:t>.'</w:t>
            </w:r>
            <w:r w:rsidRPr="008A0813">
              <w:rPr>
                <w:rStyle w:val="crayon-sy"/>
                <w:rFonts w:ascii="Times New Roman" w:hAnsi="Times New Roman" w:cs="Times New Roman"/>
                <w:color w:val="000000"/>
                <w:sz w:val="20"/>
                <w:szCs w:val="20"/>
              </w:rPr>
              <w:t>);</w:t>
            </w:r>
            <w:proofErr w:type="gramEnd"/>
          </w:p>
          <w:p w:rsidR="00D05C7A" w:rsidRPr="008A0813" w:rsidRDefault="00D05C7A" w:rsidP="008A0813">
            <w:pPr>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t> </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Вывод: Данные до сохранения</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k"/>
                <w:rFonts w:ascii="Times New Roman" w:hAnsi="Times New Roman" w:cs="Times New Roman"/>
                <w:color w:val="000000"/>
                <w:sz w:val="20"/>
                <w:szCs w:val="20"/>
              </w:rPr>
              <w:t>echo</w:t>
            </w:r>
            <w:r w:rsidRPr="008A0813">
              <w:rPr>
                <w:rStyle w:val="crayon-h"/>
                <w:rFonts w:ascii="Times New Roman" w:hAnsi="Times New Roman" w:cs="Times New Roman"/>
                <w:color w:val="000000"/>
                <w:sz w:val="20"/>
                <w:szCs w:val="20"/>
              </w:rPr>
              <w:t xml:space="preserve"> </w:t>
            </w:r>
            <w:r w:rsidRPr="008A0813">
              <w:rPr>
                <w:rStyle w:val="crayon-v"/>
                <w:rFonts w:ascii="Times New Roman" w:hAnsi="Times New Roman" w:cs="Times New Roman"/>
                <w:color w:val="000000"/>
                <w:sz w:val="20"/>
                <w:szCs w:val="20"/>
              </w:rPr>
              <w:t>$editor</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getContent</w:t>
            </w:r>
            <w:r w:rsidRPr="008A0813">
              <w:rPr>
                <w:rStyle w:val="crayon-sy"/>
                <w:rFonts w:ascii="Times New Roman" w:hAnsi="Times New Roman" w:cs="Times New Roman"/>
                <w:color w:val="000000"/>
                <w:sz w:val="20"/>
                <w:szCs w:val="20"/>
              </w:rPr>
              <w:t>();</w:t>
            </w:r>
            <w:r w:rsidRPr="008A0813">
              <w:rPr>
                <w:rStyle w:val="crayon-h"/>
                <w:rFonts w:ascii="Times New Roman" w:hAnsi="Times New Roman" w:cs="Times New Roman"/>
                <w:color w:val="000000"/>
                <w:sz w:val="20"/>
                <w:szCs w:val="20"/>
              </w:rPr>
              <w:t xml:space="preserve"> </w:t>
            </w:r>
            <w:r w:rsidRPr="008A0813">
              <w:rPr>
                <w:rStyle w:val="crayon-c"/>
                <w:rFonts w:ascii="Times New Roman" w:hAnsi="Times New Roman" w:cs="Times New Roman"/>
                <w:color w:val="000000"/>
                <w:sz w:val="20"/>
                <w:szCs w:val="20"/>
              </w:rPr>
              <w:t>// Это первое предложение. Это второе. И это третье.</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t> </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Восстановление последнего сохранения</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v"/>
                <w:rFonts w:ascii="Times New Roman" w:hAnsi="Times New Roman" w:cs="Times New Roman"/>
                <w:color w:val="000000"/>
                <w:sz w:val="20"/>
                <w:szCs w:val="20"/>
              </w:rPr>
              <w:t>$editor</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restore</w:t>
            </w:r>
            <w:r w:rsidRPr="008A0813">
              <w:rPr>
                <w:rStyle w:val="crayon-sy"/>
                <w:rFonts w:ascii="Times New Roman" w:hAnsi="Times New Roman" w:cs="Times New Roman"/>
                <w:color w:val="000000"/>
                <w:sz w:val="20"/>
                <w:szCs w:val="20"/>
              </w:rPr>
              <w:t>(</w:t>
            </w:r>
            <w:r w:rsidRPr="008A0813">
              <w:rPr>
                <w:rStyle w:val="crayon-v"/>
                <w:rFonts w:ascii="Times New Roman" w:hAnsi="Times New Roman" w:cs="Times New Roman"/>
                <w:color w:val="000000"/>
                <w:sz w:val="20"/>
                <w:szCs w:val="20"/>
              </w:rPr>
              <w:t>$saved</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t> </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v"/>
                <w:rFonts w:ascii="Times New Roman" w:hAnsi="Times New Roman" w:cs="Times New Roman"/>
                <w:color w:val="000000"/>
                <w:sz w:val="20"/>
                <w:szCs w:val="20"/>
              </w:rPr>
              <w:t>$editor</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getContent</w:t>
            </w:r>
            <w:r w:rsidRPr="008A0813">
              <w:rPr>
                <w:rStyle w:val="crayon-sy"/>
                <w:rFonts w:ascii="Times New Roman" w:hAnsi="Times New Roman" w:cs="Times New Roman"/>
                <w:color w:val="000000"/>
                <w:sz w:val="20"/>
                <w:szCs w:val="20"/>
              </w:rPr>
              <w:t>();</w:t>
            </w:r>
            <w:r w:rsidRPr="008A0813">
              <w:rPr>
                <w:rStyle w:val="crayon-h"/>
                <w:rFonts w:ascii="Times New Roman" w:hAnsi="Times New Roman" w:cs="Times New Roman"/>
                <w:color w:val="000000"/>
                <w:sz w:val="20"/>
                <w:szCs w:val="20"/>
              </w:rPr>
              <w:t xml:space="preserve"> </w:t>
            </w:r>
            <w:r w:rsidRPr="008A0813">
              <w:rPr>
                <w:rStyle w:val="crayon-c"/>
                <w:rFonts w:ascii="Times New Roman" w:hAnsi="Times New Roman" w:cs="Times New Roman"/>
                <w:color w:val="000000"/>
                <w:sz w:val="20"/>
                <w:szCs w:val="20"/>
              </w:rPr>
              <w:t>// Это первое предложение. Это второе.</w:t>
            </w:r>
          </w:p>
        </w:tc>
      </w:tr>
    </w:tbl>
    <w:p w:rsidR="00D05C7A" w:rsidRPr="008A0813" w:rsidRDefault="00D05C7A" w:rsidP="008A0813">
      <w:pPr>
        <w:pStyle w:val="a4"/>
        <w:shd w:val="clear" w:color="auto" w:fill="FFFFFF"/>
        <w:spacing w:before="0" w:beforeAutospacing="0" w:after="0" w:afterAutospacing="0"/>
        <w:rPr>
          <w:ins w:id="363" w:author="Unknown"/>
          <w:color w:val="333333"/>
          <w:sz w:val="20"/>
          <w:szCs w:val="20"/>
        </w:rPr>
      </w:pPr>
      <w:bookmarkStart w:id="364" w:name="36"/>
      <w:bookmarkEnd w:id="364"/>
      <w:ins w:id="365" w:author="Unknown">
        <w:r w:rsidRPr="008A0813">
          <w:rPr>
            <w:color w:val="333333"/>
            <w:sz w:val="20"/>
            <w:szCs w:val="20"/>
          </w:rPr>
          <w:lastRenderedPageBreak/>
          <w:t>Примеры на </w:t>
        </w:r>
        <w:r w:rsidRPr="008A0813">
          <w:rPr>
            <w:color w:val="333333"/>
            <w:sz w:val="20"/>
            <w:szCs w:val="20"/>
          </w:rPr>
          <w:fldChar w:fldCharType="begin"/>
        </w:r>
        <w:r w:rsidRPr="008A0813">
          <w:rPr>
            <w:color w:val="333333"/>
            <w:sz w:val="20"/>
            <w:szCs w:val="20"/>
          </w:rPr>
          <w:instrText xml:space="preserve"> HYPERLINK "https://github.com/iluwatar/java-design-patterns/tree/master/memento" \t "_blank" </w:instrText>
        </w:r>
        <w:r w:rsidRPr="008A0813">
          <w:rPr>
            <w:color w:val="333333"/>
            <w:sz w:val="20"/>
            <w:szCs w:val="20"/>
          </w:rPr>
          <w:fldChar w:fldCharType="separate"/>
        </w:r>
        <w:r w:rsidRPr="008A0813">
          <w:rPr>
            <w:rStyle w:val="a5"/>
            <w:color w:val="04A49C"/>
            <w:sz w:val="20"/>
            <w:szCs w:val="20"/>
          </w:rPr>
          <w:t>Java </w:t>
        </w:r>
        <w:r w:rsidRPr="008A0813">
          <w:rPr>
            <w:color w:val="333333"/>
            <w:sz w:val="20"/>
            <w:szCs w:val="20"/>
          </w:rPr>
          <w:fldChar w:fldCharType="end"/>
        </w:r>
        <w:r w:rsidRPr="008A0813">
          <w:rPr>
            <w:color w:val="333333"/>
            <w:sz w:val="20"/>
            <w:szCs w:val="20"/>
          </w:rPr>
          <w:t>и </w:t>
        </w:r>
        <w:r w:rsidRPr="008A0813">
          <w:rPr>
            <w:color w:val="333333"/>
            <w:sz w:val="20"/>
            <w:szCs w:val="20"/>
          </w:rPr>
          <w:fldChar w:fldCharType="begin"/>
        </w:r>
        <w:r w:rsidRPr="008A0813">
          <w:rPr>
            <w:color w:val="333333"/>
            <w:sz w:val="20"/>
            <w:szCs w:val="20"/>
          </w:rPr>
          <w:instrText xml:space="preserve"> HYPERLINK "https://github.com/faif/python-patterns/blob/master/behavioral/memento.py" \t "_blank" </w:instrText>
        </w:r>
        <w:r w:rsidRPr="008A0813">
          <w:rPr>
            <w:color w:val="333333"/>
            <w:sz w:val="20"/>
            <w:szCs w:val="20"/>
          </w:rPr>
          <w:fldChar w:fldCharType="separate"/>
        </w:r>
        <w:r w:rsidRPr="008A0813">
          <w:rPr>
            <w:rStyle w:val="a5"/>
            <w:color w:val="04A49C"/>
            <w:sz w:val="20"/>
            <w:szCs w:val="20"/>
          </w:rPr>
          <w:t>Python</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2"/>
        <w:shd w:val="clear" w:color="auto" w:fill="FFFFFF"/>
        <w:spacing w:before="0" w:line="240" w:lineRule="auto"/>
        <w:rPr>
          <w:ins w:id="366" w:author="Unknown"/>
          <w:rFonts w:ascii="Times New Roman" w:hAnsi="Times New Roman" w:cs="Times New Roman"/>
          <w:b w:val="0"/>
          <w:bCs w:val="0"/>
          <w:color w:val="333333"/>
          <w:sz w:val="20"/>
          <w:szCs w:val="20"/>
        </w:rPr>
      </w:pPr>
      <w:ins w:id="367" w:author="Unknown">
        <w:r w:rsidRPr="008A0813">
          <w:rPr>
            <w:rFonts w:ascii="Times New Roman" w:hAnsi="Times New Roman" w:cs="Times New Roman"/>
            <w:b w:val="0"/>
            <w:bCs w:val="0"/>
            <w:color w:val="333333"/>
            <w:sz w:val="20"/>
            <w:szCs w:val="20"/>
          </w:rPr>
          <w:t>Наблюдатель (Observer)</w:t>
        </w:r>
      </w:ins>
    </w:p>
    <w:p w:rsidR="00D05C7A" w:rsidRPr="008A0813" w:rsidRDefault="00D05C7A" w:rsidP="008A0813">
      <w:pPr>
        <w:pStyle w:val="a4"/>
        <w:shd w:val="clear" w:color="auto" w:fill="FFFFFF"/>
        <w:spacing w:before="0" w:beforeAutospacing="0" w:after="0" w:afterAutospacing="0"/>
        <w:rPr>
          <w:ins w:id="368" w:author="Unknown"/>
          <w:color w:val="333333"/>
          <w:sz w:val="20"/>
          <w:szCs w:val="20"/>
        </w:rPr>
      </w:pPr>
      <w:ins w:id="369" w:author="Unknown">
        <w:r w:rsidRPr="008A0813">
          <w:rPr>
            <w:color w:val="333333"/>
            <w:sz w:val="20"/>
            <w:szCs w:val="20"/>
          </w:rPr>
          <w:t>Википедия </w:t>
        </w:r>
        <w:r w:rsidRPr="008A0813">
          <w:rPr>
            <w:color w:val="333333"/>
            <w:sz w:val="20"/>
            <w:szCs w:val="20"/>
          </w:rPr>
          <w:fldChar w:fldCharType="begin"/>
        </w:r>
        <w:r w:rsidRPr="008A0813">
          <w:rPr>
            <w:color w:val="333333"/>
            <w:sz w:val="20"/>
            <w:szCs w:val="20"/>
          </w:rPr>
          <w:instrText xml:space="preserve"> HYPERLINK "https://ru.wikipedia.org/wiki/%D0%9D%D0%B0%D0%B1%D0%BB%D1%8E%D0%B4%D0%B0%D1%82%D0%B5%D0%BB%D1%8C_(%D1%88%D0%B0%D0%B1%D0%BB%D0%BE%D0%BD_%D0%BF%D1%80%D0%BE%D0%B5%D0%BA%D1%82%D0%B8%D1%80%D0%BE%D0%B2%D0%B0%D0%BD%D0%B8%D1%8F)" \t "_blank" </w:instrText>
        </w:r>
        <w:r w:rsidRPr="008A0813">
          <w:rPr>
            <w:color w:val="333333"/>
            <w:sz w:val="20"/>
            <w:szCs w:val="20"/>
          </w:rPr>
          <w:fldChar w:fldCharType="separate"/>
        </w:r>
        <w:r w:rsidRPr="008A0813">
          <w:rPr>
            <w:rStyle w:val="a5"/>
            <w:color w:val="04A49C"/>
            <w:sz w:val="20"/>
            <w:szCs w:val="20"/>
          </w:rPr>
          <w:t>гласит</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a4"/>
        <w:shd w:val="clear" w:color="auto" w:fill="FFFFFF"/>
        <w:spacing w:before="0" w:beforeAutospacing="0" w:after="0" w:afterAutospacing="0"/>
        <w:rPr>
          <w:ins w:id="370" w:author="Unknown"/>
          <w:color w:val="333333"/>
          <w:sz w:val="20"/>
          <w:szCs w:val="20"/>
        </w:rPr>
      </w:pPr>
      <w:ins w:id="371" w:author="Unknown">
        <w:r w:rsidRPr="008A0813">
          <w:rPr>
            <w:rStyle w:val="a3"/>
            <w:color w:val="333333"/>
            <w:sz w:val="20"/>
            <w:szCs w:val="20"/>
          </w:rPr>
          <w:t>Наблюдатель</w:t>
        </w:r>
        <w:r w:rsidRPr="008A0813">
          <w:rPr>
            <w:color w:val="333333"/>
            <w:sz w:val="20"/>
            <w:szCs w:val="20"/>
          </w:rPr>
          <w:t> — поведенческий шаблон проектирования, также известен как «подчинённые» (Dependents). Создает механизм у класса, который позволяет получать экземпляру объекта этого класса оповещения от других объектов об изменении их состояния, тем самым наблюдая за ними.</w:t>
        </w:r>
      </w:ins>
    </w:p>
    <w:p w:rsidR="00D05C7A" w:rsidRPr="008A0813" w:rsidRDefault="00D05C7A" w:rsidP="008A0813">
      <w:pPr>
        <w:pStyle w:val="a4"/>
        <w:shd w:val="clear" w:color="auto" w:fill="FFFFFF"/>
        <w:spacing w:before="0" w:beforeAutospacing="0" w:after="0" w:afterAutospacing="0"/>
        <w:rPr>
          <w:ins w:id="372" w:author="Unknown"/>
          <w:color w:val="333333"/>
          <w:sz w:val="20"/>
          <w:szCs w:val="20"/>
        </w:rPr>
      </w:pPr>
      <w:ins w:id="373" w:author="Unknown">
        <w:r w:rsidRPr="008A0813">
          <w:rPr>
            <w:rStyle w:val="a3"/>
            <w:color w:val="333333"/>
            <w:sz w:val="20"/>
            <w:szCs w:val="20"/>
          </w:rPr>
          <w:t>Пример из жизни:</w:t>
        </w:r>
        <w:r w:rsidRPr="008A0813">
          <w:rPr>
            <w:color w:val="333333"/>
            <w:sz w:val="20"/>
            <w:szCs w:val="20"/>
          </w:rPr>
          <w:t> Хороший пример: люди, ищущие работу, подписываются на публикации на сайтах вакансий и получают уведомления, когда появляются вакансии подходящие по параметрам.</w:t>
        </w:r>
      </w:ins>
    </w:p>
    <w:p w:rsidR="00D05C7A" w:rsidRPr="008A0813" w:rsidRDefault="00D05C7A" w:rsidP="008A0813">
      <w:pPr>
        <w:pStyle w:val="a4"/>
        <w:shd w:val="clear" w:color="auto" w:fill="FFFFFF"/>
        <w:spacing w:before="0" w:beforeAutospacing="0" w:after="0" w:afterAutospacing="0"/>
        <w:rPr>
          <w:ins w:id="374" w:author="Unknown"/>
          <w:color w:val="333333"/>
          <w:sz w:val="20"/>
          <w:szCs w:val="20"/>
        </w:rPr>
      </w:pPr>
      <w:ins w:id="375" w:author="Unknown">
        <w:r w:rsidRPr="008A0813">
          <w:rPr>
            <w:rStyle w:val="a3"/>
            <w:color w:val="333333"/>
            <w:sz w:val="20"/>
            <w:szCs w:val="20"/>
          </w:rPr>
          <w:t>Простыми словами:</w:t>
        </w:r>
        <w:r w:rsidRPr="008A0813">
          <w:rPr>
            <w:color w:val="333333"/>
            <w:sz w:val="20"/>
            <w:szCs w:val="20"/>
          </w:rPr>
          <w:t> Шаблон определяет зависимость между объектами, чтобы при изменении состояния одного из них зависимые от него узнавали об этом.</w:t>
        </w:r>
      </w:ins>
    </w:p>
    <w:p w:rsidR="00D05C7A" w:rsidRPr="008A0813" w:rsidRDefault="00D05C7A" w:rsidP="008A0813">
      <w:pPr>
        <w:pStyle w:val="a4"/>
        <w:shd w:val="clear" w:color="auto" w:fill="FFFFFF"/>
        <w:spacing w:before="0" w:beforeAutospacing="0" w:after="0" w:afterAutospacing="0"/>
        <w:rPr>
          <w:ins w:id="376" w:author="Unknown"/>
          <w:color w:val="333333"/>
          <w:sz w:val="20"/>
          <w:szCs w:val="20"/>
        </w:rPr>
      </w:pPr>
      <w:ins w:id="377" w:author="Unknown">
        <w:r w:rsidRPr="008A0813">
          <w:rPr>
            <w:color w:val="333333"/>
            <w:sz w:val="20"/>
            <w:szCs w:val="20"/>
          </w:rPr>
          <w:t>Обратимся к коду. Приводя наш пример. Изначально у нас есть </w:t>
        </w:r>
        <w:r w:rsidRPr="008A0813">
          <w:rPr>
            <w:rStyle w:val="HTML"/>
            <w:rFonts w:ascii="Times New Roman" w:eastAsiaTheme="majorEastAsia" w:hAnsi="Times New Roman" w:cs="Times New Roman"/>
            <w:color w:val="DD1144"/>
            <w:bdr w:val="single" w:sz="4" w:space="1" w:color="E1E1E8" w:frame="1"/>
            <w:shd w:val="clear" w:color="auto" w:fill="F7F7F9"/>
          </w:rPr>
          <w:t>JobSeeker</w:t>
        </w:r>
        <w:r w:rsidRPr="008A0813">
          <w:rPr>
            <w:color w:val="333333"/>
            <w:sz w:val="20"/>
            <w:szCs w:val="20"/>
          </w:rPr>
          <w:t>, которые ищут работы </w:t>
        </w:r>
        <w:r w:rsidRPr="008A0813">
          <w:rPr>
            <w:rStyle w:val="HTML"/>
            <w:rFonts w:ascii="Times New Roman" w:eastAsiaTheme="majorEastAsia" w:hAnsi="Times New Roman" w:cs="Times New Roman"/>
            <w:color w:val="DD1144"/>
            <w:bdr w:val="single" w:sz="4" w:space="1" w:color="E1E1E8" w:frame="1"/>
            <w:shd w:val="clear" w:color="auto" w:fill="F7F7F9"/>
          </w:rPr>
          <w:t>JobPost</w:t>
        </w:r>
        <w:r w:rsidRPr="008A0813">
          <w:rPr>
            <w:color w:val="333333"/>
            <w:sz w:val="20"/>
            <w:szCs w:val="20"/>
          </w:rPr>
          <w:t> и должны быть уведомлен</w:t>
        </w:r>
        <w:proofErr w:type="gramStart"/>
        <w:r w:rsidRPr="008A0813">
          <w:rPr>
            <w:color w:val="333333"/>
            <w:sz w:val="20"/>
            <w:szCs w:val="20"/>
          </w:rPr>
          <w:t>ы о её</w:t>
        </w:r>
        <w:proofErr w:type="gramEnd"/>
        <w:r w:rsidRPr="008A0813">
          <w:rPr>
            <w:color w:val="333333"/>
            <w:sz w:val="20"/>
            <w:szCs w:val="20"/>
          </w:rPr>
          <w:t> появлении:</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30</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JobPost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$title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__construct</w:t>
            </w:r>
            <w:r w:rsidRPr="008A0813">
              <w:rPr>
                <w:rStyle w:val="crayon-sy"/>
                <w:rFonts w:ascii="Times New Roman" w:hAnsi="Times New Roman" w:cs="Times New Roman"/>
                <w:color w:val="000000"/>
                <w:sz w:val="20"/>
                <w:szCs w:val="20"/>
                <w:lang w:val="en-US"/>
              </w:rPr>
              <w:t>(</w:t>
            </w:r>
            <w:r w:rsidRPr="008A0813">
              <w:rPr>
                <w:rStyle w:val="crayon-t"/>
                <w:rFonts w:ascii="Times New Roman" w:hAnsi="Times New Roman" w:cs="Times New Roman"/>
                <w:color w:val="000000"/>
                <w:sz w:val="20"/>
                <w:szCs w:val="20"/>
                <w:lang w:val="en-US"/>
              </w:rPr>
              <w:t>string</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$title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title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$title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getTitle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title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JobSeeker</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Observer</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$name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__construct</w:t>
            </w:r>
            <w:r w:rsidRPr="008A0813">
              <w:rPr>
                <w:rStyle w:val="crayon-sy"/>
                <w:rFonts w:ascii="Times New Roman" w:hAnsi="Times New Roman" w:cs="Times New Roman"/>
                <w:color w:val="000000"/>
                <w:sz w:val="20"/>
                <w:szCs w:val="20"/>
                <w:lang w:val="en-US"/>
              </w:rPr>
              <w:t>(</w:t>
            </w:r>
            <w:r w:rsidRPr="008A0813">
              <w:rPr>
                <w:rStyle w:val="crayon-t"/>
                <w:rFonts w:ascii="Times New Roman" w:hAnsi="Times New Roman" w:cs="Times New Roman"/>
                <w:color w:val="000000"/>
                <w:sz w:val="20"/>
                <w:szCs w:val="20"/>
                <w:lang w:val="en-US"/>
              </w:rPr>
              <w:t>string</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$name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name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$name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onJobPosted</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JobPost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$job</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c"/>
                <w:rFonts w:ascii="Times New Roman" w:hAnsi="Times New Roman" w:cs="Times New Roman"/>
                <w:color w:val="000000"/>
                <w:sz w:val="20"/>
                <w:szCs w:val="20"/>
              </w:rPr>
              <w:t>// Делаем что-то с публикациями вакансий</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proofErr w:type="gramStart"/>
            <w:r w:rsidRPr="008A0813">
              <w:rPr>
                <w:rStyle w:val="crayon-k"/>
                <w:rFonts w:ascii="Times New Roman" w:hAnsi="Times New Roman" w:cs="Times New Roman"/>
                <w:color w:val="000000"/>
                <w:sz w:val="20"/>
                <w:szCs w:val="20"/>
                <w:lang w:val="en-US"/>
              </w:rPr>
              <w:t>echo</w:t>
            </w:r>
            <w:proofErr w:type="gramEnd"/>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Привет</w:t>
            </w:r>
            <w:r w:rsidRPr="008A0813">
              <w:rPr>
                <w:rStyle w:val="crayon-s"/>
                <w:rFonts w:ascii="Times New Roman" w:hAnsi="Times New Roman" w:cs="Times New Roman"/>
                <w:color w:val="000000"/>
                <w:sz w:val="20"/>
                <w:szCs w:val="20"/>
                <w:lang w:val="en-US"/>
              </w:rPr>
              <w:t xml:space="preserve"> '</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proofErr w:type="gramStart"/>
            <w:r w:rsidRPr="008A0813">
              <w:rPr>
                <w:rStyle w:val="crayon-i"/>
                <w:rFonts w:ascii="Times New Roman" w:hAnsi="Times New Roman" w:cs="Times New Roman"/>
                <w:color w:val="000000"/>
                <w:sz w:val="20"/>
                <w:szCs w:val="20"/>
                <w:lang w:val="en-US"/>
              </w:rPr>
              <w:t>name</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proofErr w:type="gramEnd"/>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rPr>
              <w:t>'! Появилась новая работа: '</w:t>
            </w:r>
            <w:r w:rsidRPr="008A0813">
              <w:rPr>
                <w:rStyle w:val="crayon-sy"/>
                <w:rFonts w:ascii="Times New Roman" w:hAnsi="Times New Roman" w:cs="Times New Roman"/>
                <w:color w:val="000000"/>
                <w:sz w:val="20"/>
                <w:szCs w:val="20"/>
              </w:rPr>
              <w:t>.</w:t>
            </w:r>
            <w:r w:rsidRPr="008A0813">
              <w:rPr>
                <w:rStyle w:val="crayon-h"/>
                <w:rFonts w:ascii="Times New Roman" w:hAnsi="Times New Roman" w:cs="Times New Roman"/>
                <w:color w:val="000000"/>
                <w:sz w:val="20"/>
                <w:szCs w:val="20"/>
              </w:rPr>
              <w:t xml:space="preserve"> </w:t>
            </w:r>
            <w:r w:rsidRPr="008A0813">
              <w:rPr>
                <w:rStyle w:val="crayon-v"/>
                <w:rFonts w:ascii="Times New Roman" w:hAnsi="Times New Roman" w:cs="Times New Roman"/>
                <w:color w:val="000000"/>
                <w:sz w:val="20"/>
                <w:szCs w:val="20"/>
              </w:rPr>
              <w:t>$job</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getTitle</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378" w:author="Unknown"/>
          <w:color w:val="333333"/>
          <w:sz w:val="20"/>
          <w:szCs w:val="20"/>
        </w:rPr>
      </w:pPr>
      <w:ins w:id="379" w:author="Unknown">
        <w:r w:rsidRPr="008A0813">
          <w:rPr>
            <w:color w:val="333333"/>
            <w:sz w:val="20"/>
            <w:szCs w:val="20"/>
          </w:rPr>
          <w:t>Затем мы делаем публикации </w:t>
        </w:r>
        <w:proofErr w:type="gramStart"/>
        <w:r w:rsidRPr="008A0813">
          <w:rPr>
            <w:rStyle w:val="HTML"/>
            <w:rFonts w:ascii="Times New Roman" w:eastAsiaTheme="majorEastAsia" w:hAnsi="Times New Roman" w:cs="Times New Roman"/>
            <w:color w:val="DD1144"/>
            <w:bdr w:val="single" w:sz="4" w:space="1" w:color="E1E1E8" w:frame="1"/>
            <w:shd w:val="clear" w:color="auto" w:fill="F7F7F9"/>
          </w:rPr>
          <w:t>JobPostings</w:t>
        </w:r>
        <w:proofErr w:type="gramEnd"/>
        <w:r w:rsidRPr="008A0813">
          <w:rPr>
            <w:color w:val="333333"/>
            <w:sz w:val="20"/>
            <w:szCs w:val="20"/>
          </w:rPr>
          <w:t> на которые соискатели могут подписываться:</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lastRenderedPageBreak/>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21</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lastRenderedPageBreak/>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JobPostings</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Observable</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$observers</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notify</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JobPost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$jobPosting</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t"/>
                <w:rFonts w:ascii="Times New Roman" w:hAnsi="Times New Roman" w:cs="Times New Roman"/>
                <w:color w:val="000000"/>
                <w:sz w:val="20"/>
                <w:szCs w:val="20"/>
                <w:lang w:val="en-US"/>
              </w:rPr>
              <w:t>foreach</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 xml:space="preserve">observers </w:t>
            </w:r>
            <w:r w:rsidRPr="008A0813">
              <w:rPr>
                <w:rStyle w:val="crayon-st"/>
                <w:rFonts w:ascii="Times New Roman" w:hAnsi="Times New Roman" w:cs="Times New Roman"/>
                <w:color w:val="000000"/>
                <w:sz w:val="20"/>
                <w:szCs w:val="20"/>
                <w:lang w:val="en-US"/>
              </w:rPr>
              <w:t>as</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$observer</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$observer</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onJobPosted</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$jobPosting</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attach</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Observer</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$observer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lastRenderedPageBreak/>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observers</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$observer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addJob</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JobPost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$jobPosting</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v"/>
                <w:rFonts w:ascii="Times New Roman" w:hAnsi="Times New Roman" w:cs="Times New Roman"/>
                <w:color w:val="000000"/>
                <w:sz w:val="20"/>
                <w:szCs w:val="20"/>
              </w:rPr>
              <w:t>$this</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notify</w:t>
            </w:r>
            <w:r w:rsidRPr="008A0813">
              <w:rPr>
                <w:rStyle w:val="crayon-sy"/>
                <w:rFonts w:ascii="Times New Roman" w:hAnsi="Times New Roman" w:cs="Times New Roman"/>
                <w:color w:val="000000"/>
                <w:sz w:val="20"/>
                <w:szCs w:val="20"/>
              </w:rPr>
              <w:t>(</w:t>
            </w:r>
            <w:r w:rsidRPr="008A0813">
              <w:rPr>
                <w:rStyle w:val="crayon-v"/>
                <w:rFonts w:ascii="Times New Roman" w:hAnsi="Times New Roman" w:cs="Times New Roman"/>
                <w:color w:val="000000"/>
                <w:sz w:val="20"/>
                <w:szCs w:val="20"/>
              </w:rPr>
              <w:t>$jobPosting</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380" w:author="Unknown"/>
          <w:color w:val="333333"/>
          <w:sz w:val="20"/>
          <w:szCs w:val="20"/>
        </w:rPr>
      </w:pPr>
      <w:ins w:id="381" w:author="Unknown">
        <w:r w:rsidRPr="008A0813">
          <w:rPr>
            <w:color w:val="333333"/>
            <w:sz w:val="20"/>
            <w:szCs w:val="20"/>
          </w:rPr>
          <w:lastRenderedPageBreak/>
          <w:t>Пример использования:</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Создаем</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соискателей</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$johnDoe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JobSeeker</w:t>
            </w:r>
            <w:r w:rsidRPr="008A0813">
              <w:rPr>
                <w:rStyle w:val="crayon-sy"/>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lang w:val="en-US"/>
              </w:rPr>
              <w:t>'John Doe'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$janeDoe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JobSeeker</w:t>
            </w:r>
            <w:r w:rsidRPr="008A0813">
              <w:rPr>
                <w:rStyle w:val="crayon-sy"/>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lang w:val="en-US"/>
              </w:rPr>
              <w:t>'Jane Doe'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Создаем публикацию и добавляем подписчика</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v"/>
                <w:rFonts w:ascii="Times New Roman" w:hAnsi="Times New Roman" w:cs="Times New Roman"/>
                <w:color w:val="000000"/>
                <w:sz w:val="20"/>
                <w:szCs w:val="20"/>
              </w:rPr>
              <w:t>$jobPostings</w:t>
            </w:r>
            <w:r w:rsidRPr="008A0813">
              <w:rPr>
                <w:rStyle w:val="crayon-h"/>
                <w:rFonts w:ascii="Times New Roman" w:hAnsi="Times New Roman" w:cs="Times New Roman"/>
                <w:color w:val="000000"/>
                <w:sz w:val="20"/>
                <w:szCs w:val="20"/>
              </w:rPr>
              <w:t xml:space="preserve"> </w:t>
            </w:r>
            <w:r w:rsidRPr="008A0813">
              <w:rPr>
                <w:rStyle w:val="crayon-o"/>
                <w:rFonts w:ascii="Times New Roman" w:hAnsi="Times New Roman" w:cs="Times New Roman"/>
                <w:color w:val="000000"/>
                <w:sz w:val="20"/>
                <w:szCs w:val="20"/>
              </w:rPr>
              <w:t>=</w:t>
            </w:r>
            <w:r w:rsidRPr="008A0813">
              <w:rPr>
                <w:rStyle w:val="crayon-h"/>
                <w:rFonts w:ascii="Times New Roman" w:hAnsi="Times New Roman" w:cs="Times New Roman"/>
                <w:color w:val="000000"/>
                <w:sz w:val="20"/>
                <w:szCs w:val="20"/>
              </w:rPr>
              <w:t xml:space="preserve"> </w:t>
            </w:r>
            <w:r w:rsidRPr="008A0813">
              <w:rPr>
                <w:rStyle w:val="crayon-r"/>
                <w:rFonts w:ascii="Times New Roman" w:hAnsi="Times New Roman" w:cs="Times New Roman"/>
                <w:color w:val="000000"/>
                <w:sz w:val="20"/>
                <w:szCs w:val="20"/>
              </w:rPr>
              <w:t>new</w:t>
            </w:r>
            <w:r w:rsidRPr="008A0813">
              <w:rPr>
                <w:rStyle w:val="crayon-h"/>
                <w:rFonts w:ascii="Times New Roman" w:hAnsi="Times New Roman" w:cs="Times New Roman"/>
                <w:color w:val="000000"/>
                <w:sz w:val="20"/>
                <w:szCs w:val="20"/>
              </w:rPr>
              <w:t xml:space="preserve"> </w:t>
            </w:r>
            <w:r w:rsidRPr="008A0813">
              <w:rPr>
                <w:rStyle w:val="crayon-e"/>
                <w:rFonts w:ascii="Times New Roman" w:hAnsi="Times New Roman" w:cs="Times New Roman"/>
                <w:color w:val="000000"/>
                <w:sz w:val="20"/>
                <w:szCs w:val="20"/>
              </w:rPr>
              <w:t>JobPostings</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$jobPostings</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attach</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$johnDoe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$jobPostings</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attach</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$janeDoe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xml:space="preserve">// Добавляем новую работу и </w:t>
            </w:r>
            <w:proofErr w:type="gramStart"/>
            <w:r w:rsidRPr="008A0813">
              <w:rPr>
                <w:rStyle w:val="crayon-c"/>
                <w:rFonts w:ascii="Times New Roman" w:hAnsi="Times New Roman" w:cs="Times New Roman"/>
                <w:color w:val="000000"/>
                <w:sz w:val="20"/>
                <w:szCs w:val="20"/>
              </w:rPr>
              <w:t>смотрим</w:t>
            </w:r>
            <w:proofErr w:type="gramEnd"/>
            <w:r w:rsidRPr="008A0813">
              <w:rPr>
                <w:rStyle w:val="crayon-c"/>
                <w:rFonts w:ascii="Times New Roman" w:hAnsi="Times New Roman" w:cs="Times New Roman"/>
                <w:color w:val="000000"/>
                <w:sz w:val="20"/>
                <w:szCs w:val="20"/>
              </w:rPr>
              <w:t xml:space="preserve"> получит ли соискатель уведомление</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$jobPostings</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addJob</w:t>
            </w:r>
            <w:r w:rsidRPr="008A0813">
              <w:rPr>
                <w:rStyle w:val="crayon-sy"/>
                <w:rFonts w:ascii="Times New Roman" w:hAnsi="Times New Roman" w:cs="Times New Roman"/>
                <w:color w:val="000000"/>
                <w:sz w:val="20"/>
                <w:szCs w:val="20"/>
                <w:lang w:val="en-US"/>
              </w:rPr>
              <w:t>(</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JobPost</w:t>
            </w:r>
            <w:r w:rsidRPr="008A0813">
              <w:rPr>
                <w:rStyle w:val="crayon-sy"/>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lang w:val="en-US"/>
              </w:rPr>
              <w:t>'Software Engineer'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Вывод</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Привет John Doe! Появилась новая работа: Software Engineer</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Привет Jane Doe! Появилась новая работа: Software Engineer</w:t>
            </w:r>
          </w:p>
        </w:tc>
      </w:tr>
    </w:tbl>
    <w:p w:rsidR="00D05C7A" w:rsidRPr="008A0813" w:rsidRDefault="00D05C7A" w:rsidP="008A0813">
      <w:pPr>
        <w:pStyle w:val="a4"/>
        <w:shd w:val="clear" w:color="auto" w:fill="FFFFFF"/>
        <w:spacing w:before="0" w:beforeAutospacing="0" w:after="0" w:afterAutospacing="0"/>
        <w:rPr>
          <w:ins w:id="382" w:author="Unknown"/>
          <w:color w:val="333333"/>
          <w:sz w:val="20"/>
          <w:szCs w:val="20"/>
        </w:rPr>
      </w:pPr>
      <w:bookmarkStart w:id="383" w:name="37"/>
      <w:bookmarkEnd w:id="383"/>
      <w:ins w:id="384" w:author="Unknown">
        <w:r w:rsidRPr="008A0813">
          <w:rPr>
            <w:color w:val="333333"/>
            <w:sz w:val="20"/>
            <w:szCs w:val="20"/>
          </w:rPr>
          <w:t>Примеры на </w:t>
        </w:r>
        <w:r w:rsidRPr="008A0813">
          <w:rPr>
            <w:color w:val="333333"/>
            <w:sz w:val="20"/>
            <w:szCs w:val="20"/>
          </w:rPr>
          <w:fldChar w:fldCharType="begin"/>
        </w:r>
        <w:r w:rsidRPr="008A0813">
          <w:rPr>
            <w:color w:val="333333"/>
            <w:sz w:val="20"/>
            <w:szCs w:val="20"/>
          </w:rPr>
          <w:instrText xml:space="preserve"> HYPERLINK "https://github.com/iluwatar/java-design-patterns/tree/master/observer" \t "_blank" </w:instrText>
        </w:r>
        <w:r w:rsidRPr="008A0813">
          <w:rPr>
            <w:color w:val="333333"/>
            <w:sz w:val="20"/>
            <w:szCs w:val="20"/>
          </w:rPr>
          <w:fldChar w:fldCharType="separate"/>
        </w:r>
        <w:r w:rsidRPr="008A0813">
          <w:rPr>
            <w:rStyle w:val="a5"/>
            <w:color w:val="04A49C"/>
            <w:sz w:val="20"/>
            <w:szCs w:val="20"/>
          </w:rPr>
          <w:t>Java </w:t>
        </w:r>
        <w:r w:rsidRPr="008A0813">
          <w:rPr>
            <w:color w:val="333333"/>
            <w:sz w:val="20"/>
            <w:szCs w:val="20"/>
          </w:rPr>
          <w:fldChar w:fldCharType="end"/>
        </w:r>
        <w:r w:rsidRPr="008A0813">
          <w:rPr>
            <w:color w:val="333333"/>
            <w:sz w:val="20"/>
            <w:szCs w:val="20"/>
          </w:rPr>
          <w:t>и </w:t>
        </w:r>
        <w:r w:rsidRPr="008A0813">
          <w:rPr>
            <w:color w:val="333333"/>
            <w:sz w:val="20"/>
            <w:szCs w:val="20"/>
          </w:rPr>
          <w:fldChar w:fldCharType="begin"/>
        </w:r>
        <w:r w:rsidRPr="008A0813">
          <w:rPr>
            <w:color w:val="333333"/>
            <w:sz w:val="20"/>
            <w:szCs w:val="20"/>
          </w:rPr>
          <w:instrText xml:space="preserve"> HYPERLINK "https://github.com/faif/python-patterns/blob/master/behavioral/observer.py" \t "_blank" </w:instrText>
        </w:r>
        <w:r w:rsidRPr="008A0813">
          <w:rPr>
            <w:color w:val="333333"/>
            <w:sz w:val="20"/>
            <w:szCs w:val="20"/>
          </w:rPr>
          <w:fldChar w:fldCharType="separate"/>
        </w:r>
        <w:r w:rsidRPr="008A0813">
          <w:rPr>
            <w:rStyle w:val="a5"/>
            <w:color w:val="04A49C"/>
            <w:sz w:val="20"/>
            <w:szCs w:val="20"/>
          </w:rPr>
          <w:t>Python</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2"/>
        <w:shd w:val="clear" w:color="auto" w:fill="FFFFFF"/>
        <w:spacing w:before="0" w:line="240" w:lineRule="auto"/>
        <w:rPr>
          <w:ins w:id="385" w:author="Unknown"/>
          <w:rFonts w:ascii="Times New Roman" w:hAnsi="Times New Roman" w:cs="Times New Roman"/>
          <w:b w:val="0"/>
          <w:bCs w:val="0"/>
          <w:color w:val="333333"/>
          <w:sz w:val="20"/>
          <w:szCs w:val="20"/>
        </w:rPr>
      </w:pPr>
      <w:ins w:id="386" w:author="Unknown">
        <w:r w:rsidRPr="008A0813">
          <w:rPr>
            <w:rFonts w:ascii="Times New Roman" w:hAnsi="Times New Roman" w:cs="Times New Roman"/>
            <w:b w:val="0"/>
            <w:bCs w:val="0"/>
            <w:color w:val="333333"/>
            <w:sz w:val="20"/>
            <w:szCs w:val="20"/>
          </w:rPr>
          <w:t>Посетитель (Visitor)</w:t>
        </w:r>
      </w:ins>
    </w:p>
    <w:p w:rsidR="00D05C7A" w:rsidRPr="008A0813" w:rsidRDefault="00D05C7A" w:rsidP="008A0813">
      <w:pPr>
        <w:pStyle w:val="a4"/>
        <w:shd w:val="clear" w:color="auto" w:fill="FFFFFF"/>
        <w:spacing w:before="0" w:beforeAutospacing="0" w:after="0" w:afterAutospacing="0"/>
        <w:rPr>
          <w:ins w:id="387" w:author="Unknown"/>
          <w:color w:val="333333"/>
          <w:sz w:val="20"/>
          <w:szCs w:val="20"/>
        </w:rPr>
      </w:pPr>
      <w:ins w:id="388" w:author="Unknown">
        <w:r w:rsidRPr="008A0813">
          <w:rPr>
            <w:color w:val="333333"/>
            <w:sz w:val="20"/>
            <w:szCs w:val="20"/>
          </w:rPr>
          <w:t>Википедия </w:t>
        </w:r>
        <w:r w:rsidRPr="008A0813">
          <w:rPr>
            <w:color w:val="333333"/>
            <w:sz w:val="20"/>
            <w:szCs w:val="20"/>
          </w:rPr>
          <w:fldChar w:fldCharType="begin"/>
        </w:r>
        <w:r w:rsidRPr="008A0813">
          <w:rPr>
            <w:color w:val="333333"/>
            <w:sz w:val="20"/>
            <w:szCs w:val="20"/>
          </w:rPr>
          <w:instrText xml:space="preserve"> HYPERLINK "https://ru.wikipedia.org/wiki/%D0%9F%D0%BE%D1%81%D0%B5%D1%82%D0%B8%D1%82%D0%B5%D0%BB%D1%8C_(%D1%88%D0%B0%D0%B1%D0%BB%D0%BE%D0%BD_%D0%BF%D1%80%D0%BE%D0%B5%D0%BA%D1%82%D0%B8%D1%80%D0%BE%D0%B2%D0%B0%D0%BD%D0%B8%D1%8F)" \t "_blank" </w:instrText>
        </w:r>
        <w:r w:rsidRPr="008A0813">
          <w:rPr>
            <w:color w:val="333333"/>
            <w:sz w:val="20"/>
            <w:szCs w:val="20"/>
          </w:rPr>
          <w:fldChar w:fldCharType="separate"/>
        </w:r>
        <w:r w:rsidRPr="008A0813">
          <w:rPr>
            <w:rStyle w:val="a5"/>
            <w:color w:val="04A49C"/>
            <w:sz w:val="20"/>
            <w:szCs w:val="20"/>
          </w:rPr>
          <w:t>гласит</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a4"/>
        <w:shd w:val="clear" w:color="auto" w:fill="FFFFFF"/>
        <w:spacing w:before="0" w:beforeAutospacing="0" w:after="0" w:afterAutospacing="0"/>
        <w:rPr>
          <w:ins w:id="389" w:author="Unknown"/>
          <w:color w:val="333333"/>
          <w:sz w:val="20"/>
          <w:szCs w:val="20"/>
        </w:rPr>
      </w:pPr>
      <w:ins w:id="390" w:author="Unknown">
        <w:r w:rsidRPr="008A0813">
          <w:rPr>
            <w:rStyle w:val="a3"/>
            <w:color w:val="333333"/>
            <w:sz w:val="20"/>
            <w:szCs w:val="20"/>
          </w:rPr>
          <w:t>Посетитель</w:t>
        </w:r>
        <w:r w:rsidRPr="008A0813">
          <w:rPr>
            <w:color w:val="333333"/>
            <w:sz w:val="20"/>
            <w:szCs w:val="20"/>
          </w:rPr>
          <w:t> — поведенческий шаблон проектирования, описывающий операцию, которая выполняется над объектами других классов. При изменении visitor нет необходимости изменять обслуживаемые классы.</w:t>
        </w:r>
      </w:ins>
    </w:p>
    <w:p w:rsidR="00D05C7A" w:rsidRPr="008A0813" w:rsidRDefault="00D05C7A" w:rsidP="008A0813">
      <w:pPr>
        <w:pStyle w:val="a4"/>
        <w:shd w:val="clear" w:color="auto" w:fill="FFFFFF"/>
        <w:spacing w:before="0" w:beforeAutospacing="0" w:after="0" w:afterAutospacing="0"/>
        <w:rPr>
          <w:ins w:id="391" w:author="Unknown"/>
          <w:color w:val="333333"/>
          <w:sz w:val="20"/>
          <w:szCs w:val="20"/>
        </w:rPr>
      </w:pPr>
      <w:ins w:id="392" w:author="Unknown">
        <w:r w:rsidRPr="008A0813">
          <w:rPr>
            <w:rStyle w:val="a3"/>
            <w:color w:val="333333"/>
            <w:sz w:val="20"/>
            <w:szCs w:val="20"/>
          </w:rPr>
          <w:t>Пример из жизни:</w:t>
        </w:r>
        <w:r w:rsidRPr="008A0813">
          <w:rPr>
            <w:color w:val="333333"/>
            <w:sz w:val="20"/>
            <w:szCs w:val="20"/>
          </w:rPr>
          <w:t xml:space="preserve"> Туристы собрались в Дубай. Сначала им нужен способ </w:t>
        </w:r>
        <w:proofErr w:type="gramStart"/>
        <w:r w:rsidRPr="008A0813">
          <w:rPr>
            <w:color w:val="333333"/>
            <w:sz w:val="20"/>
            <w:szCs w:val="20"/>
          </w:rPr>
          <w:t>попасть</w:t>
        </w:r>
        <w:proofErr w:type="gramEnd"/>
        <w:r w:rsidRPr="008A0813">
          <w:rPr>
            <w:color w:val="333333"/>
            <w:sz w:val="20"/>
            <w:szCs w:val="20"/>
          </w:rPr>
          <w:t xml:space="preserve"> туда (виза). После прибытия они будут посещать любую часть города, не спрашивая разрешения </w:t>
        </w:r>
        <w:proofErr w:type="gramStart"/>
        <w:r w:rsidRPr="008A0813">
          <w:rPr>
            <w:color w:val="333333"/>
            <w:sz w:val="20"/>
            <w:szCs w:val="20"/>
          </w:rPr>
          <w:t>ходить</w:t>
        </w:r>
        <w:proofErr w:type="gramEnd"/>
        <w:r w:rsidRPr="008A0813">
          <w:rPr>
            <w:color w:val="333333"/>
            <w:sz w:val="20"/>
            <w:szCs w:val="20"/>
          </w:rPr>
          <w:t xml:space="preserve"> где вздумается. Просто скажите им о каком-нибудь месте — и туристы могут там побывать. Шаблон посетитель помогает добавлять места для посещения.</w:t>
        </w:r>
      </w:ins>
    </w:p>
    <w:p w:rsidR="00D05C7A" w:rsidRPr="008A0813" w:rsidRDefault="00D05C7A" w:rsidP="008A0813">
      <w:pPr>
        <w:pStyle w:val="a4"/>
        <w:shd w:val="clear" w:color="auto" w:fill="FFFFFF"/>
        <w:spacing w:before="0" w:beforeAutospacing="0" w:after="0" w:afterAutospacing="0"/>
        <w:rPr>
          <w:ins w:id="393" w:author="Unknown"/>
          <w:color w:val="333333"/>
          <w:sz w:val="20"/>
          <w:szCs w:val="20"/>
        </w:rPr>
      </w:pPr>
      <w:ins w:id="394" w:author="Unknown">
        <w:r w:rsidRPr="008A0813">
          <w:rPr>
            <w:rStyle w:val="a3"/>
            <w:color w:val="333333"/>
            <w:sz w:val="20"/>
            <w:szCs w:val="20"/>
          </w:rPr>
          <w:t>Простыми словами:</w:t>
        </w:r>
        <w:r w:rsidRPr="008A0813">
          <w:rPr>
            <w:color w:val="333333"/>
            <w:sz w:val="20"/>
            <w:szCs w:val="20"/>
          </w:rPr>
          <w:t> Шаблон посетитель позволяет добавлять будущие операции для объектов без их модифицирования.</w:t>
        </w:r>
      </w:ins>
    </w:p>
    <w:p w:rsidR="00D05C7A" w:rsidRPr="008A0813" w:rsidRDefault="00D05C7A" w:rsidP="008A0813">
      <w:pPr>
        <w:pStyle w:val="a4"/>
        <w:shd w:val="clear" w:color="auto" w:fill="FFFFFF"/>
        <w:spacing w:before="0" w:beforeAutospacing="0" w:after="0" w:afterAutospacing="0"/>
        <w:rPr>
          <w:ins w:id="395" w:author="Unknown"/>
          <w:color w:val="333333"/>
          <w:sz w:val="20"/>
          <w:szCs w:val="20"/>
        </w:rPr>
      </w:pPr>
      <w:ins w:id="396" w:author="Unknown">
        <w:r w:rsidRPr="008A0813">
          <w:rPr>
            <w:color w:val="333333"/>
            <w:sz w:val="20"/>
            <w:szCs w:val="20"/>
          </w:rPr>
          <w:t>Перейдем к примерам в коде. Возьмём зоопарк: у нас есть несколько видов </w:t>
        </w:r>
        <w:r w:rsidRPr="008A0813">
          <w:rPr>
            <w:rStyle w:val="HTML"/>
            <w:rFonts w:ascii="Times New Roman" w:eastAsiaTheme="majorEastAsia" w:hAnsi="Times New Roman" w:cs="Times New Roman"/>
            <w:color w:val="DD1144"/>
            <w:bdr w:val="single" w:sz="4" w:space="1" w:color="E1E1E8" w:frame="1"/>
            <w:shd w:val="clear" w:color="auto" w:fill="F7F7F9"/>
          </w:rPr>
          <w:t>Animal</w:t>
        </w:r>
        <w:r w:rsidRPr="008A0813">
          <w:rPr>
            <w:color w:val="333333"/>
            <w:sz w:val="20"/>
            <w:szCs w:val="20"/>
          </w:rPr>
          <w:t>, и нам нужно послушать издаваемые ими звуки.</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Посещаемый</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interface</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Animal</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accept</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AnimalOperation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$operation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Посетитель</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interface</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AnimalOperation</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visitMonkey</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Monkey</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$monkey</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visitLion</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Lion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$lion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visitDolphin</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Dolphin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$dolphin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397" w:author="Unknown"/>
          <w:color w:val="333333"/>
          <w:sz w:val="20"/>
          <w:szCs w:val="20"/>
        </w:rPr>
      </w:pPr>
      <w:ins w:id="398" w:author="Unknown">
        <w:r w:rsidRPr="008A0813">
          <w:rPr>
            <w:color w:val="333333"/>
            <w:sz w:val="20"/>
            <w:szCs w:val="20"/>
          </w:rPr>
          <w:t>Затем у нас есть реализация для животных:</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lastRenderedPageBreak/>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38</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lastRenderedPageBreak/>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Monkey</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Animal</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shout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k"/>
                <w:rFonts w:ascii="Times New Roman" w:hAnsi="Times New Roman" w:cs="Times New Roman"/>
                <w:color w:val="000000"/>
                <w:sz w:val="20"/>
                <w:szCs w:val="20"/>
              </w:rPr>
              <w:t>echo</w:t>
            </w:r>
            <w:r w:rsidRPr="008A0813">
              <w:rPr>
                <w:rStyle w:val="crayon-h"/>
                <w:rFonts w:ascii="Times New Roman" w:hAnsi="Times New Roman" w:cs="Times New Roman"/>
                <w:color w:val="000000"/>
                <w:sz w:val="20"/>
                <w:szCs w:val="20"/>
              </w:rPr>
              <w:t xml:space="preserve"> </w:t>
            </w:r>
            <w:r w:rsidRPr="008A0813">
              <w:rPr>
                <w:rStyle w:val="crayon-s"/>
                <w:rFonts w:ascii="Times New Roman" w:hAnsi="Times New Roman" w:cs="Times New Roman"/>
                <w:color w:val="000000"/>
                <w:sz w:val="20"/>
                <w:szCs w:val="20"/>
              </w:rPr>
              <w:t>'У-у-а-а!'</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accept</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AnimalOperation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$operation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$operation</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visitMonkey</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$this</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Lion</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Animal</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lastRenderedPageBreak/>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roar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proofErr w:type="gramStart"/>
            <w:r w:rsidRPr="008A0813">
              <w:rPr>
                <w:rStyle w:val="crayon-k"/>
                <w:rFonts w:ascii="Times New Roman" w:hAnsi="Times New Roman" w:cs="Times New Roman"/>
                <w:color w:val="000000"/>
                <w:sz w:val="20"/>
                <w:szCs w:val="20"/>
                <w:lang w:val="en-US"/>
              </w:rPr>
              <w:t>echo</w:t>
            </w:r>
            <w:proofErr w:type="gramEnd"/>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рррр</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accept</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AnimalOperation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$operation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$operation</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visitLion</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$this</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Dolphin</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Animal</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m"/>
                <w:rFonts w:ascii="Times New Roman" w:hAnsi="Times New Roman" w:cs="Times New Roman"/>
                <w:color w:val="000000"/>
                <w:sz w:val="20"/>
                <w:szCs w:val="20"/>
              </w:rPr>
              <w:t>public</w:t>
            </w:r>
            <w:r w:rsidRPr="008A0813">
              <w:rPr>
                <w:rStyle w:val="crayon-h"/>
                <w:rFonts w:ascii="Times New Roman" w:hAnsi="Times New Roman" w:cs="Times New Roman"/>
                <w:color w:val="000000"/>
                <w:sz w:val="20"/>
                <w:szCs w:val="20"/>
              </w:rPr>
              <w:t xml:space="preserve"> </w:t>
            </w:r>
            <w:r w:rsidRPr="008A0813">
              <w:rPr>
                <w:rStyle w:val="crayon-t"/>
                <w:rFonts w:ascii="Times New Roman" w:hAnsi="Times New Roman" w:cs="Times New Roman"/>
                <w:color w:val="000000"/>
                <w:sz w:val="20"/>
                <w:szCs w:val="20"/>
              </w:rPr>
              <w:t>function</w:t>
            </w:r>
            <w:r w:rsidRPr="008A0813">
              <w:rPr>
                <w:rStyle w:val="crayon-h"/>
                <w:rFonts w:ascii="Times New Roman" w:hAnsi="Times New Roman" w:cs="Times New Roman"/>
                <w:color w:val="000000"/>
                <w:sz w:val="20"/>
                <w:szCs w:val="20"/>
              </w:rPr>
              <w:t xml:space="preserve"> </w:t>
            </w:r>
            <w:r w:rsidRPr="008A0813">
              <w:rPr>
                <w:rStyle w:val="crayon-e"/>
                <w:rFonts w:ascii="Times New Roman" w:hAnsi="Times New Roman" w:cs="Times New Roman"/>
                <w:color w:val="000000"/>
                <w:sz w:val="20"/>
                <w:szCs w:val="20"/>
              </w:rPr>
              <w:t>speak</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k"/>
                <w:rFonts w:ascii="Times New Roman" w:hAnsi="Times New Roman" w:cs="Times New Roman"/>
                <w:color w:val="000000"/>
                <w:sz w:val="20"/>
                <w:szCs w:val="20"/>
              </w:rPr>
              <w:t>echo</w:t>
            </w:r>
            <w:r w:rsidRPr="008A0813">
              <w:rPr>
                <w:rStyle w:val="crayon-h"/>
                <w:rFonts w:ascii="Times New Roman" w:hAnsi="Times New Roman" w:cs="Times New Roman"/>
                <w:color w:val="000000"/>
                <w:sz w:val="20"/>
                <w:szCs w:val="20"/>
              </w:rPr>
              <w:t xml:space="preserve"> </w:t>
            </w:r>
            <w:r w:rsidRPr="008A0813">
              <w:rPr>
                <w:rStyle w:val="crayon-s"/>
                <w:rFonts w:ascii="Times New Roman" w:hAnsi="Times New Roman" w:cs="Times New Roman"/>
                <w:color w:val="000000"/>
                <w:sz w:val="20"/>
                <w:szCs w:val="20"/>
              </w:rPr>
              <w:t>'*звуки дельфина*!'</w:t>
            </w:r>
            <w:r w:rsidRPr="008A0813">
              <w:rPr>
                <w:rStyle w:val="crayon-sy"/>
                <w:rFonts w:ascii="Times New Roman" w:hAnsi="Times New Roman" w:cs="Times New Roman"/>
                <w:color w:val="000000"/>
                <w:sz w:val="20"/>
                <w:szCs w:val="20"/>
              </w:rPr>
              <w:t>;</w:t>
            </w:r>
            <w:r w:rsidRPr="008A0813">
              <w:rPr>
                <w:rStyle w:val="crayon-h"/>
                <w:rFonts w:ascii="Times New Roman" w:hAnsi="Times New Roman" w:cs="Times New Roman"/>
                <w:color w:val="000000"/>
                <w:sz w:val="20"/>
                <w:szCs w:val="20"/>
              </w:rPr>
              <w:t xml:space="preserve"> </w:t>
            </w:r>
            <w:r w:rsidRPr="008A0813">
              <w:rPr>
                <w:rStyle w:val="crayon-c"/>
                <w:rFonts w:ascii="Times New Roman" w:hAnsi="Times New Roman" w:cs="Times New Roman"/>
                <w:color w:val="000000"/>
                <w:sz w:val="20"/>
                <w:szCs w:val="20"/>
              </w:rPr>
              <w:t xml:space="preserve">// Я понятия не </w:t>
            </w:r>
            <w:proofErr w:type="gramStart"/>
            <w:r w:rsidRPr="008A0813">
              <w:rPr>
                <w:rStyle w:val="crayon-c"/>
                <w:rFonts w:ascii="Times New Roman" w:hAnsi="Times New Roman" w:cs="Times New Roman"/>
                <w:color w:val="000000"/>
                <w:sz w:val="20"/>
                <w:szCs w:val="20"/>
              </w:rPr>
              <w:t>имею</w:t>
            </w:r>
            <w:proofErr w:type="gramEnd"/>
            <w:r w:rsidRPr="008A0813">
              <w:rPr>
                <w:rStyle w:val="crayon-c"/>
                <w:rFonts w:ascii="Times New Roman" w:hAnsi="Times New Roman" w:cs="Times New Roman"/>
                <w:color w:val="000000"/>
                <w:sz w:val="20"/>
                <w:szCs w:val="20"/>
              </w:rPr>
              <w:t xml:space="preserve"> как описать их звуки</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accept</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AnimalOperation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$operation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v"/>
                <w:rFonts w:ascii="Times New Roman" w:hAnsi="Times New Roman" w:cs="Times New Roman"/>
                <w:color w:val="000000"/>
                <w:sz w:val="20"/>
                <w:szCs w:val="20"/>
              </w:rPr>
              <w:t>$operation</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visitDolphin</w:t>
            </w:r>
            <w:r w:rsidRPr="008A0813">
              <w:rPr>
                <w:rStyle w:val="crayon-sy"/>
                <w:rFonts w:ascii="Times New Roman" w:hAnsi="Times New Roman" w:cs="Times New Roman"/>
                <w:color w:val="000000"/>
                <w:sz w:val="20"/>
                <w:szCs w:val="20"/>
              </w:rPr>
              <w:t>(</w:t>
            </w:r>
            <w:r w:rsidRPr="008A0813">
              <w:rPr>
                <w:rStyle w:val="crayon-v"/>
                <w:rFonts w:ascii="Times New Roman" w:hAnsi="Times New Roman" w:cs="Times New Roman"/>
                <w:color w:val="000000"/>
                <w:sz w:val="20"/>
                <w:szCs w:val="20"/>
              </w:rPr>
              <w:t>$this</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399" w:author="Unknown"/>
          <w:color w:val="333333"/>
          <w:sz w:val="20"/>
          <w:szCs w:val="20"/>
        </w:rPr>
      </w:pPr>
      <w:proofErr w:type="gramStart"/>
      <w:ins w:id="400" w:author="Unknown">
        <w:r w:rsidRPr="008A0813">
          <w:rPr>
            <w:color w:val="333333"/>
            <w:sz w:val="20"/>
            <w:szCs w:val="20"/>
          </w:rPr>
          <w:lastRenderedPageBreak/>
          <w:t>Давайте</w:t>
        </w:r>
        <w:proofErr w:type="gramEnd"/>
        <w:r w:rsidRPr="008A0813">
          <w:rPr>
            <w:color w:val="333333"/>
            <w:sz w:val="20"/>
            <w:szCs w:val="20"/>
          </w:rPr>
          <w:t xml:space="preserve"> реализуем посетителя:</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Speak</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AnimalOperation</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visitMonkey</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Monkey</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$monkey</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$monkey</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shout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visitLion</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Lion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$lion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$lion</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roar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visitDolphin</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Dolphin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$dolphin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v"/>
                <w:rFonts w:ascii="Times New Roman" w:hAnsi="Times New Roman" w:cs="Times New Roman"/>
                <w:color w:val="000000"/>
                <w:sz w:val="20"/>
                <w:szCs w:val="20"/>
              </w:rPr>
              <w:t>$dolphin</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speak</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401" w:author="Unknown"/>
          <w:color w:val="333333"/>
          <w:sz w:val="20"/>
          <w:szCs w:val="20"/>
        </w:rPr>
      </w:pPr>
      <w:ins w:id="402" w:author="Unknown">
        <w:r w:rsidRPr="008A0813">
          <w:rPr>
            <w:color w:val="333333"/>
            <w:sz w:val="20"/>
            <w:szCs w:val="20"/>
          </w:rPr>
          <w:t>Пример использования:</w:t>
        </w:r>
      </w:ins>
    </w:p>
    <w:tbl>
      <w:tblPr>
        <w:tblW w:w="0" w:type="auto"/>
        <w:tblCellSpacing w:w="15" w:type="dxa"/>
        <w:tblCellMar>
          <w:top w:w="15" w:type="dxa"/>
          <w:left w:w="15" w:type="dxa"/>
          <w:bottom w:w="15" w:type="dxa"/>
          <w:right w:w="15" w:type="dxa"/>
        </w:tblCellMar>
        <w:tblLook w:val="04A0"/>
      </w:tblPr>
      <w:tblGrid>
        <w:gridCol w:w="175"/>
        <w:gridCol w:w="7545"/>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tc>
        <w:tc>
          <w:tcPr>
            <w:tcW w:w="7500"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$monkey</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Monkey</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$lion</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Lion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$dolphin</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Dolphin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$speak</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Speak</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$monkey</w:t>
            </w:r>
            <w:r w:rsidRPr="008A0813">
              <w:rPr>
                <w:rStyle w:val="crayon-o"/>
                <w:rFonts w:ascii="Times New Roman" w:hAnsi="Times New Roman" w:cs="Times New Roman"/>
                <w:color w:val="000000"/>
                <w:sz w:val="20"/>
                <w:szCs w:val="20"/>
                <w:lang w:val="en-US"/>
              </w:rPr>
              <w:t>-&gt;</w:t>
            </w:r>
            <w:proofErr w:type="gramStart"/>
            <w:r w:rsidRPr="008A0813">
              <w:rPr>
                <w:rStyle w:val="crayon-e"/>
                <w:rFonts w:ascii="Times New Roman" w:hAnsi="Times New Roman" w:cs="Times New Roman"/>
                <w:color w:val="000000"/>
                <w:sz w:val="20"/>
                <w:szCs w:val="20"/>
                <w:lang w:val="en-US"/>
              </w:rPr>
              <w:t>accept</w:t>
            </w:r>
            <w:r w:rsidRPr="008A0813">
              <w:rPr>
                <w:rStyle w:val="crayon-sy"/>
                <w:rFonts w:ascii="Times New Roman" w:hAnsi="Times New Roman" w:cs="Times New Roman"/>
                <w:color w:val="000000"/>
                <w:sz w:val="20"/>
                <w:szCs w:val="20"/>
                <w:lang w:val="en-US"/>
              </w:rPr>
              <w:t>(</w:t>
            </w:r>
            <w:proofErr w:type="gramEnd"/>
            <w:r w:rsidRPr="008A0813">
              <w:rPr>
                <w:rStyle w:val="crayon-v"/>
                <w:rFonts w:ascii="Times New Roman" w:hAnsi="Times New Roman" w:cs="Times New Roman"/>
                <w:color w:val="000000"/>
                <w:sz w:val="20"/>
                <w:szCs w:val="20"/>
                <w:lang w:val="en-US"/>
              </w:rPr>
              <w:t>$speak</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У</w:t>
            </w:r>
            <w:r w:rsidRPr="008A0813">
              <w:rPr>
                <w:rStyle w:val="crayon-c"/>
                <w:rFonts w:ascii="Times New Roman" w:hAnsi="Times New Roman" w:cs="Times New Roman"/>
                <w:color w:val="000000"/>
                <w:sz w:val="20"/>
                <w:szCs w:val="20"/>
                <w:lang w:val="en-US"/>
              </w:rPr>
              <w:t>-</w:t>
            </w:r>
            <w:r w:rsidRPr="008A0813">
              <w:rPr>
                <w:rStyle w:val="crayon-c"/>
                <w:rFonts w:ascii="Times New Roman" w:hAnsi="Times New Roman" w:cs="Times New Roman"/>
                <w:color w:val="000000"/>
                <w:sz w:val="20"/>
                <w:szCs w:val="20"/>
              </w:rPr>
              <w:t>у</w:t>
            </w:r>
            <w:r w:rsidRPr="008A0813">
              <w:rPr>
                <w:rStyle w:val="crayon-c"/>
                <w:rFonts w:ascii="Times New Roman" w:hAnsi="Times New Roman" w:cs="Times New Roman"/>
                <w:color w:val="000000"/>
                <w:sz w:val="20"/>
                <w:szCs w:val="20"/>
                <w:lang w:val="en-US"/>
              </w:rPr>
              <w:t>-</w:t>
            </w:r>
            <w:r w:rsidRPr="008A0813">
              <w:rPr>
                <w:rStyle w:val="crayon-c"/>
                <w:rFonts w:ascii="Times New Roman" w:hAnsi="Times New Roman" w:cs="Times New Roman"/>
                <w:color w:val="000000"/>
                <w:sz w:val="20"/>
                <w:szCs w:val="20"/>
              </w:rPr>
              <w:t>а</w:t>
            </w:r>
            <w:r w:rsidRPr="008A0813">
              <w:rPr>
                <w:rStyle w:val="crayon-c"/>
                <w:rFonts w:ascii="Times New Roman" w:hAnsi="Times New Roman" w:cs="Times New Roman"/>
                <w:color w:val="000000"/>
                <w:sz w:val="20"/>
                <w:szCs w:val="20"/>
                <w:lang w:val="en-US"/>
              </w:rPr>
              <w:t>-</w:t>
            </w:r>
            <w:r w:rsidRPr="008A0813">
              <w:rPr>
                <w:rStyle w:val="crayon-c"/>
                <w:rFonts w:ascii="Times New Roman" w:hAnsi="Times New Roman" w:cs="Times New Roman"/>
                <w:color w:val="000000"/>
                <w:sz w:val="20"/>
                <w:szCs w:val="20"/>
              </w:rPr>
              <w:t>а</w:t>
            </w:r>
            <w:r w:rsidRPr="008A0813">
              <w:rPr>
                <w:rStyle w:val="crayon-c"/>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$lion</w:t>
            </w:r>
            <w:r w:rsidRPr="008A0813">
              <w:rPr>
                <w:rStyle w:val="crayon-o"/>
                <w:rFonts w:ascii="Times New Roman" w:hAnsi="Times New Roman" w:cs="Times New Roman"/>
                <w:color w:val="000000"/>
                <w:sz w:val="20"/>
                <w:szCs w:val="20"/>
                <w:lang w:val="en-US"/>
              </w:rPr>
              <w:t>-&gt;</w:t>
            </w:r>
            <w:proofErr w:type="gramStart"/>
            <w:r w:rsidRPr="008A0813">
              <w:rPr>
                <w:rStyle w:val="crayon-e"/>
                <w:rFonts w:ascii="Times New Roman" w:hAnsi="Times New Roman" w:cs="Times New Roman"/>
                <w:color w:val="000000"/>
                <w:sz w:val="20"/>
                <w:szCs w:val="20"/>
                <w:lang w:val="en-US"/>
              </w:rPr>
              <w:t>accept</w:t>
            </w:r>
            <w:r w:rsidRPr="008A0813">
              <w:rPr>
                <w:rStyle w:val="crayon-sy"/>
                <w:rFonts w:ascii="Times New Roman" w:hAnsi="Times New Roman" w:cs="Times New Roman"/>
                <w:color w:val="000000"/>
                <w:sz w:val="20"/>
                <w:szCs w:val="20"/>
                <w:lang w:val="en-US"/>
              </w:rPr>
              <w:t>(</w:t>
            </w:r>
            <w:proofErr w:type="gramEnd"/>
            <w:r w:rsidRPr="008A0813">
              <w:rPr>
                <w:rStyle w:val="crayon-v"/>
                <w:rFonts w:ascii="Times New Roman" w:hAnsi="Times New Roman" w:cs="Times New Roman"/>
                <w:color w:val="000000"/>
                <w:sz w:val="20"/>
                <w:szCs w:val="20"/>
                <w:lang w:val="en-US"/>
              </w:rPr>
              <w:t>$speak</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Рррр</w:t>
            </w:r>
            <w:r w:rsidRPr="008A0813">
              <w:rPr>
                <w:rStyle w:val="crayon-c"/>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$dolphin</w:t>
            </w:r>
            <w:r w:rsidRPr="008A0813">
              <w:rPr>
                <w:rStyle w:val="crayon-o"/>
                <w:rFonts w:ascii="Times New Roman" w:hAnsi="Times New Roman" w:cs="Times New Roman"/>
                <w:color w:val="000000"/>
                <w:sz w:val="20"/>
                <w:szCs w:val="20"/>
                <w:lang w:val="en-US"/>
              </w:rPr>
              <w:t>-&gt;</w:t>
            </w:r>
            <w:proofErr w:type="gramStart"/>
            <w:r w:rsidRPr="008A0813">
              <w:rPr>
                <w:rStyle w:val="crayon-e"/>
                <w:rFonts w:ascii="Times New Roman" w:hAnsi="Times New Roman" w:cs="Times New Roman"/>
                <w:color w:val="000000"/>
                <w:sz w:val="20"/>
                <w:szCs w:val="20"/>
                <w:lang w:val="en-US"/>
              </w:rPr>
              <w:t>accept</w:t>
            </w:r>
            <w:r w:rsidRPr="008A0813">
              <w:rPr>
                <w:rStyle w:val="crayon-sy"/>
                <w:rFonts w:ascii="Times New Roman" w:hAnsi="Times New Roman" w:cs="Times New Roman"/>
                <w:color w:val="000000"/>
                <w:sz w:val="20"/>
                <w:szCs w:val="20"/>
                <w:lang w:val="en-US"/>
              </w:rPr>
              <w:t>(</w:t>
            </w:r>
            <w:proofErr w:type="gramEnd"/>
            <w:r w:rsidRPr="008A0813">
              <w:rPr>
                <w:rStyle w:val="crayon-v"/>
                <w:rFonts w:ascii="Times New Roman" w:hAnsi="Times New Roman" w:cs="Times New Roman"/>
                <w:color w:val="000000"/>
                <w:sz w:val="20"/>
                <w:szCs w:val="20"/>
                <w:lang w:val="en-US"/>
              </w:rPr>
              <w:t>$speak</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lang w:val="en-US"/>
              </w:rPr>
              <w:t>// *</w:t>
            </w:r>
            <w:r w:rsidRPr="008A0813">
              <w:rPr>
                <w:rStyle w:val="crayon-c"/>
                <w:rFonts w:ascii="Times New Roman" w:hAnsi="Times New Roman" w:cs="Times New Roman"/>
                <w:color w:val="000000"/>
                <w:sz w:val="20"/>
                <w:szCs w:val="20"/>
              </w:rPr>
              <w:t>звуки</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дельфина</w:t>
            </w:r>
            <w:r w:rsidRPr="008A0813">
              <w:rPr>
                <w:rStyle w:val="crayon-c"/>
                <w:rFonts w:ascii="Times New Roman" w:hAnsi="Times New Roman" w:cs="Times New Roman"/>
                <w:color w:val="000000"/>
                <w:sz w:val="20"/>
                <w:szCs w:val="20"/>
                <w:lang w:val="en-US"/>
              </w:rPr>
              <w:t>*!</w:t>
            </w:r>
          </w:p>
        </w:tc>
      </w:tr>
    </w:tbl>
    <w:p w:rsidR="00D05C7A" w:rsidRPr="008A0813" w:rsidRDefault="00D05C7A" w:rsidP="008A0813">
      <w:pPr>
        <w:pStyle w:val="a4"/>
        <w:shd w:val="clear" w:color="auto" w:fill="FFFFFF"/>
        <w:spacing w:before="0" w:beforeAutospacing="0" w:after="0" w:afterAutospacing="0"/>
        <w:rPr>
          <w:ins w:id="403" w:author="Unknown"/>
          <w:color w:val="333333"/>
          <w:sz w:val="20"/>
          <w:szCs w:val="20"/>
        </w:rPr>
      </w:pPr>
      <w:ins w:id="404" w:author="Unknown">
        <w:r w:rsidRPr="008A0813">
          <w:rPr>
            <w:color w:val="333333"/>
            <w:sz w:val="20"/>
            <w:szCs w:val="20"/>
          </w:rPr>
          <w:t>Это можно было сделать просто с помощью иерархии наследования, но тогда пришлось бы модифицировать животных при каждом добавлении к ним новых действий. А здесь менять их не нужно. Например, мы можем добавить животным прыжки, просто создав нового посетителя:</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lastRenderedPageBreak/>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lastRenderedPageBreak/>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Jump</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AnimalOperation</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visitMonkey</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Monkey</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$monkey</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k"/>
                <w:rFonts w:ascii="Times New Roman" w:hAnsi="Times New Roman" w:cs="Times New Roman"/>
                <w:color w:val="000000"/>
                <w:sz w:val="20"/>
                <w:szCs w:val="20"/>
              </w:rPr>
              <w:t>echo</w:t>
            </w:r>
            <w:r w:rsidRPr="008A0813">
              <w:rPr>
                <w:rStyle w:val="crayon-h"/>
                <w:rFonts w:ascii="Times New Roman" w:hAnsi="Times New Roman" w:cs="Times New Roman"/>
                <w:color w:val="000000"/>
                <w:sz w:val="20"/>
                <w:szCs w:val="20"/>
              </w:rPr>
              <w:t xml:space="preserve"> </w:t>
            </w:r>
            <w:r w:rsidRPr="008A0813">
              <w:rPr>
                <w:rStyle w:val="crayon-s"/>
                <w:rFonts w:ascii="Times New Roman" w:hAnsi="Times New Roman" w:cs="Times New Roman"/>
                <w:color w:val="000000"/>
                <w:sz w:val="20"/>
                <w:szCs w:val="20"/>
              </w:rPr>
              <w:t>'Прыгает на 20 футов!'</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visitLion</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Lion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$lion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k"/>
                <w:rFonts w:ascii="Times New Roman" w:hAnsi="Times New Roman" w:cs="Times New Roman"/>
                <w:color w:val="000000"/>
                <w:sz w:val="20"/>
                <w:szCs w:val="20"/>
              </w:rPr>
              <w:t>echo</w:t>
            </w:r>
            <w:r w:rsidRPr="008A0813">
              <w:rPr>
                <w:rStyle w:val="crayon-h"/>
                <w:rFonts w:ascii="Times New Roman" w:hAnsi="Times New Roman" w:cs="Times New Roman"/>
                <w:color w:val="000000"/>
                <w:sz w:val="20"/>
                <w:szCs w:val="20"/>
              </w:rPr>
              <w:t xml:space="preserve"> </w:t>
            </w:r>
            <w:r w:rsidRPr="008A0813">
              <w:rPr>
                <w:rStyle w:val="crayon-s"/>
                <w:rFonts w:ascii="Times New Roman" w:hAnsi="Times New Roman" w:cs="Times New Roman"/>
                <w:color w:val="000000"/>
                <w:sz w:val="20"/>
                <w:szCs w:val="20"/>
              </w:rPr>
              <w:t>'Прыгает на 7 футов!'</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lastRenderedPageBreak/>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visitDolphin</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Dolphin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$dolphin</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k"/>
                <w:rFonts w:ascii="Times New Roman" w:hAnsi="Times New Roman" w:cs="Times New Roman"/>
                <w:color w:val="000000"/>
                <w:sz w:val="20"/>
                <w:szCs w:val="20"/>
              </w:rPr>
              <w:t>echo</w:t>
            </w:r>
            <w:r w:rsidRPr="008A0813">
              <w:rPr>
                <w:rStyle w:val="crayon-h"/>
                <w:rFonts w:ascii="Times New Roman" w:hAnsi="Times New Roman" w:cs="Times New Roman"/>
                <w:color w:val="000000"/>
                <w:sz w:val="20"/>
                <w:szCs w:val="20"/>
              </w:rPr>
              <w:t xml:space="preserve"> </w:t>
            </w:r>
            <w:r w:rsidRPr="008A0813">
              <w:rPr>
                <w:rStyle w:val="crayon-s"/>
                <w:rFonts w:ascii="Times New Roman" w:hAnsi="Times New Roman" w:cs="Times New Roman"/>
                <w:color w:val="000000"/>
                <w:sz w:val="20"/>
                <w:szCs w:val="20"/>
              </w:rPr>
              <w:t>'Появился над водой и исчез!'</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405" w:author="Unknown"/>
          <w:color w:val="333333"/>
          <w:sz w:val="20"/>
          <w:szCs w:val="20"/>
        </w:rPr>
      </w:pPr>
      <w:ins w:id="406" w:author="Unknown">
        <w:r w:rsidRPr="008A0813">
          <w:rPr>
            <w:color w:val="333333"/>
            <w:sz w:val="20"/>
            <w:szCs w:val="20"/>
          </w:rPr>
          <w:lastRenderedPageBreak/>
          <w:t>Пример использования:</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$jump</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Jump</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$monkey</w:t>
            </w:r>
            <w:r w:rsidRPr="008A0813">
              <w:rPr>
                <w:rStyle w:val="crayon-o"/>
                <w:rFonts w:ascii="Times New Roman" w:hAnsi="Times New Roman" w:cs="Times New Roman"/>
                <w:color w:val="000000"/>
                <w:sz w:val="20"/>
                <w:szCs w:val="20"/>
                <w:lang w:val="en-US"/>
              </w:rPr>
              <w:t>-&gt;</w:t>
            </w:r>
            <w:proofErr w:type="gramStart"/>
            <w:r w:rsidRPr="008A0813">
              <w:rPr>
                <w:rStyle w:val="crayon-e"/>
                <w:rFonts w:ascii="Times New Roman" w:hAnsi="Times New Roman" w:cs="Times New Roman"/>
                <w:color w:val="000000"/>
                <w:sz w:val="20"/>
                <w:szCs w:val="20"/>
                <w:lang w:val="en-US"/>
              </w:rPr>
              <w:t>accept</w:t>
            </w:r>
            <w:r w:rsidRPr="008A0813">
              <w:rPr>
                <w:rStyle w:val="crayon-sy"/>
                <w:rFonts w:ascii="Times New Roman" w:hAnsi="Times New Roman" w:cs="Times New Roman"/>
                <w:color w:val="000000"/>
                <w:sz w:val="20"/>
                <w:szCs w:val="20"/>
                <w:lang w:val="en-US"/>
              </w:rPr>
              <w:t>(</w:t>
            </w:r>
            <w:proofErr w:type="gramEnd"/>
            <w:r w:rsidRPr="008A0813">
              <w:rPr>
                <w:rStyle w:val="crayon-v"/>
                <w:rFonts w:ascii="Times New Roman" w:hAnsi="Times New Roman" w:cs="Times New Roman"/>
                <w:color w:val="000000"/>
                <w:sz w:val="20"/>
                <w:szCs w:val="20"/>
                <w:lang w:val="en-US"/>
              </w:rPr>
              <w:t>$speak</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У</w:t>
            </w:r>
            <w:r w:rsidRPr="008A0813">
              <w:rPr>
                <w:rStyle w:val="crayon-c"/>
                <w:rFonts w:ascii="Times New Roman" w:hAnsi="Times New Roman" w:cs="Times New Roman"/>
                <w:color w:val="000000"/>
                <w:sz w:val="20"/>
                <w:szCs w:val="20"/>
                <w:lang w:val="en-US"/>
              </w:rPr>
              <w:t>-</w:t>
            </w:r>
            <w:r w:rsidRPr="008A0813">
              <w:rPr>
                <w:rStyle w:val="crayon-c"/>
                <w:rFonts w:ascii="Times New Roman" w:hAnsi="Times New Roman" w:cs="Times New Roman"/>
                <w:color w:val="000000"/>
                <w:sz w:val="20"/>
                <w:szCs w:val="20"/>
              </w:rPr>
              <w:t>у</w:t>
            </w:r>
            <w:r w:rsidRPr="008A0813">
              <w:rPr>
                <w:rStyle w:val="crayon-c"/>
                <w:rFonts w:ascii="Times New Roman" w:hAnsi="Times New Roman" w:cs="Times New Roman"/>
                <w:color w:val="000000"/>
                <w:sz w:val="20"/>
                <w:szCs w:val="20"/>
                <w:lang w:val="en-US"/>
              </w:rPr>
              <w:t>-</w:t>
            </w:r>
            <w:r w:rsidRPr="008A0813">
              <w:rPr>
                <w:rStyle w:val="crayon-c"/>
                <w:rFonts w:ascii="Times New Roman" w:hAnsi="Times New Roman" w:cs="Times New Roman"/>
                <w:color w:val="000000"/>
                <w:sz w:val="20"/>
                <w:szCs w:val="20"/>
              </w:rPr>
              <w:t>а</w:t>
            </w:r>
            <w:r w:rsidRPr="008A0813">
              <w:rPr>
                <w:rStyle w:val="crayon-c"/>
                <w:rFonts w:ascii="Times New Roman" w:hAnsi="Times New Roman" w:cs="Times New Roman"/>
                <w:color w:val="000000"/>
                <w:sz w:val="20"/>
                <w:szCs w:val="20"/>
                <w:lang w:val="en-US"/>
              </w:rPr>
              <w:t>-</w:t>
            </w:r>
            <w:r w:rsidRPr="008A0813">
              <w:rPr>
                <w:rStyle w:val="crayon-c"/>
                <w:rFonts w:ascii="Times New Roman" w:hAnsi="Times New Roman" w:cs="Times New Roman"/>
                <w:color w:val="000000"/>
                <w:sz w:val="20"/>
                <w:szCs w:val="20"/>
              </w:rPr>
              <w:t>а</w:t>
            </w:r>
            <w:r w:rsidRPr="008A0813">
              <w:rPr>
                <w:rStyle w:val="crayon-c"/>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$monkey</w:t>
            </w:r>
            <w:r w:rsidRPr="008A0813">
              <w:rPr>
                <w:rStyle w:val="crayon-o"/>
                <w:rFonts w:ascii="Times New Roman" w:hAnsi="Times New Roman" w:cs="Times New Roman"/>
                <w:color w:val="000000"/>
                <w:sz w:val="20"/>
                <w:szCs w:val="20"/>
                <w:lang w:val="en-US"/>
              </w:rPr>
              <w:t>-&gt;</w:t>
            </w:r>
            <w:proofErr w:type="gramStart"/>
            <w:r w:rsidRPr="008A0813">
              <w:rPr>
                <w:rStyle w:val="crayon-e"/>
                <w:rFonts w:ascii="Times New Roman" w:hAnsi="Times New Roman" w:cs="Times New Roman"/>
                <w:color w:val="000000"/>
                <w:sz w:val="20"/>
                <w:szCs w:val="20"/>
                <w:lang w:val="en-US"/>
              </w:rPr>
              <w:t>accept</w:t>
            </w:r>
            <w:r w:rsidRPr="008A0813">
              <w:rPr>
                <w:rStyle w:val="crayon-sy"/>
                <w:rFonts w:ascii="Times New Roman" w:hAnsi="Times New Roman" w:cs="Times New Roman"/>
                <w:color w:val="000000"/>
                <w:sz w:val="20"/>
                <w:szCs w:val="20"/>
                <w:lang w:val="en-US"/>
              </w:rPr>
              <w:t>(</w:t>
            </w:r>
            <w:proofErr w:type="gramEnd"/>
            <w:r w:rsidRPr="008A0813">
              <w:rPr>
                <w:rStyle w:val="crayon-v"/>
                <w:rFonts w:ascii="Times New Roman" w:hAnsi="Times New Roman" w:cs="Times New Roman"/>
                <w:color w:val="000000"/>
                <w:sz w:val="20"/>
                <w:szCs w:val="20"/>
                <w:lang w:val="en-US"/>
              </w:rPr>
              <w:t>$jump</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Прыгает</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на</w:t>
            </w:r>
            <w:r w:rsidRPr="008A0813">
              <w:rPr>
                <w:rStyle w:val="crayon-c"/>
                <w:rFonts w:ascii="Times New Roman" w:hAnsi="Times New Roman" w:cs="Times New Roman"/>
                <w:color w:val="000000"/>
                <w:sz w:val="20"/>
                <w:szCs w:val="20"/>
                <w:lang w:val="en-US"/>
              </w:rPr>
              <w:t xml:space="preserve"> 20 </w:t>
            </w:r>
            <w:r w:rsidRPr="008A0813">
              <w:rPr>
                <w:rStyle w:val="crayon-c"/>
                <w:rFonts w:ascii="Times New Roman" w:hAnsi="Times New Roman" w:cs="Times New Roman"/>
                <w:color w:val="000000"/>
                <w:sz w:val="20"/>
                <w:szCs w:val="20"/>
              </w:rPr>
              <w:t>футов</w:t>
            </w:r>
            <w:r w:rsidRPr="008A0813">
              <w:rPr>
                <w:rStyle w:val="crayon-c"/>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$lion</w:t>
            </w:r>
            <w:r w:rsidRPr="008A0813">
              <w:rPr>
                <w:rStyle w:val="crayon-o"/>
                <w:rFonts w:ascii="Times New Roman" w:hAnsi="Times New Roman" w:cs="Times New Roman"/>
                <w:color w:val="000000"/>
                <w:sz w:val="20"/>
                <w:szCs w:val="20"/>
                <w:lang w:val="en-US"/>
              </w:rPr>
              <w:t>-&gt;</w:t>
            </w:r>
            <w:proofErr w:type="gramStart"/>
            <w:r w:rsidRPr="008A0813">
              <w:rPr>
                <w:rStyle w:val="crayon-e"/>
                <w:rFonts w:ascii="Times New Roman" w:hAnsi="Times New Roman" w:cs="Times New Roman"/>
                <w:color w:val="000000"/>
                <w:sz w:val="20"/>
                <w:szCs w:val="20"/>
                <w:lang w:val="en-US"/>
              </w:rPr>
              <w:t>accept</w:t>
            </w:r>
            <w:r w:rsidRPr="008A0813">
              <w:rPr>
                <w:rStyle w:val="crayon-sy"/>
                <w:rFonts w:ascii="Times New Roman" w:hAnsi="Times New Roman" w:cs="Times New Roman"/>
                <w:color w:val="000000"/>
                <w:sz w:val="20"/>
                <w:szCs w:val="20"/>
                <w:lang w:val="en-US"/>
              </w:rPr>
              <w:t>(</w:t>
            </w:r>
            <w:proofErr w:type="gramEnd"/>
            <w:r w:rsidRPr="008A0813">
              <w:rPr>
                <w:rStyle w:val="crayon-v"/>
                <w:rFonts w:ascii="Times New Roman" w:hAnsi="Times New Roman" w:cs="Times New Roman"/>
                <w:color w:val="000000"/>
                <w:sz w:val="20"/>
                <w:szCs w:val="20"/>
                <w:lang w:val="en-US"/>
              </w:rPr>
              <w:t>$speak</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Рррр</w:t>
            </w:r>
            <w:r w:rsidRPr="008A0813">
              <w:rPr>
                <w:rStyle w:val="crayon-c"/>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$lion</w:t>
            </w:r>
            <w:r w:rsidRPr="008A0813">
              <w:rPr>
                <w:rStyle w:val="crayon-o"/>
                <w:rFonts w:ascii="Times New Roman" w:hAnsi="Times New Roman" w:cs="Times New Roman"/>
                <w:color w:val="000000"/>
                <w:sz w:val="20"/>
                <w:szCs w:val="20"/>
                <w:lang w:val="en-US"/>
              </w:rPr>
              <w:t>-&gt;</w:t>
            </w:r>
            <w:proofErr w:type="gramStart"/>
            <w:r w:rsidRPr="008A0813">
              <w:rPr>
                <w:rStyle w:val="crayon-e"/>
                <w:rFonts w:ascii="Times New Roman" w:hAnsi="Times New Roman" w:cs="Times New Roman"/>
                <w:color w:val="000000"/>
                <w:sz w:val="20"/>
                <w:szCs w:val="20"/>
                <w:lang w:val="en-US"/>
              </w:rPr>
              <w:t>accept</w:t>
            </w:r>
            <w:r w:rsidRPr="008A0813">
              <w:rPr>
                <w:rStyle w:val="crayon-sy"/>
                <w:rFonts w:ascii="Times New Roman" w:hAnsi="Times New Roman" w:cs="Times New Roman"/>
                <w:color w:val="000000"/>
                <w:sz w:val="20"/>
                <w:szCs w:val="20"/>
                <w:lang w:val="en-US"/>
              </w:rPr>
              <w:t>(</w:t>
            </w:r>
            <w:proofErr w:type="gramEnd"/>
            <w:r w:rsidRPr="008A0813">
              <w:rPr>
                <w:rStyle w:val="crayon-v"/>
                <w:rFonts w:ascii="Times New Roman" w:hAnsi="Times New Roman" w:cs="Times New Roman"/>
                <w:color w:val="000000"/>
                <w:sz w:val="20"/>
                <w:szCs w:val="20"/>
                <w:lang w:val="en-US"/>
              </w:rPr>
              <w:t>$jump</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Прыгает</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на</w:t>
            </w:r>
            <w:r w:rsidRPr="008A0813">
              <w:rPr>
                <w:rStyle w:val="crayon-c"/>
                <w:rFonts w:ascii="Times New Roman" w:hAnsi="Times New Roman" w:cs="Times New Roman"/>
                <w:color w:val="000000"/>
                <w:sz w:val="20"/>
                <w:szCs w:val="20"/>
                <w:lang w:val="en-US"/>
              </w:rPr>
              <w:t xml:space="preserve"> 7 </w:t>
            </w:r>
            <w:r w:rsidRPr="008A0813">
              <w:rPr>
                <w:rStyle w:val="crayon-c"/>
                <w:rFonts w:ascii="Times New Roman" w:hAnsi="Times New Roman" w:cs="Times New Roman"/>
                <w:color w:val="000000"/>
                <w:sz w:val="20"/>
                <w:szCs w:val="20"/>
              </w:rPr>
              <w:t>футов</w:t>
            </w:r>
            <w:r w:rsidRPr="008A0813">
              <w:rPr>
                <w:rStyle w:val="crayon-c"/>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$dolphin</w:t>
            </w:r>
            <w:r w:rsidRPr="008A0813">
              <w:rPr>
                <w:rStyle w:val="crayon-o"/>
                <w:rFonts w:ascii="Times New Roman" w:hAnsi="Times New Roman" w:cs="Times New Roman"/>
                <w:color w:val="000000"/>
                <w:sz w:val="20"/>
                <w:szCs w:val="20"/>
                <w:lang w:val="en-US"/>
              </w:rPr>
              <w:t>-&gt;</w:t>
            </w:r>
            <w:proofErr w:type="gramStart"/>
            <w:r w:rsidRPr="008A0813">
              <w:rPr>
                <w:rStyle w:val="crayon-e"/>
                <w:rFonts w:ascii="Times New Roman" w:hAnsi="Times New Roman" w:cs="Times New Roman"/>
                <w:color w:val="000000"/>
                <w:sz w:val="20"/>
                <w:szCs w:val="20"/>
                <w:lang w:val="en-US"/>
              </w:rPr>
              <w:t>accept</w:t>
            </w:r>
            <w:r w:rsidRPr="008A0813">
              <w:rPr>
                <w:rStyle w:val="crayon-sy"/>
                <w:rFonts w:ascii="Times New Roman" w:hAnsi="Times New Roman" w:cs="Times New Roman"/>
                <w:color w:val="000000"/>
                <w:sz w:val="20"/>
                <w:szCs w:val="20"/>
                <w:lang w:val="en-US"/>
              </w:rPr>
              <w:t>(</w:t>
            </w:r>
            <w:proofErr w:type="gramEnd"/>
            <w:r w:rsidRPr="008A0813">
              <w:rPr>
                <w:rStyle w:val="crayon-v"/>
                <w:rFonts w:ascii="Times New Roman" w:hAnsi="Times New Roman" w:cs="Times New Roman"/>
                <w:color w:val="000000"/>
                <w:sz w:val="20"/>
                <w:szCs w:val="20"/>
                <w:lang w:val="en-US"/>
              </w:rPr>
              <w:t>$speak</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w:t>
            </w:r>
            <w:r w:rsidRPr="008A0813">
              <w:rPr>
                <w:rStyle w:val="crayon-c"/>
                <w:rFonts w:ascii="Times New Roman" w:hAnsi="Times New Roman" w:cs="Times New Roman"/>
                <w:color w:val="000000"/>
                <w:sz w:val="20"/>
                <w:szCs w:val="20"/>
                <w:lang w:val="en-US"/>
              </w:rPr>
              <w:t>// *</w:t>
            </w:r>
            <w:r w:rsidRPr="008A0813">
              <w:rPr>
                <w:rStyle w:val="crayon-c"/>
                <w:rFonts w:ascii="Times New Roman" w:hAnsi="Times New Roman" w:cs="Times New Roman"/>
                <w:color w:val="000000"/>
                <w:sz w:val="20"/>
                <w:szCs w:val="20"/>
              </w:rPr>
              <w:t>звуки</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дельфинов</w:t>
            </w:r>
            <w:r w:rsidRPr="008A0813">
              <w:rPr>
                <w:rStyle w:val="crayon-c"/>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v"/>
                <w:rFonts w:ascii="Times New Roman" w:hAnsi="Times New Roman" w:cs="Times New Roman"/>
                <w:color w:val="000000"/>
                <w:sz w:val="20"/>
                <w:szCs w:val="20"/>
              </w:rPr>
              <w:t>$dolphin</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accept</w:t>
            </w:r>
            <w:r w:rsidRPr="008A0813">
              <w:rPr>
                <w:rStyle w:val="crayon-sy"/>
                <w:rFonts w:ascii="Times New Roman" w:hAnsi="Times New Roman" w:cs="Times New Roman"/>
                <w:color w:val="000000"/>
                <w:sz w:val="20"/>
                <w:szCs w:val="20"/>
              </w:rPr>
              <w:t>(</w:t>
            </w:r>
            <w:r w:rsidRPr="008A0813">
              <w:rPr>
                <w:rStyle w:val="crayon-v"/>
                <w:rFonts w:ascii="Times New Roman" w:hAnsi="Times New Roman" w:cs="Times New Roman"/>
                <w:color w:val="000000"/>
                <w:sz w:val="20"/>
                <w:szCs w:val="20"/>
              </w:rPr>
              <w:t>$jump</w:t>
            </w:r>
            <w:r w:rsidRPr="008A0813">
              <w:rPr>
                <w:rStyle w:val="crayon-sy"/>
                <w:rFonts w:ascii="Times New Roman" w:hAnsi="Times New Roman" w:cs="Times New Roman"/>
                <w:color w:val="000000"/>
                <w:sz w:val="20"/>
                <w:szCs w:val="20"/>
              </w:rPr>
              <w:t>);</w:t>
            </w:r>
            <w:r w:rsidRPr="008A0813">
              <w:rPr>
                <w:rStyle w:val="crayon-h"/>
                <w:rFonts w:ascii="Times New Roman" w:hAnsi="Times New Roman" w:cs="Times New Roman"/>
                <w:color w:val="000000"/>
                <w:sz w:val="20"/>
                <w:szCs w:val="20"/>
              </w:rPr>
              <w:t xml:space="preserve">   </w:t>
            </w:r>
            <w:r w:rsidRPr="008A0813">
              <w:rPr>
                <w:rStyle w:val="crayon-c"/>
                <w:rFonts w:ascii="Times New Roman" w:hAnsi="Times New Roman" w:cs="Times New Roman"/>
                <w:color w:val="000000"/>
                <w:sz w:val="20"/>
                <w:szCs w:val="20"/>
              </w:rPr>
              <w:t>// Появился над водой и исчез</w:t>
            </w:r>
          </w:p>
        </w:tc>
      </w:tr>
    </w:tbl>
    <w:p w:rsidR="00D05C7A" w:rsidRPr="008A0813" w:rsidRDefault="00D05C7A" w:rsidP="008A0813">
      <w:pPr>
        <w:pStyle w:val="a4"/>
        <w:shd w:val="clear" w:color="auto" w:fill="FFFFFF"/>
        <w:spacing w:before="0" w:beforeAutospacing="0" w:after="0" w:afterAutospacing="0"/>
        <w:rPr>
          <w:ins w:id="407" w:author="Unknown"/>
          <w:color w:val="333333"/>
          <w:sz w:val="20"/>
          <w:szCs w:val="20"/>
        </w:rPr>
      </w:pPr>
      <w:bookmarkStart w:id="408" w:name="38"/>
      <w:bookmarkEnd w:id="408"/>
      <w:ins w:id="409" w:author="Unknown">
        <w:r w:rsidRPr="008A0813">
          <w:rPr>
            <w:color w:val="333333"/>
            <w:sz w:val="20"/>
            <w:szCs w:val="20"/>
          </w:rPr>
          <w:t>Примеры на </w:t>
        </w:r>
        <w:r w:rsidRPr="008A0813">
          <w:rPr>
            <w:color w:val="333333"/>
            <w:sz w:val="20"/>
            <w:szCs w:val="20"/>
          </w:rPr>
          <w:fldChar w:fldCharType="begin"/>
        </w:r>
        <w:r w:rsidRPr="008A0813">
          <w:rPr>
            <w:color w:val="333333"/>
            <w:sz w:val="20"/>
            <w:szCs w:val="20"/>
          </w:rPr>
          <w:instrText xml:space="preserve"> HYPERLINK "https://github.com/iluwatar/java-design-patterns/tree/master/visitor" \t "_blank" </w:instrText>
        </w:r>
        <w:r w:rsidRPr="008A0813">
          <w:rPr>
            <w:color w:val="333333"/>
            <w:sz w:val="20"/>
            <w:szCs w:val="20"/>
          </w:rPr>
          <w:fldChar w:fldCharType="separate"/>
        </w:r>
        <w:r w:rsidRPr="008A0813">
          <w:rPr>
            <w:rStyle w:val="a5"/>
            <w:color w:val="04A49C"/>
            <w:sz w:val="20"/>
            <w:szCs w:val="20"/>
          </w:rPr>
          <w:t>Java </w:t>
        </w:r>
        <w:r w:rsidRPr="008A0813">
          <w:rPr>
            <w:color w:val="333333"/>
            <w:sz w:val="20"/>
            <w:szCs w:val="20"/>
          </w:rPr>
          <w:fldChar w:fldCharType="end"/>
        </w:r>
        <w:r w:rsidRPr="008A0813">
          <w:rPr>
            <w:color w:val="333333"/>
            <w:sz w:val="20"/>
            <w:szCs w:val="20"/>
          </w:rPr>
          <w:t>и </w:t>
        </w:r>
        <w:r w:rsidRPr="008A0813">
          <w:rPr>
            <w:color w:val="333333"/>
            <w:sz w:val="20"/>
            <w:szCs w:val="20"/>
          </w:rPr>
          <w:fldChar w:fldCharType="begin"/>
        </w:r>
        <w:r w:rsidRPr="008A0813">
          <w:rPr>
            <w:color w:val="333333"/>
            <w:sz w:val="20"/>
            <w:szCs w:val="20"/>
          </w:rPr>
          <w:instrText xml:space="preserve"> HYPERLINK "https://github.com/faif/python-patterns/blob/master/behavioral/visitor.py" \t "_blank" </w:instrText>
        </w:r>
        <w:r w:rsidRPr="008A0813">
          <w:rPr>
            <w:color w:val="333333"/>
            <w:sz w:val="20"/>
            <w:szCs w:val="20"/>
          </w:rPr>
          <w:fldChar w:fldCharType="separate"/>
        </w:r>
        <w:r w:rsidRPr="008A0813">
          <w:rPr>
            <w:rStyle w:val="a5"/>
            <w:color w:val="04A49C"/>
            <w:sz w:val="20"/>
            <w:szCs w:val="20"/>
          </w:rPr>
          <w:t>Python</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2"/>
        <w:shd w:val="clear" w:color="auto" w:fill="FFFFFF"/>
        <w:spacing w:before="0" w:line="240" w:lineRule="auto"/>
        <w:rPr>
          <w:ins w:id="410" w:author="Unknown"/>
          <w:rFonts w:ascii="Times New Roman" w:hAnsi="Times New Roman" w:cs="Times New Roman"/>
          <w:b w:val="0"/>
          <w:bCs w:val="0"/>
          <w:color w:val="333333"/>
          <w:sz w:val="20"/>
          <w:szCs w:val="20"/>
        </w:rPr>
      </w:pPr>
      <w:ins w:id="411" w:author="Unknown">
        <w:r w:rsidRPr="008A0813">
          <w:rPr>
            <w:rFonts w:ascii="Times New Roman" w:hAnsi="Times New Roman" w:cs="Times New Roman"/>
            <w:b w:val="0"/>
            <w:bCs w:val="0"/>
            <w:color w:val="333333"/>
            <w:sz w:val="20"/>
            <w:szCs w:val="20"/>
          </w:rPr>
          <w:t>Стратегия (Strategy)</w:t>
        </w:r>
      </w:ins>
    </w:p>
    <w:p w:rsidR="00D05C7A" w:rsidRPr="008A0813" w:rsidRDefault="00D05C7A" w:rsidP="008A0813">
      <w:pPr>
        <w:pStyle w:val="a4"/>
        <w:shd w:val="clear" w:color="auto" w:fill="FFFFFF"/>
        <w:spacing w:before="0" w:beforeAutospacing="0" w:after="0" w:afterAutospacing="0"/>
        <w:rPr>
          <w:ins w:id="412" w:author="Unknown"/>
          <w:color w:val="333333"/>
          <w:sz w:val="20"/>
          <w:szCs w:val="20"/>
        </w:rPr>
      </w:pPr>
      <w:ins w:id="413" w:author="Unknown">
        <w:r w:rsidRPr="008A0813">
          <w:rPr>
            <w:color w:val="333333"/>
            <w:sz w:val="20"/>
            <w:szCs w:val="20"/>
          </w:rPr>
          <w:t>Википедия </w:t>
        </w:r>
        <w:r w:rsidRPr="008A0813">
          <w:rPr>
            <w:color w:val="333333"/>
            <w:sz w:val="20"/>
            <w:szCs w:val="20"/>
          </w:rPr>
          <w:fldChar w:fldCharType="begin"/>
        </w:r>
        <w:r w:rsidRPr="008A0813">
          <w:rPr>
            <w:color w:val="333333"/>
            <w:sz w:val="20"/>
            <w:szCs w:val="20"/>
          </w:rPr>
          <w:instrText xml:space="preserve"> HYPERLINK "https://ru.wikipedia.org/wiki/%D0%A1%D1%82%D1%80%D0%B0%D1%82%D0%B5%D0%B3%D0%B8%D1%8F_(%D1%88%D0%B0%D0%B1%D0%BB%D0%BE%D0%BD_%D0%BF%D1%80%D0%BE%D0%B5%D0%BA%D1%82%D0%B8%D1%80%D0%BE%D0%B2%D0%B0%D0%BD%D0%B8%D1%8F)" \t "_blank" </w:instrText>
        </w:r>
        <w:r w:rsidRPr="008A0813">
          <w:rPr>
            <w:color w:val="333333"/>
            <w:sz w:val="20"/>
            <w:szCs w:val="20"/>
          </w:rPr>
          <w:fldChar w:fldCharType="separate"/>
        </w:r>
        <w:r w:rsidRPr="008A0813">
          <w:rPr>
            <w:rStyle w:val="a5"/>
            <w:color w:val="04A49C"/>
            <w:sz w:val="20"/>
            <w:szCs w:val="20"/>
          </w:rPr>
          <w:t>гласит</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a4"/>
        <w:shd w:val="clear" w:color="auto" w:fill="FFFFFF"/>
        <w:spacing w:before="0" w:beforeAutospacing="0" w:after="0" w:afterAutospacing="0"/>
        <w:rPr>
          <w:ins w:id="414" w:author="Unknown"/>
          <w:color w:val="333333"/>
          <w:sz w:val="20"/>
          <w:szCs w:val="20"/>
        </w:rPr>
      </w:pPr>
      <w:ins w:id="415" w:author="Unknown">
        <w:r w:rsidRPr="008A0813">
          <w:rPr>
            <w:rStyle w:val="a3"/>
            <w:color w:val="333333"/>
            <w:sz w:val="20"/>
            <w:szCs w:val="20"/>
          </w:rPr>
          <w:t>Стратегия</w:t>
        </w:r>
        <w:r w:rsidRPr="008A0813">
          <w:rPr>
            <w:color w:val="333333"/>
            <w:sz w:val="20"/>
            <w:szCs w:val="20"/>
          </w:rPr>
          <w:t> — поведенческий шаблон проектирования, предназначенный для определения семейства алгоритмов, инкапсуляции каждого из них и обеспечения их взаимозаменяемости. Это позволяет выбирать алгоритм путём определения соответствующего класса. Шаблон Strategy позволяет менять выбранный алгоритм независимо от объектов-клиентов, которые его используют.</w:t>
        </w:r>
      </w:ins>
    </w:p>
    <w:p w:rsidR="00D05C7A" w:rsidRPr="008A0813" w:rsidRDefault="00D05C7A" w:rsidP="008A0813">
      <w:pPr>
        <w:pStyle w:val="a4"/>
        <w:shd w:val="clear" w:color="auto" w:fill="FFFFFF"/>
        <w:spacing w:before="0" w:beforeAutospacing="0" w:after="0" w:afterAutospacing="0"/>
        <w:rPr>
          <w:ins w:id="416" w:author="Unknown"/>
          <w:color w:val="333333"/>
          <w:sz w:val="20"/>
          <w:szCs w:val="20"/>
        </w:rPr>
      </w:pPr>
      <w:ins w:id="417" w:author="Unknown">
        <w:r w:rsidRPr="008A0813">
          <w:rPr>
            <w:rStyle w:val="a3"/>
            <w:color w:val="333333"/>
            <w:sz w:val="20"/>
            <w:szCs w:val="20"/>
          </w:rPr>
          <w:t>Пример из жизни:</w:t>
        </w:r>
        <w:r w:rsidRPr="008A0813">
          <w:rPr>
            <w:color w:val="333333"/>
            <w:sz w:val="20"/>
            <w:szCs w:val="20"/>
          </w:rPr>
          <w:t> Возьмём пример с пузырьковой сортировкой. Мы её реализовали, но с ростом объёмов данных сортировка работа стала выполняться очень медленно. Тогда мы сделали быструю сортировку. Алгоритм работает быстрее на больших объёмах, но на маленьких он очень медленный. Тогда мы реализовали стратегию, при которой для маленьких объёмов данных используется пузырьковая сортировка, а для больших объёмов — быстрая.</w:t>
        </w:r>
      </w:ins>
    </w:p>
    <w:p w:rsidR="00D05C7A" w:rsidRPr="008A0813" w:rsidRDefault="00D05C7A" w:rsidP="008A0813">
      <w:pPr>
        <w:pStyle w:val="a4"/>
        <w:shd w:val="clear" w:color="auto" w:fill="FFFFFF"/>
        <w:spacing w:before="0" w:beforeAutospacing="0" w:after="0" w:afterAutospacing="0"/>
        <w:rPr>
          <w:ins w:id="418" w:author="Unknown"/>
          <w:color w:val="333333"/>
          <w:sz w:val="20"/>
          <w:szCs w:val="20"/>
        </w:rPr>
      </w:pPr>
      <w:ins w:id="419" w:author="Unknown">
        <w:r w:rsidRPr="008A0813">
          <w:rPr>
            <w:rStyle w:val="a3"/>
            <w:color w:val="333333"/>
            <w:sz w:val="20"/>
            <w:szCs w:val="20"/>
          </w:rPr>
          <w:t>Простыми словами:</w:t>
        </w:r>
        <w:r w:rsidRPr="008A0813">
          <w:rPr>
            <w:color w:val="333333"/>
            <w:sz w:val="20"/>
            <w:szCs w:val="20"/>
          </w:rPr>
          <w:t> Шаблон стратегия позволяет переключаться между алгоритмами или стратегиями в зависимости от ситуации.</w:t>
        </w:r>
      </w:ins>
    </w:p>
    <w:p w:rsidR="00D05C7A" w:rsidRPr="008A0813" w:rsidRDefault="00D05C7A" w:rsidP="008A0813">
      <w:pPr>
        <w:pStyle w:val="a4"/>
        <w:shd w:val="clear" w:color="auto" w:fill="FFFFFF"/>
        <w:spacing w:before="0" w:beforeAutospacing="0" w:after="0" w:afterAutospacing="0"/>
        <w:rPr>
          <w:ins w:id="420" w:author="Unknown"/>
          <w:color w:val="333333"/>
          <w:sz w:val="20"/>
          <w:szCs w:val="20"/>
        </w:rPr>
      </w:pPr>
      <w:ins w:id="421" w:author="Unknown">
        <w:r w:rsidRPr="008A0813">
          <w:rPr>
            <w:color w:val="333333"/>
            <w:sz w:val="20"/>
            <w:szCs w:val="20"/>
          </w:rPr>
          <w:t>Перейдем к коду. Возьмем наш пример. Изначально у нас есть наша </w:t>
        </w:r>
        <w:r w:rsidRPr="008A0813">
          <w:rPr>
            <w:rStyle w:val="HTML"/>
            <w:rFonts w:ascii="Times New Roman" w:eastAsiaTheme="majorEastAsia" w:hAnsi="Times New Roman" w:cs="Times New Roman"/>
            <w:color w:val="DD1144"/>
            <w:bdr w:val="single" w:sz="4" w:space="1" w:color="E1E1E8" w:frame="1"/>
            <w:shd w:val="clear" w:color="auto" w:fill="F7F7F9"/>
          </w:rPr>
          <w:t>SortStrategy</w:t>
        </w:r>
        <w:r w:rsidRPr="008A0813">
          <w:rPr>
            <w:color w:val="333333"/>
            <w:sz w:val="20"/>
            <w:szCs w:val="20"/>
          </w:rPr>
          <w:t> и разные её реализации:</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26</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interface</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SortStrategy</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sort</w:t>
            </w:r>
            <w:r w:rsidRPr="008A0813">
              <w:rPr>
                <w:rStyle w:val="crayon-sy"/>
                <w:rFonts w:ascii="Times New Roman" w:hAnsi="Times New Roman" w:cs="Times New Roman"/>
                <w:color w:val="000000"/>
                <w:sz w:val="20"/>
                <w:szCs w:val="20"/>
                <w:lang w:val="en-US"/>
              </w:rPr>
              <w:t>(</w:t>
            </w:r>
            <w:r w:rsidRPr="008A0813">
              <w:rPr>
                <w:rStyle w:val="crayon-t"/>
                <w:rFonts w:ascii="Times New Roman" w:hAnsi="Times New Roman" w:cs="Times New Roman"/>
                <w:color w:val="000000"/>
                <w:sz w:val="20"/>
                <w:szCs w:val="20"/>
                <w:lang w:val="en-US"/>
              </w:rPr>
              <w:t>array</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$dataset</w:t>
            </w:r>
            <w:r w:rsidRPr="008A0813">
              <w:rPr>
                <w:rStyle w:val="crayon-sy"/>
                <w:rFonts w:ascii="Times New Roman" w:hAnsi="Times New Roman" w:cs="Times New Roman"/>
                <w:color w:val="000000"/>
                <w:sz w:val="20"/>
                <w:szCs w:val="20"/>
                <w:lang w:val="en-US"/>
              </w:rPr>
              <w:t>)</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array</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BubbleSortStrategy</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SortStrategy</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sort</w:t>
            </w:r>
            <w:r w:rsidRPr="008A0813">
              <w:rPr>
                <w:rStyle w:val="crayon-sy"/>
                <w:rFonts w:ascii="Times New Roman" w:hAnsi="Times New Roman" w:cs="Times New Roman"/>
                <w:color w:val="000000"/>
                <w:sz w:val="20"/>
                <w:szCs w:val="20"/>
                <w:lang w:val="en-US"/>
              </w:rPr>
              <w:t>(</w:t>
            </w:r>
            <w:r w:rsidRPr="008A0813">
              <w:rPr>
                <w:rStyle w:val="crayon-t"/>
                <w:rFonts w:ascii="Times New Roman" w:hAnsi="Times New Roman" w:cs="Times New Roman"/>
                <w:color w:val="000000"/>
                <w:sz w:val="20"/>
                <w:szCs w:val="20"/>
                <w:lang w:val="en-US"/>
              </w:rPr>
              <w:t>array</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$dataset</w:t>
            </w:r>
            <w:r w:rsidRPr="008A0813">
              <w:rPr>
                <w:rStyle w:val="crayon-sy"/>
                <w:rFonts w:ascii="Times New Roman" w:hAnsi="Times New Roman" w:cs="Times New Roman"/>
                <w:color w:val="000000"/>
                <w:sz w:val="20"/>
                <w:szCs w:val="20"/>
                <w:lang w:val="en-US"/>
              </w:rPr>
              <w:t>)</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array</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k"/>
                <w:rFonts w:ascii="Times New Roman" w:hAnsi="Times New Roman" w:cs="Times New Roman"/>
                <w:color w:val="000000"/>
                <w:sz w:val="20"/>
                <w:szCs w:val="20"/>
              </w:rPr>
              <w:t>echo</w:t>
            </w:r>
            <w:r w:rsidRPr="008A0813">
              <w:rPr>
                <w:rStyle w:val="crayon-h"/>
                <w:rFonts w:ascii="Times New Roman" w:hAnsi="Times New Roman" w:cs="Times New Roman"/>
                <w:color w:val="000000"/>
                <w:sz w:val="20"/>
                <w:szCs w:val="20"/>
              </w:rPr>
              <w:t xml:space="preserve"> </w:t>
            </w:r>
            <w:r w:rsidRPr="008A0813">
              <w:rPr>
                <w:rStyle w:val="crayon-s"/>
                <w:rFonts w:ascii="Times New Roman" w:hAnsi="Times New Roman" w:cs="Times New Roman"/>
                <w:color w:val="000000"/>
                <w:sz w:val="20"/>
                <w:szCs w:val="20"/>
              </w:rPr>
              <w:t>"Сортировка пузырьком"</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t> </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c"/>
                <w:rFonts w:ascii="Times New Roman" w:hAnsi="Times New Roman" w:cs="Times New Roman"/>
                <w:color w:val="000000"/>
                <w:sz w:val="20"/>
                <w:szCs w:val="20"/>
              </w:rPr>
              <w:t>// Сортировка</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k"/>
                <w:rFonts w:ascii="Times New Roman" w:hAnsi="Times New Roman" w:cs="Times New Roman"/>
                <w:color w:val="000000"/>
                <w:sz w:val="20"/>
                <w:szCs w:val="20"/>
              </w:rPr>
              <w:t>return</w:t>
            </w:r>
            <w:r w:rsidRPr="008A0813">
              <w:rPr>
                <w:rStyle w:val="crayon-h"/>
                <w:rFonts w:ascii="Times New Roman" w:hAnsi="Times New Roman" w:cs="Times New Roman"/>
                <w:color w:val="000000"/>
                <w:sz w:val="20"/>
                <w:szCs w:val="20"/>
              </w:rPr>
              <w:t xml:space="preserve"> </w:t>
            </w:r>
            <w:r w:rsidRPr="008A0813">
              <w:rPr>
                <w:rStyle w:val="crayon-v"/>
                <w:rFonts w:ascii="Times New Roman" w:hAnsi="Times New Roman" w:cs="Times New Roman"/>
                <w:color w:val="000000"/>
                <w:sz w:val="20"/>
                <w:szCs w:val="20"/>
              </w:rPr>
              <w:t>$dataset</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QuickSortStrategy</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SortStrategy</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sort</w:t>
            </w:r>
            <w:r w:rsidRPr="008A0813">
              <w:rPr>
                <w:rStyle w:val="crayon-sy"/>
                <w:rFonts w:ascii="Times New Roman" w:hAnsi="Times New Roman" w:cs="Times New Roman"/>
                <w:color w:val="000000"/>
                <w:sz w:val="20"/>
                <w:szCs w:val="20"/>
                <w:lang w:val="en-US"/>
              </w:rPr>
              <w:t>(</w:t>
            </w:r>
            <w:r w:rsidRPr="008A0813">
              <w:rPr>
                <w:rStyle w:val="crayon-t"/>
                <w:rFonts w:ascii="Times New Roman" w:hAnsi="Times New Roman" w:cs="Times New Roman"/>
                <w:color w:val="000000"/>
                <w:sz w:val="20"/>
                <w:szCs w:val="20"/>
                <w:lang w:val="en-US"/>
              </w:rPr>
              <w:t>array</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$dataset</w:t>
            </w:r>
            <w:r w:rsidRPr="008A0813">
              <w:rPr>
                <w:rStyle w:val="crayon-sy"/>
                <w:rFonts w:ascii="Times New Roman" w:hAnsi="Times New Roman" w:cs="Times New Roman"/>
                <w:color w:val="000000"/>
                <w:sz w:val="20"/>
                <w:szCs w:val="20"/>
                <w:lang w:val="en-US"/>
              </w:rPr>
              <w:t>)</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array</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k"/>
                <w:rFonts w:ascii="Times New Roman" w:hAnsi="Times New Roman" w:cs="Times New Roman"/>
                <w:color w:val="000000"/>
                <w:sz w:val="20"/>
                <w:szCs w:val="20"/>
              </w:rPr>
              <w:t>echo</w:t>
            </w:r>
            <w:r w:rsidRPr="008A0813">
              <w:rPr>
                <w:rStyle w:val="crayon-h"/>
                <w:rFonts w:ascii="Times New Roman" w:hAnsi="Times New Roman" w:cs="Times New Roman"/>
                <w:color w:val="000000"/>
                <w:sz w:val="20"/>
                <w:szCs w:val="20"/>
              </w:rPr>
              <w:t xml:space="preserve"> </w:t>
            </w:r>
            <w:r w:rsidRPr="008A0813">
              <w:rPr>
                <w:rStyle w:val="crayon-s"/>
                <w:rFonts w:ascii="Times New Roman" w:hAnsi="Times New Roman" w:cs="Times New Roman"/>
                <w:color w:val="000000"/>
                <w:sz w:val="20"/>
                <w:szCs w:val="20"/>
              </w:rPr>
              <w:t>"Быстрая сортировка"</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t> </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c"/>
                <w:rFonts w:ascii="Times New Roman" w:hAnsi="Times New Roman" w:cs="Times New Roman"/>
                <w:color w:val="000000"/>
                <w:sz w:val="20"/>
                <w:szCs w:val="20"/>
              </w:rPr>
              <w:t>// Сортировка</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k"/>
                <w:rFonts w:ascii="Times New Roman" w:hAnsi="Times New Roman" w:cs="Times New Roman"/>
                <w:color w:val="000000"/>
                <w:sz w:val="20"/>
                <w:szCs w:val="20"/>
              </w:rPr>
              <w:t>return</w:t>
            </w:r>
            <w:r w:rsidRPr="008A0813">
              <w:rPr>
                <w:rStyle w:val="crayon-h"/>
                <w:rFonts w:ascii="Times New Roman" w:hAnsi="Times New Roman" w:cs="Times New Roman"/>
                <w:color w:val="000000"/>
                <w:sz w:val="20"/>
                <w:szCs w:val="20"/>
              </w:rPr>
              <w:t xml:space="preserve"> </w:t>
            </w:r>
            <w:r w:rsidRPr="008A0813">
              <w:rPr>
                <w:rStyle w:val="crayon-v"/>
                <w:rFonts w:ascii="Times New Roman" w:hAnsi="Times New Roman" w:cs="Times New Roman"/>
                <w:color w:val="000000"/>
                <w:sz w:val="20"/>
                <w:szCs w:val="20"/>
              </w:rPr>
              <w:t>$dataset</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422" w:author="Unknown"/>
          <w:color w:val="333333"/>
          <w:sz w:val="20"/>
          <w:szCs w:val="20"/>
        </w:rPr>
      </w:pPr>
      <w:ins w:id="423" w:author="Unknown">
        <w:r w:rsidRPr="008A0813">
          <w:rPr>
            <w:color w:val="333333"/>
            <w:sz w:val="20"/>
            <w:szCs w:val="20"/>
          </w:rPr>
          <w:t>И у нас есть </w:t>
        </w:r>
        <w:r w:rsidRPr="008A0813">
          <w:rPr>
            <w:rStyle w:val="HTML"/>
            <w:rFonts w:ascii="Times New Roman" w:eastAsiaTheme="majorEastAsia" w:hAnsi="Times New Roman" w:cs="Times New Roman"/>
            <w:color w:val="DD1144"/>
            <w:bdr w:val="single" w:sz="4" w:space="1" w:color="E1E1E8" w:frame="1"/>
            <w:shd w:val="clear" w:color="auto" w:fill="F7F7F9"/>
          </w:rPr>
          <w:t>Sorter</w:t>
        </w:r>
        <w:r w:rsidRPr="008A0813">
          <w:rPr>
            <w:color w:val="333333"/>
            <w:sz w:val="20"/>
            <w:szCs w:val="20"/>
          </w:rPr>
          <w:t>, который собирается использовать какую-то стратегию:</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lastRenderedPageBreak/>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lastRenderedPageBreak/>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Sorter</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$sorter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__construct</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SortStrategy</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$sorter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lastRenderedPageBreak/>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sorter</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$sorter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sort</w:t>
            </w:r>
            <w:r w:rsidRPr="008A0813">
              <w:rPr>
                <w:rStyle w:val="crayon-sy"/>
                <w:rFonts w:ascii="Times New Roman" w:hAnsi="Times New Roman" w:cs="Times New Roman"/>
                <w:color w:val="000000"/>
                <w:sz w:val="20"/>
                <w:szCs w:val="20"/>
                <w:lang w:val="en-US"/>
              </w:rPr>
              <w:t>(</w:t>
            </w:r>
            <w:r w:rsidRPr="008A0813">
              <w:rPr>
                <w:rStyle w:val="crayon-t"/>
                <w:rFonts w:ascii="Times New Roman" w:hAnsi="Times New Roman" w:cs="Times New Roman"/>
                <w:color w:val="000000"/>
                <w:sz w:val="20"/>
                <w:szCs w:val="20"/>
                <w:lang w:val="en-US"/>
              </w:rPr>
              <w:t>array</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$dataset</w:t>
            </w:r>
            <w:r w:rsidRPr="008A0813">
              <w:rPr>
                <w:rStyle w:val="crayon-sy"/>
                <w:rFonts w:ascii="Times New Roman" w:hAnsi="Times New Roman" w:cs="Times New Roman"/>
                <w:color w:val="000000"/>
                <w:sz w:val="20"/>
                <w:szCs w:val="20"/>
                <w:lang w:val="en-US"/>
              </w:rPr>
              <w:t>)</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array</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return</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sorter</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sort</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$dataset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424" w:author="Unknown"/>
          <w:color w:val="333333"/>
          <w:sz w:val="20"/>
          <w:szCs w:val="20"/>
        </w:rPr>
      </w:pPr>
      <w:ins w:id="425" w:author="Unknown">
        <w:r w:rsidRPr="008A0813">
          <w:rPr>
            <w:color w:val="333333"/>
            <w:sz w:val="20"/>
            <w:szCs w:val="20"/>
          </w:rPr>
          <w:lastRenderedPageBreak/>
          <w:t>Пример использования:</w:t>
        </w:r>
      </w:ins>
    </w:p>
    <w:tbl>
      <w:tblPr>
        <w:tblW w:w="0" w:type="auto"/>
        <w:tblCellSpacing w:w="15" w:type="dxa"/>
        <w:tblCellMar>
          <w:top w:w="15" w:type="dxa"/>
          <w:left w:w="15" w:type="dxa"/>
          <w:bottom w:w="15" w:type="dxa"/>
          <w:right w:w="15" w:type="dxa"/>
        </w:tblCellMar>
        <w:tblLook w:val="04A0"/>
      </w:tblPr>
      <w:tblGrid>
        <w:gridCol w:w="175"/>
        <w:gridCol w:w="7545"/>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tc>
        <w:tc>
          <w:tcPr>
            <w:tcW w:w="7500"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$dataset</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sy"/>
                <w:rFonts w:ascii="Times New Roman" w:hAnsi="Times New Roman" w:cs="Times New Roman"/>
                <w:color w:val="000000"/>
                <w:sz w:val="20"/>
                <w:szCs w:val="20"/>
                <w:lang w:val="en-US"/>
              </w:rPr>
              <w:t>[</w:t>
            </w:r>
            <w:r w:rsidRPr="008A0813">
              <w:rPr>
                <w:rStyle w:val="crayon-cn"/>
                <w:rFonts w:ascii="Times New Roman" w:hAnsi="Times New Roman" w:cs="Times New Roman"/>
                <w:color w:val="000000"/>
                <w:sz w:val="20"/>
                <w:szCs w:val="20"/>
                <w:lang w:val="en-US"/>
              </w:rPr>
              <w:t>1</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n"/>
                <w:rFonts w:ascii="Times New Roman" w:hAnsi="Times New Roman" w:cs="Times New Roman"/>
                <w:color w:val="000000"/>
                <w:sz w:val="20"/>
                <w:szCs w:val="20"/>
                <w:lang w:val="en-US"/>
              </w:rPr>
              <w:t>5</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n"/>
                <w:rFonts w:ascii="Times New Roman" w:hAnsi="Times New Roman" w:cs="Times New Roman"/>
                <w:color w:val="000000"/>
                <w:sz w:val="20"/>
                <w:szCs w:val="20"/>
                <w:lang w:val="en-US"/>
              </w:rPr>
              <w:t>4</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n"/>
                <w:rFonts w:ascii="Times New Roman" w:hAnsi="Times New Roman" w:cs="Times New Roman"/>
                <w:color w:val="000000"/>
                <w:sz w:val="20"/>
                <w:szCs w:val="20"/>
                <w:lang w:val="en-US"/>
              </w:rPr>
              <w:t>3</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n"/>
                <w:rFonts w:ascii="Times New Roman" w:hAnsi="Times New Roman" w:cs="Times New Roman"/>
                <w:color w:val="000000"/>
                <w:sz w:val="20"/>
                <w:szCs w:val="20"/>
                <w:lang w:val="en-US"/>
              </w:rPr>
              <w:t>2</w:t>
            </w:r>
            <w:r w:rsidRPr="008A0813">
              <w:rPr>
                <w:rStyle w:val="crayon-sy"/>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cn"/>
                <w:rFonts w:ascii="Times New Roman" w:hAnsi="Times New Roman" w:cs="Times New Roman"/>
                <w:color w:val="000000"/>
                <w:sz w:val="20"/>
                <w:szCs w:val="20"/>
                <w:lang w:val="en-US"/>
              </w:rPr>
              <w:t>8</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$sorter</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Sorter</w:t>
            </w:r>
            <w:r w:rsidRPr="008A0813">
              <w:rPr>
                <w:rStyle w:val="crayon-sy"/>
                <w:rFonts w:ascii="Times New Roman" w:hAnsi="Times New Roman" w:cs="Times New Roman"/>
                <w:color w:val="000000"/>
                <w:sz w:val="20"/>
                <w:szCs w:val="20"/>
                <w:lang w:val="en-US"/>
              </w:rPr>
              <w:t>(</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BubbleSortStrategy</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v"/>
                <w:rFonts w:ascii="Times New Roman" w:hAnsi="Times New Roman" w:cs="Times New Roman"/>
                <w:color w:val="000000"/>
                <w:sz w:val="20"/>
                <w:szCs w:val="20"/>
              </w:rPr>
              <w:t>$sorter</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sort</w:t>
            </w:r>
            <w:r w:rsidRPr="008A0813">
              <w:rPr>
                <w:rStyle w:val="crayon-sy"/>
                <w:rFonts w:ascii="Times New Roman" w:hAnsi="Times New Roman" w:cs="Times New Roman"/>
                <w:color w:val="000000"/>
                <w:sz w:val="20"/>
                <w:szCs w:val="20"/>
              </w:rPr>
              <w:t>(</w:t>
            </w:r>
            <w:r w:rsidRPr="008A0813">
              <w:rPr>
                <w:rStyle w:val="crayon-v"/>
                <w:rFonts w:ascii="Times New Roman" w:hAnsi="Times New Roman" w:cs="Times New Roman"/>
                <w:color w:val="000000"/>
                <w:sz w:val="20"/>
                <w:szCs w:val="20"/>
              </w:rPr>
              <w:t>$dataset</w:t>
            </w:r>
            <w:r w:rsidRPr="008A0813">
              <w:rPr>
                <w:rStyle w:val="crayon-sy"/>
                <w:rFonts w:ascii="Times New Roman" w:hAnsi="Times New Roman" w:cs="Times New Roman"/>
                <w:color w:val="000000"/>
                <w:sz w:val="20"/>
                <w:szCs w:val="20"/>
              </w:rPr>
              <w:t>);</w:t>
            </w:r>
            <w:r w:rsidRPr="008A0813">
              <w:rPr>
                <w:rStyle w:val="crayon-h"/>
                <w:rFonts w:ascii="Times New Roman" w:hAnsi="Times New Roman" w:cs="Times New Roman"/>
                <w:color w:val="000000"/>
                <w:sz w:val="20"/>
                <w:szCs w:val="20"/>
              </w:rPr>
              <w:t xml:space="preserve"> </w:t>
            </w:r>
            <w:r w:rsidRPr="008A0813">
              <w:rPr>
                <w:rStyle w:val="crayon-c"/>
                <w:rFonts w:ascii="Times New Roman" w:hAnsi="Times New Roman" w:cs="Times New Roman"/>
                <w:color w:val="000000"/>
                <w:sz w:val="20"/>
                <w:szCs w:val="20"/>
              </w:rPr>
              <w:t>// Вывод</w:t>
            </w:r>
            <w:proofErr w:type="gramStart"/>
            <w:r w:rsidRPr="008A0813">
              <w:rPr>
                <w:rStyle w:val="crayon-c"/>
                <w:rFonts w:ascii="Times New Roman" w:hAnsi="Times New Roman" w:cs="Times New Roman"/>
                <w:color w:val="000000"/>
                <w:sz w:val="20"/>
                <w:szCs w:val="20"/>
              </w:rPr>
              <w:t xml:space="preserve"> :</w:t>
            </w:r>
            <w:proofErr w:type="gramEnd"/>
            <w:r w:rsidRPr="008A0813">
              <w:rPr>
                <w:rStyle w:val="crayon-c"/>
                <w:rFonts w:ascii="Times New Roman" w:hAnsi="Times New Roman" w:cs="Times New Roman"/>
                <w:color w:val="000000"/>
                <w:sz w:val="20"/>
                <w:szCs w:val="20"/>
              </w:rPr>
              <w:t xml:space="preserve"> Сортировка пузырьком</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$sorter</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Sorter</w:t>
            </w:r>
            <w:r w:rsidRPr="008A0813">
              <w:rPr>
                <w:rStyle w:val="crayon-sy"/>
                <w:rFonts w:ascii="Times New Roman" w:hAnsi="Times New Roman" w:cs="Times New Roman"/>
                <w:color w:val="000000"/>
                <w:sz w:val="20"/>
                <w:szCs w:val="20"/>
                <w:lang w:val="en-US"/>
              </w:rPr>
              <w:t>(</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QuickSortStrategy</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v"/>
                <w:rFonts w:ascii="Times New Roman" w:hAnsi="Times New Roman" w:cs="Times New Roman"/>
                <w:color w:val="000000"/>
                <w:sz w:val="20"/>
                <w:szCs w:val="20"/>
              </w:rPr>
              <w:t>$sorter</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sort</w:t>
            </w:r>
            <w:r w:rsidRPr="008A0813">
              <w:rPr>
                <w:rStyle w:val="crayon-sy"/>
                <w:rFonts w:ascii="Times New Roman" w:hAnsi="Times New Roman" w:cs="Times New Roman"/>
                <w:color w:val="000000"/>
                <w:sz w:val="20"/>
                <w:szCs w:val="20"/>
              </w:rPr>
              <w:t>(</w:t>
            </w:r>
            <w:r w:rsidRPr="008A0813">
              <w:rPr>
                <w:rStyle w:val="crayon-v"/>
                <w:rFonts w:ascii="Times New Roman" w:hAnsi="Times New Roman" w:cs="Times New Roman"/>
                <w:color w:val="000000"/>
                <w:sz w:val="20"/>
                <w:szCs w:val="20"/>
              </w:rPr>
              <w:t>$dataset</w:t>
            </w:r>
            <w:r w:rsidRPr="008A0813">
              <w:rPr>
                <w:rStyle w:val="crayon-sy"/>
                <w:rFonts w:ascii="Times New Roman" w:hAnsi="Times New Roman" w:cs="Times New Roman"/>
                <w:color w:val="000000"/>
                <w:sz w:val="20"/>
                <w:szCs w:val="20"/>
              </w:rPr>
              <w:t>);</w:t>
            </w:r>
            <w:r w:rsidRPr="008A0813">
              <w:rPr>
                <w:rStyle w:val="crayon-h"/>
                <w:rFonts w:ascii="Times New Roman" w:hAnsi="Times New Roman" w:cs="Times New Roman"/>
                <w:color w:val="000000"/>
                <w:sz w:val="20"/>
                <w:szCs w:val="20"/>
              </w:rPr>
              <w:t xml:space="preserve"> </w:t>
            </w:r>
            <w:r w:rsidRPr="008A0813">
              <w:rPr>
                <w:rStyle w:val="crayon-c"/>
                <w:rFonts w:ascii="Times New Roman" w:hAnsi="Times New Roman" w:cs="Times New Roman"/>
                <w:color w:val="000000"/>
                <w:sz w:val="20"/>
                <w:szCs w:val="20"/>
              </w:rPr>
              <w:t>// Вывод</w:t>
            </w:r>
            <w:proofErr w:type="gramStart"/>
            <w:r w:rsidRPr="008A0813">
              <w:rPr>
                <w:rStyle w:val="crayon-c"/>
                <w:rFonts w:ascii="Times New Roman" w:hAnsi="Times New Roman" w:cs="Times New Roman"/>
                <w:color w:val="000000"/>
                <w:sz w:val="20"/>
                <w:szCs w:val="20"/>
              </w:rPr>
              <w:t xml:space="preserve"> :</w:t>
            </w:r>
            <w:proofErr w:type="gramEnd"/>
            <w:r w:rsidRPr="008A0813">
              <w:rPr>
                <w:rStyle w:val="crayon-c"/>
                <w:rFonts w:ascii="Times New Roman" w:hAnsi="Times New Roman" w:cs="Times New Roman"/>
                <w:color w:val="000000"/>
                <w:sz w:val="20"/>
                <w:szCs w:val="20"/>
              </w:rPr>
              <w:t xml:space="preserve"> Быстрая сортировка</w:t>
            </w:r>
          </w:p>
        </w:tc>
      </w:tr>
    </w:tbl>
    <w:p w:rsidR="00D05C7A" w:rsidRPr="008A0813" w:rsidRDefault="00D05C7A" w:rsidP="008A0813">
      <w:pPr>
        <w:pStyle w:val="a4"/>
        <w:shd w:val="clear" w:color="auto" w:fill="FFFFFF"/>
        <w:spacing w:before="0" w:beforeAutospacing="0" w:after="0" w:afterAutospacing="0"/>
        <w:rPr>
          <w:ins w:id="426" w:author="Unknown"/>
          <w:color w:val="333333"/>
          <w:sz w:val="20"/>
          <w:szCs w:val="20"/>
        </w:rPr>
      </w:pPr>
      <w:bookmarkStart w:id="427" w:name="39"/>
      <w:bookmarkEnd w:id="427"/>
      <w:ins w:id="428" w:author="Unknown">
        <w:r w:rsidRPr="008A0813">
          <w:rPr>
            <w:color w:val="333333"/>
            <w:sz w:val="20"/>
            <w:szCs w:val="20"/>
          </w:rPr>
          <w:t>Примеры на </w:t>
        </w:r>
        <w:r w:rsidRPr="008A0813">
          <w:rPr>
            <w:color w:val="333333"/>
            <w:sz w:val="20"/>
            <w:szCs w:val="20"/>
          </w:rPr>
          <w:fldChar w:fldCharType="begin"/>
        </w:r>
        <w:r w:rsidRPr="008A0813">
          <w:rPr>
            <w:color w:val="333333"/>
            <w:sz w:val="20"/>
            <w:szCs w:val="20"/>
          </w:rPr>
          <w:instrText xml:space="preserve"> HYPERLINK "https://github.com/iluwatar/java-design-patterns/tree/master/strategy" \t "_blank" </w:instrText>
        </w:r>
        <w:r w:rsidRPr="008A0813">
          <w:rPr>
            <w:color w:val="333333"/>
            <w:sz w:val="20"/>
            <w:szCs w:val="20"/>
          </w:rPr>
          <w:fldChar w:fldCharType="separate"/>
        </w:r>
        <w:r w:rsidRPr="008A0813">
          <w:rPr>
            <w:rStyle w:val="a5"/>
            <w:color w:val="04A49C"/>
            <w:sz w:val="20"/>
            <w:szCs w:val="20"/>
          </w:rPr>
          <w:t>Java </w:t>
        </w:r>
        <w:r w:rsidRPr="008A0813">
          <w:rPr>
            <w:color w:val="333333"/>
            <w:sz w:val="20"/>
            <w:szCs w:val="20"/>
          </w:rPr>
          <w:fldChar w:fldCharType="end"/>
        </w:r>
        <w:r w:rsidRPr="008A0813">
          <w:rPr>
            <w:color w:val="333333"/>
            <w:sz w:val="20"/>
            <w:szCs w:val="20"/>
          </w:rPr>
          <w:t>и </w:t>
        </w:r>
        <w:r w:rsidRPr="008A0813">
          <w:rPr>
            <w:color w:val="333333"/>
            <w:sz w:val="20"/>
            <w:szCs w:val="20"/>
          </w:rPr>
          <w:fldChar w:fldCharType="begin"/>
        </w:r>
        <w:r w:rsidRPr="008A0813">
          <w:rPr>
            <w:color w:val="333333"/>
            <w:sz w:val="20"/>
            <w:szCs w:val="20"/>
          </w:rPr>
          <w:instrText xml:space="preserve"> HYPERLINK "https://github.com/faif/python-patterns/blob/master/behavioral/strategy.py" \t "_blank" </w:instrText>
        </w:r>
        <w:r w:rsidRPr="008A0813">
          <w:rPr>
            <w:color w:val="333333"/>
            <w:sz w:val="20"/>
            <w:szCs w:val="20"/>
          </w:rPr>
          <w:fldChar w:fldCharType="separate"/>
        </w:r>
        <w:r w:rsidRPr="008A0813">
          <w:rPr>
            <w:rStyle w:val="a5"/>
            <w:color w:val="04A49C"/>
            <w:sz w:val="20"/>
            <w:szCs w:val="20"/>
          </w:rPr>
          <w:t>Python</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2"/>
        <w:shd w:val="clear" w:color="auto" w:fill="FFFFFF"/>
        <w:spacing w:before="0" w:line="240" w:lineRule="auto"/>
        <w:rPr>
          <w:ins w:id="429" w:author="Unknown"/>
          <w:rFonts w:ascii="Times New Roman" w:hAnsi="Times New Roman" w:cs="Times New Roman"/>
          <w:b w:val="0"/>
          <w:bCs w:val="0"/>
          <w:color w:val="333333"/>
          <w:sz w:val="20"/>
          <w:szCs w:val="20"/>
        </w:rPr>
      </w:pPr>
      <w:ins w:id="430" w:author="Unknown">
        <w:r w:rsidRPr="008A0813">
          <w:rPr>
            <w:rFonts w:ascii="Times New Roman" w:hAnsi="Times New Roman" w:cs="Times New Roman"/>
            <w:b w:val="0"/>
            <w:bCs w:val="0"/>
            <w:color w:val="333333"/>
            <w:sz w:val="20"/>
            <w:szCs w:val="20"/>
          </w:rPr>
          <w:t>Состояние (State)</w:t>
        </w:r>
      </w:ins>
    </w:p>
    <w:p w:rsidR="00D05C7A" w:rsidRPr="008A0813" w:rsidRDefault="00D05C7A" w:rsidP="008A0813">
      <w:pPr>
        <w:pStyle w:val="a4"/>
        <w:shd w:val="clear" w:color="auto" w:fill="FFFFFF"/>
        <w:spacing w:before="0" w:beforeAutospacing="0" w:after="0" w:afterAutospacing="0"/>
        <w:rPr>
          <w:ins w:id="431" w:author="Unknown"/>
          <w:color w:val="333333"/>
          <w:sz w:val="20"/>
          <w:szCs w:val="20"/>
        </w:rPr>
      </w:pPr>
      <w:ins w:id="432" w:author="Unknown">
        <w:r w:rsidRPr="008A0813">
          <w:rPr>
            <w:color w:val="333333"/>
            <w:sz w:val="20"/>
            <w:szCs w:val="20"/>
          </w:rPr>
          <w:t>Википедия </w:t>
        </w:r>
        <w:r w:rsidRPr="008A0813">
          <w:rPr>
            <w:color w:val="333333"/>
            <w:sz w:val="20"/>
            <w:szCs w:val="20"/>
          </w:rPr>
          <w:fldChar w:fldCharType="begin"/>
        </w:r>
        <w:r w:rsidRPr="008A0813">
          <w:rPr>
            <w:color w:val="333333"/>
            <w:sz w:val="20"/>
            <w:szCs w:val="20"/>
          </w:rPr>
          <w:instrText xml:space="preserve"> HYPERLINK "https://ru.wikipedia.org/wiki/%D0%A1%D0%BE%D1%81%D1%82%D0%BE%D1%8F%D0%BD%D0%B8%D0%B5_(%D1%88%D0%B0%D0%B1%D0%BB%D0%BE%D0%BD_%D0%BF%D1%80%D0%BE%D0%B5%D0%BA%D1%82%D0%B8%D1%80%D0%BE%D0%B2%D0%B0%D0%BD%D0%B8%D1%8F)" \t "_blank" </w:instrText>
        </w:r>
        <w:r w:rsidRPr="008A0813">
          <w:rPr>
            <w:color w:val="333333"/>
            <w:sz w:val="20"/>
            <w:szCs w:val="20"/>
          </w:rPr>
          <w:fldChar w:fldCharType="separate"/>
        </w:r>
        <w:r w:rsidRPr="008A0813">
          <w:rPr>
            <w:rStyle w:val="a5"/>
            <w:color w:val="04A49C"/>
            <w:sz w:val="20"/>
            <w:szCs w:val="20"/>
          </w:rPr>
          <w:t>гласит</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a4"/>
        <w:shd w:val="clear" w:color="auto" w:fill="FFFFFF"/>
        <w:spacing w:before="0" w:beforeAutospacing="0" w:after="0" w:afterAutospacing="0"/>
        <w:rPr>
          <w:ins w:id="433" w:author="Unknown"/>
          <w:color w:val="333333"/>
          <w:sz w:val="20"/>
          <w:szCs w:val="20"/>
        </w:rPr>
      </w:pPr>
      <w:ins w:id="434" w:author="Unknown">
        <w:r w:rsidRPr="008A0813">
          <w:rPr>
            <w:rStyle w:val="a3"/>
            <w:color w:val="333333"/>
            <w:sz w:val="20"/>
            <w:szCs w:val="20"/>
          </w:rPr>
          <w:t>Состояние</w:t>
        </w:r>
        <w:r w:rsidRPr="008A0813">
          <w:rPr>
            <w:color w:val="333333"/>
            <w:sz w:val="20"/>
            <w:szCs w:val="20"/>
          </w:rPr>
          <w:t> — поведенческий шаблон проектирования. Используется в тех случаях, когда во время выполнения программы объект должен менять своё поведение в зависимости от своего состояния.</w:t>
        </w:r>
      </w:ins>
    </w:p>
    <w:p w:rsidR="00D05C7A" w:rsidRPr="008A0813" w:rsidRDefault="00D05C7A" w:rsidP="008A0813">
      <w:pPr>
        <w:pStyle w:val="a4"/>
        <w:shd w:val="clear" w:color="auto" w:fill="FFFFFF"/>
        <w:spacing w:before="0" w:beforeAutospacing="0" w:after="0" w:afterAutospacing="0"/>
        <w:rPr>
          <w:ins w:id="435" w:author="Unknown"/>
          <w:color w:val="333333"/>
          <w:sz w:val="20"/>
          <w:szCs w:val="20"/>
        </w:rPr>
      </w:pPr>
      <w:ins w:id="436" w:author="Unknown">
        <w:r w:rsidRPr="008A0813">
          <w:rPr>
            <w:rStyle w:val="a3"/>
            <w:color w:val="333333"/>
            <w:sz w:val="20"/>
            <w:szCs w:val="20"/>
          </w:rPr>
          <w:t>Пример из жизни:</w:t>
        </w:r>
        <w:r w:rsidRPr="008A0813">
          <w:rPr>
            <w:color w:val="333333"/>
            <w:sz w:val="20"/>
            <w:szCs w:val="20"/>
          </w:rPr>
          <w:t> Допустим, в графическом редакторе вы выбрали кисть. Она меняет своё поведение в зависимости от настройки цвета, т. е. рисует линию выбранного цвета.</w:t>
        </w:r>
      </w:ins>
    </w:p>
    <w:p w:rsidR="00D05C7A" w:rsidRPr="008A0813" w:rsidRDefault="00D05C7A" w:rsidP="008A0813">
      <w:pPr>
        <w:pStyle w:val="a4"/>
        <w:shd w:val="clear" w:color="auto" w:fill="FFFFFF"/>
        <w:spacing w:before="0" w:beforeAutospacing="0" w:after="0" w:afterAutospacing="0"/>
        <w:rPr>
          <w:ins w:id="437" w:author="Unknown"/>
          <w:color w:val="333333"/>
          <w:sz w:val="20"/>
          <w:szCs w:val="20"/>
        </w:rPr>
      </w:pPr>
      <w:ins w:id="438" w:author="Unknown">
        <w:r w:rsidRPr="008A0813">
          <w:rPr>
            <w:rStyle w:val="a3"/>
            <w:color w:val="333333"/>
            <w:sz w:val="20"/>
            <w:szCs w:val="20"/>
          </w:rPr>
          <w:t>Простыми словами:</w:t>
        </w:r>
        <w:r w:rsidRPr="008A0813">
          <w:rPr>
            <w:color w:val="333333"/>
            <w:sz w:val="20"/>
            <w:szCs w:val="20"/>
          </w:rPr>
          <w:t> Шаблон позволяет менять поведение класса при изменении состояния.</w:t>
        </w:r>
      </w:ins>
    </w:p>
    <w:p w:rsidR="00D05C7A" w:rsidRPr="008A0813" w:rsidRDefault="00D05C7A" w:rsidP="008A0813">
      <w:pPr>
        <w:pStyle w:val="a4"/>
        <w:shd w:val="clear" w:color="auto" w:fill="FFFFFF"/>
        <w:spacing w:before="0" w:beforeAutospacing="0" w:after="0" w:afterAutospacing="0"/>
        <w:rPr>
          <w:ins w:id="439" w:author="Unknown"/>
          <w:color w:val="333333"/>
          <w:sz w:val="20"/>
          <w:szCs w:val="20"/>
        </w:rPr>
      </w:pPr>
      <w:ins w:id="440" w:author="Unknown">
        <w:r w:rsidRPr="008A0813">
          <w:rPr>
            <w:color w:val="333333"/>
            <w:sz w:val="20"/>
            <w:szCs w:val="20"/>
          </w:rPr>
          <w:t>Перейдем к примерам в коде. Возьмем пример текстового редактора, он позволяет вам менять состояние напечатанного текста. Например, если у вас выбран курсив, то он будет писать курсивом и так далее.</w:t>
        </w:r>
      </w:ins>
    </w:p>
    <w:p w:rsidR="00D05C7A" w:rsidRPr="008A0813" w:rsidRDefault="00D05C7A" w:rsidP="008A0813">
      <w:pPr>
        <w:pStyle w:val="a4"/>
        <w:shd w:val="clear" w:color="auto" w:fill="FFFFFF"/>
        <w:spacing w:before="0" w:beforeAutospacing="0" w:after="0" w:afterAutospacing="0"/>
        <w:rPr>
          <w:ins w:id="441" w:author="Unknown"/>
          <w:color w:val="333333"/>
          <w:sz w:val="20"/>
          <w:szCs w:val="20"/>
        </w:rPr>
      </w:pPr>
      <w:ins w:id="442" w:author="Unknown">
        <w:r w:rsidRPr="008A0813">
          <w:rPr>
            <w:color w:val="333333"/>
            <w:sz w:val="20"/>
            <w:szCs w:val="20"/>
          </w:rPr>
          <w:t>Изначально у нас есть интерфейс </w:t>
        </w:r>
        <w:r w:rsidRPr="008A0813">
          <w:rPr>
            <w:rStyle w:val="HTML"/>
            <w:rFonts w:ascii="Times New Roman" w:eastAsiaTheme="majorEastAsia" w:hAnsi="Times New Roman" w:cs="Times New Roman"/>
            <w:color w:val="DD1144"/>
            <w:bdr w:val="single" w:sz="4" w:space="1" w:color="E1E1E8" w:frame="1"/>
            <w:shd w:val="clear" w:color="auto" w:fill="F7F7F9"/>
          </w:rPr>
          <w:t>WritingState</w:t>
        </w:r>
        <w:r w:rsidRPr="008A0813">
          <w:rPr>
            <w:color w:val="333333"/>
            <w:sz w:val="20"/>
            <w:szCs w:val="20"/>
          </w:rPr>
          <w:t> и несколько его реализаций:</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28</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interface</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WritingState</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write</w:t>
            </w:r>
            <w:r w:rsidRPr="008A0813">
              <w:rPr>
                <w:rStyle w:val="crayon-sy"/>
                <w:rFonts w:ascii="Times New Roman" w:hAnsi="Times New Roman" w:cs="Times New Roman"/>
                <w:color w:val="000000"/>
                <w:sz w:val="20"/>
                <w:szCs w:val="20"/>
                <w:lang w:val="en-US"/>
              </w:rPr>
              <w:t>(</w:t>
            </w:r>
            <w:r w:rsidRPr="008A0813">
              <w:rPr>
                <w:rStyle w:val="crayon-t"/>
                <w:rFonts w:ascii="Times New Roman" w:hAnsi="Times New Roman" w:cs="Times New Roman"/>
                <w:color w:val="000000"/>
                <w:sz w:val="20"/>
                <w:szCs w:val="20"/>
                <w:lang w:val="en-US"/>
              </w:rPr>
              <w:t>string</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$words</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UpperCase</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WritingState</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write</w:t>
            </w:r>
            <w:r w:rsidRPr="008A0813">
              <w:rPr>
                <w:rStyle w:val="crayon-sy"/>
                <w:rFonts w:ascii="Times New Roman" w:hAnsi="Times New Roman" w:cs="Times New Roman"/>
                <w:color w:val="000000"/>
                <w:sz w:val="20"/>
                <w:szCs w:val="20"/>
                <w:lang w:val="en-US"/>
              </w:rPr>
              <w:t>(</w:t>
            </w:r>
            <w:r w:rsidRPr="008A0813">
              <w:rPr>
                <w:rStyle w:val="crayon-t"/>
                <w:rFonts w:ascii="Times New Roman" w:hAnsi="Times New Roman" w:cs="Times New Roman"/>
                <w:color w:val="000000"/>
                <w:sz w:val="20"/>
                <w:szCs w:val="20"/>
                <w:lang w:val="en-US"/>
              </w:rPr>
              <w:t>string</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$words</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echo</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strtoupper</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$words</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LowerCase</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WritingState</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write</w:t>
            </w:r>
            <w:r w:rsidRPr="008A0813">
              <w:rPr>
                <w:rStyle w:val="crayon-sy"/>
                <w:rFonts w:ascii="Times New Roman" w:hAnsi="Times New Roman" w:cs="Times New Roman"/>
                <w:color w:val="000000"/>
                <w:sz w:val="20"/>
                <w:szCs w:val="20"/>
                <w:lang w:val="en-US"/>
              </w:rPr>
              <w:t>(</w:t>
            </w:r>
            <w:r w:rsidRPr="008A0813">
              <w:rPr>
                <w:rStyle w:val="crayon-t"/>
                <w:rFonts w:ascii="Times New Roman" w:hAnsi="Times New Roman" w:cs="Times New Roman"/>
                <w:color w:val="000000"/>
                <w:sz w:val="20"/>
                <w:szCs w:val="20"/>
                <w:lang w:val="en-US"/>
              </w:rPr>
              <w:t>string</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$words</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echo</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strtolower</w:t>
            </w:r>
            <w:r w:rsidRPr="008A0813">
              <w:rPr>
                <w:rStyle w:val="crayon-sy"/>
                <w:rFonts w:ascii="Times New Roman" w:hAnsi="Times New Roman" w:cs="Times New Roman"/>
                <w:color w:val="000000"/>
                <w:sz w:val="20"/>
                <w:szCs w:val="20"/>
                <w:lang w:val="en-US"/>
              </w:rPr>
              <w:t>(</w:t>
            </w:r>
            <w:r w:rsidRPr="008A0813">
              <w:rPr>
                <w:rStyle w:val="crayon-v"/>
                <w:rFonts w:ascii="Times New Roman" w:hAnsi="Times New Roman" w:cs="Times New Roman"/>
                <w:color w:val="000000"/>
                <w:sz w:val="20"/>
                <w:szCs w:val="20"/>
                <w:lang w:val="en-US"/>
              </w:rPr>
              <w:t>$words</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st"/>
                <w:rFonts w:ascii="Times New Roman" w:hAnsi="Times New Roman" w:cs="Times New Roman"/>
                <w:color w:val="000000"/>
                <w:sz w:val="20"/>
                <w:szCs w:val="20"/>
                <w:lang w:val="en-US"/>
              </w:rPr>
              <w:t>Default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implements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WritingState</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write</w:t>
            </w:r>
            <w:r w:rsidRPr="008A0813">
              <w:rPr>
                <w:rStyle w:val="crayon-sy"/>
                <w:rFonts w:ascii="Times New Roman" w:hAnsi="Times New Roman" w:cs="Times New Roman"/>
                <w:color w:val="000000"/>
                <w:sz w:val="20"/>
                <w:szCs w:val="20"/>
                <w:lang w:val="en-US"/>
              </w:rPr>
              <w:t>(</w:t>
            </w:r>
            <w:r w:rsidRPr="008A0813">
              <w:rPr>
                <w:rStyle w:val="crayon-t"/>
                <w:rFonts w:ascii="Times New Roman" w:hAnsi="Times New Roman" w:cs="Times New Roman"/>
                <w:color w:val="000000"/>
                <w:sz w:val="20"/>
                <w:szCs w:val="20"/>
                <w:lang w:val="en-US"/>
              </w:rPr>
              <w:t>string</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$words</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k"/>
                <w:rFonts w:ascii="Times New Roman" w:hAnsi="Times New Roman" w:cs="Times New Roman"/>
                <w:color w:val="000000"/>
                <w:sz w:val="20"/>
                <w:szCs w:val="20"/>
              </w:rPr>
              <w:t>echo</w:t>
            </w:r>
            <w:r w:rsidRPr="008A0813">
              <w:rPr>
                <w:rStyle w:val="crayon-h"/>
                <w:rFonts w:ascii="Times New Roman" w:hAnsi="Times New Roman" w:cs="Times New Roman"/>
                <w:color w:val="000000"/>
                <w:sz w:val="20"/>
                <w:szCs w:val="20"/>
              </w:rPr>
              <w:t xml:space="preserve"> </w:t>
            </w:r>
            <w:r w:rsidRPr="008A0813">
              <w:rPr>
                <w:rStyle w:val="crayon-v"/>
                <w:rFonts w:ascii="Times New Roman" w:hAnsi="Times New Roman" w:cs="Times New Roman"/>
                <w:color w:val="000000"/>
                <w:sz w:val="20"/>
                <w:szCs w:val="20"/>
              </w:rPr>
              <w:t>$words</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443" w:author="Unknown"/>
          <w:color w:val="333333"/>
          <w:sz w:val="20"/>
          <w:szCs w:val="20"/>
        </w:rPr>
      </w:pPr>
      <w:ins w:id="444" w:author="Unknown">
        <w:r w:rsidRPr="008A0813">
          <w:rPr>
            <w:color w:val="333333"/>
            <w:sz w:val="20"/>
            <w:szCs w:val="20"/>
          </w:rPr>
          <w:t>Затем </w:t>
        </w:r>
        <w:r w:rsidRPr="008A0813">
          <w:rPr>
            <w:rStyle w:val="HTML"/>
            <w:rFonts w:ascii="Times New Roman" w:eastAsiaTheme="majorEastAsia" w:hAnsi="Times New Roman" w:cs="Times New Roman"/>
            <w:color w:val="DD1144"/>
            <w:bdr w:val="single" w:sz="4" w:space="1" w:color="E1E1E8" w:frame="1"/>
            <w:shd w:val="clear" w:color="auto" w:fill="F7F7F9"/>
          </w:rPr>
          <w:t>TextEditor</w:t>
        </w:r>
        <w:r w:rsidRPr="008A0813">
          <w:rPr>
            <w:color w:val="333333"/>
            <w:sz w:val="20"/>
            <w:szCs w:val="20"/>
          </w:rPr>
          <w:t>:</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lastRenderedPageBreak/>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19</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lastRenderedPageBreak/>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TextEditor</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protected</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$state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__construct</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WritingState</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$state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state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$state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lastRenderedPageBreak/>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setState</w:t>
            </w:r>
            <w:r w:rsidRPr="008A0813">
              <w:rPr>
                <w:rStyle w:val="crayon-sy"/>
                <w:rFonts w:ascii="Times New Roman" w:hAnsi="Times New Roman" w:cs="Times New Roman"/>
                <w:color w:val="000000"/>
                <w:sz w:val="20"/>
                <w:szCs w:val="20"/>
                <w:lang w:val="en-US"/>
              </w:rPr>
              <w:t>(</w:t>
            </w:r>
            <w:r w:rsidRPr="008A0813">
              <w:rPr>
                <w:rStyle w:val="crayon-i"/>
                <w:rFonts w:ascii="Times New Roman" w:hAnsi="Times New Roman" w:cs="Times New Roman"/>
                <w:color w:val="000000"/>
                <w:sz w:val="20"/>
                <w:szCs w:val="20"/>
                <w:lang w:val="en-US"/>
              </w:rPr>
              <w:t>WritingState</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$state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i"/>
                <w:rFonts w:ascii="Times New Roman" w:hAnsi="Times New Roman" w:cs="Times New Roman"/>
                <w:color w:val="000000"/>
                <w:sz w:val="20"/>
                <w:szCs w:val="20"/>
                <w:lang w:val="en-US"/>
              </w:rPr>
              <w:t>state</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$state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type</w:t>
            </w:r>
            <w:r w:rsidRPr="008A0813">
              <w:rPr>
                <w:rStyle w:val="crayon-sy"/>
                <w:rFonts w:ascii="Times New Roman" w:hAnsi="Times New Roman" w:cs="Times New Roman"/>
                <w:color w:val="000000"/>
                <w:sz w:val="20"/>
                <w:szCs w:val="20"/>
                <w:lang w:val="en-US"/>
              </w:rPr>
              <w:t>(</w:t>
            </w:r>
            <w:r w:rsidRPr="008A0813">
              <w:rPr>
                <w:rStyle w:val="crayon-t"/>
                <w:rFonts w:ascii="Times New Roman" w:hAnsi="Times New Roman" w:cs="Times New Roman"/>
                <w:color w:val="000000"/>
                <w:sz w:val="20"/>
                <w:szCs w:val="20"/>
                <w:lang w:val="en-US"/>
              </w:rPr>
              <w:t>string</w:t>
            </w:r>
            <w:r w:rsidRPr="008A0813">
              <w:rPr>
                <w:rStyle w:val="crayon-h"/>
                <w:rFonts w:ascii="Times New Roman" w:hAnsi="Times New Roman" w:cs="Times New Roman"/>
                <w:color w:val="000000"/>
                <w:sz w:val="20"/>
                <w:szCs w:val="20"/>
                <w:lang w:val="en-US"/>
              </w:rPr>
              <w:t xml:space="preserve"> </w:t>
            </w:r>
            <w:r w:rsidRPr="008A0813">
              <w:rPr>
                <w:rStyle w:val="crayon-v"/>
                <w:rFonts w:ascii="Times New Roman" w:hAnsi="Times New Roman" w:cs="Times New Roman"/>
                <w:color w:val="000000"/>
                <w:sz w:val="20"/>
                <w:szCs w:val="20"/>
                <w:lang w:val="en-US"/>
              </w:rPr>
              <w:t>$words</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v"/>
                <w:rFonts w:ascii="Times New Roman" w:hAnsi="Times New Roman" w:cs="Times New Roman"/>
                <w:color w:val="000000"/>
                <w:sz w:val="20"/>
                <w:szCs w:val="20"/>
              </w:rPr>
              <w:t>$this</w:t>
            </w:r>
            <w:r w:rsidRPr="008A0813">
              <w:rPr>
                <w:rStyle w:val="crayon-o"/>
                <w:rFonts w:ascii="Times New Roman" w:hAnsi="Times New Roman" w:cs="Times New Roman"/>
                <w:color w:val="000000"/>
                <w:sz w:val="20"/>
                <w:szCs w:val="20"/>
              </w:rPr>
              <w:t>-&gt;</w:t>
            </w:r>
            <w:r w:rsidRPr="008A0813">
              <w:rPr>
                <w:rStyle w:val="crayon-i"/>
                <w:rFonts w:ascii="Times New Roman" w:hAnsi="Times New Roman" w:cs="Times New Roman"/>
                <w:color w:val="000000"/>
                <w:sz w:val="20"/>
                <w:szCs w:val="20"/>
              </w:rPr>
              <w:t>state</w:t>
            </w:r>
            <w:r w:rsidRPr="008A0813">
              <w:rPr>
                <w:rStyle w:val="crayon-o"/>
                <w:rFonts w:ascii="Times New Roman" w:hAnsi="Times New Roman" w:cs="Times New Roman"/>
                <w:color w:val="000000"/>
                <w:sz w:val="20"/>
                <w:szCs w:val="20"/>
              </w:rPr>
              <w:t>-&gt;</w:t>
            </w:r>
            <w:r w:rsidRPr="008A0813">
              <w:rPr>
                <w:rStyle w:val="crayon-e"/>
                <w:rFonts w:ascii="Times New Roman" w:hAnsi="Times New Roman" w:cs="Times New Roman"/>
                <w:color w:val="000000"/>
                <w:sz w:val="20"/>
                <w:szCs w:val="20"/>
              </w:rPr>
              <w:t>write</w:t>
            </w:r>
            <w:r w:rsidRPr="008A0813">
              <w:rPr>
                <w:rStyle w:val="crayon-sy"/>
                <w:rFonts w:ascii="Times New Roman" w:hAnsi="Times New Roman" w:cs="Times New Roman"/>
                <w:color w:val="000000"/>
                <w:sz w:val="20"/>
                <w:szCs w:val="20"/>
              </w:rPr>
              <w:t>(</w:t>
            </w:r>
            <w:r w:rsidRPr="008A0813">
              <w:rPr>
                <w:rStyle w:val="crayon-v"/>
                <w:rFonts w:ascii="Times New Roman" w:hAnsi="Times New Roman" w:cs="Times New Roman"/>
                <w:color w:val="000000"/>
                <w:sz w:val="20"/>
                <w:szCs w:val="20"/>
              </w:rPr>
              <w:t>$words</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445" w:author="Unknown"/>
          <w:color w:val="333333"/>
          <w:sz w:val="20"/>
          <w:szCs w:val="20"/>
        </w:rPr>
      </w:pPr>
      <w:ins w:id="446" w:author="Unknown">
        <w:r w:rsidRPr="008A0813">
          <w:rPr>
            <w:color w:val="333333"/>
            <w:sz w:val="20"/>
            <w:szCs w:val="20"/>
          </w:rPr>
          <w:lastRenderedPageBreak/>
          <w:t>Пример использования:</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20</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$editor</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TextEditor</w:t>
            </w:r>
            <w:r w:rsidRPr="008A0813">
              <w:rPr>
                <w:rStyle w:val="crayon-sy"/>
                <w:rFonts w:ascii="Times New Roman" w:hAnsi="Times New Roman" w:cs="Times New Roman"/>
                <w:color w:val="000000"/>
                <w:sz w:val="20"/>
                <w:szCs w:val="20"/>
                <w:lang w:val="en-US"/>
              </w:rPr>
              <w:t>(</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st"/>
                <w:rFonts w:ascii="Times New Roman" w:hAnsi="Times New Roman" w:cs="Times New Roman"/>
                <w:color w:val="000000"/>
                <w:sz w:val="20"/>
                <w:szCs w:val="20"/>
                <w:lang w:val="en-US"/>
              </w:rPr>
              <w:t>Default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$editor</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type</w:t>
            </w:r>
            <w:r w:rsidRPr="008A0813">
              <w:rPr>
                <w:rStyle w:val="crayon-sy"/>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Первая</w:t>
            </w:r>
            <w:r w:rsidRPr="008A0813">
              <w:rPr>
                <w:rStyle w:val="crayon-s"/>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rPr>
              <w:t>строка</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$editor</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setState</w:t>
            </w:r>
            <w:r w:rsidRPr="008A0813">
              <w:rPr>
                <w:rStyle w:val="crayon-sy"/>
                <w:rFonts w:ascii="Times New Roman" w:hAnsi="Times New Roman" w:cs="Times New Roman"/>
                <w:color w:val="000000"/>
                <w:sz w:val="20"/>
                <w:szCs w:val="20"/>
                <w:lang w:val="en-US"/>
              </w:rPr>
              <w:t>(</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UpperCase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$editor</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type</w:t>
            </w:r>
            <w:r w:rsidRPr="008A0813">
              <w:rPr>
                <w:rStyle w:val="crayon-sy"/>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Вторая</w:t>
            </w:r>
            <w:r w:rsidRPr="008A0813">
              <w:rPr>
                <w:rStyle w:val="crayon-s"/>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rPr>
              <w:t>строка</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$editor</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type</w:t>
            </w:r>
            <w:r w:rsidRPr="008A0813">
              <w:rPr>
                <w:rStyle w:val="crayon-sy"/>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Третья</w:t>
            </w:r>
            <w:r w:rsidRPr="008A0813">
              <w:rPr>
                <w:rStyle w:val="crayon-s"/>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rPr>
              <w:t>строка</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$editor</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setState</w:t>
            </w:r>
            <w:r w:rsidRPr="008A0813">
              <w:rPr>
                <w:rStyle w:val="crayon-sy"/>
                <w:rFonts w:ascii="Times New Roman" w:hAnsi="Times New Roman" w:cs="Times New Roman"/>
                <w:color w:val="000000"/>
                <w:sz w:val="20"/>
                <w:szCs w:val="20"/>
                <w:lang w:val="en-US"/>
              </w:rPr>
              <w:t>(</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LowerCase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$editor</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type</w:t>
            </w:r>
            <w:r w:rsidRPr="008A0813">
              <w:rPr>
                <w:rStyle w:val="crayon-sy"/>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Четвертая</w:t>
            </w:r>
            <w:r w:rsidRPr="008A0813">
              <w:rPr>
                <w:rStyle w:val="crayon-s"/>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rPr>
              <w:t>строка</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$editor</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type</w:t>
            </w:r>
            <w:r w:rsidRPr="008A0813">
              <w:rPr>
                <w:rStyle w:val="crayon-sy"/>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Пятая</w:t>
            </w:r>
            <w:r w:rsidRPr="008A0813">
              <w:rPr>
                <w:rStyle w:val="crayon-s"/>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rPr>
              <w:t>строка</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c"/>
                <w:rFonts w:ascii="Times New Roman" w:hAnsi="Times New Roman" w:cs="Times New Roman"/>
                <w:color w:val="000000"/>
                <w:sz w:val="20"/>
                <w:szCs w:val="20"/>
                <w:lang w:val="en-US"/>
              </w:rPr>
              <w:t>// Output: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Первая строка</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ВТОРАЯ СТРОКА</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ТРЕТЬЯ СТРОКА</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четвертая строка</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пятая строка</w:t>
            </w:r>
          </w:p>
        </w:tc>
      </w:tr>
    </w:tbl>
    <w:p w:rsidR="00D05C7A" w:rsidRPr="008A0813" w:rsidRDefault="00D05C7A" w:rsidP="008A0813">
      <w:pPr>
        <w:pStyle w:val="a4"/>
        <w:shd w:val="clear" w:color="auto" w:fill="FFFFFF"/>
        <w:spacing w:before="0" w:beforeAutospacing="0" w:after="0" w:afterAutospacing="0"/>
        <w:rPr>
          <w:ins w:id="447" w:author="Unknown"/>
          <w:color w:val="333333"/>
          <w:sz w:val="20"/>
          <w:szCs w:val="20"/>
        </w:rPr>
      </w:pPr>
      <w:bookmarkStart w:id="448" w:name="30"/>
      <w:bookmarkEnd w:id="448"/>
      <w:ins w:id="449" w:author="Unknown">
        <w:r w:rsidRPr="008A0813">
          <w:rPr>
            <w:color w:val="333333"/>
            <w:sz w:val="20"/>
            <w:szCs w:val="20"/>
          </w:rPr>
          <w:t>Примеры на </w:t>
        </w:r>
        <w:r w:rsidRPr="008A0813">
          <w:rPr>
            <w:color w:val="333333"/>
            <w:sz w:val="20"/>
            <w:szCs w:val="20"/>
          </w:rPr>
          <w:fldChar w:fldCharType="begin"/>
        </w:r>
        <w:r w:rsidRPr="008A0813">
          <w:rPr>
            <w:color w:val="333333"/>
            <w:sz w:val="20"/>
            <w:szCs w:val="20"/>
          </w:rPr>
          <w:instrText xml:space="preserve"> HYPERLINK "https://github.com/iluwatar/java-design-patterns/tree/master/state" \t "_blank" </w:instrText>
        </w:r>
        <w:r w:rsidRPr="008A0813">
          <w:rPr>
            <w:color w:val="333333"/>
            <w:sz w:val="20"/>
            <w:szCs w:val="20"/>
          </w:rPr>
          <w:fldChar w:fldCharType="separate"/>
        </w:r>
        <w:r w:rsidRPr="008A0813">
          <w:rPr>
            <w:rStyle w:val="a5"/>
            <w:color w:val="04A49C"/>
            <w:sz w:val="20"/>
            <w:szCs w:val="20"/>
          </w:rPr>
          <w:t>Java </w:t>
        </w:r>
        <w:r w:rsidRPr="008A0813">
          <w:rPr>
            <w:color w:val="333333"/>
            <w:sz w:val="20"/>
            <w:szCs w:val="20"/>
          </w:rPr>
          <w:fldChar w:fldCharType="end"/>
        </w:r>
        <w:r w:rsidRPr="008A0813">
          <w:rPr>
            <w:color w:val="333333"/>
            <w:sz w:val="20"/>
            <w:szCs w:val="20"/>
          </w:rPr>
          <w:t>и </w:t>
        </w:r>
        <w:r w:rsidRPr="008A0813">
          <w:rPr>
            <w:color w:val="333333"/>
            <w:sz w:val="20"/>
            <w:szCs w:val="20"/>
          </w:rPr>
          <w:fldChar w:fldCharType="begin"/>
        </w:r>
        <w:r w:rsidRPr="008A0813">
          <w:rPr>
            <w:color w:val="333333"/>
            <w:sz w:val="20"/>
            <w:szCs w:val="20"/>
          </w:rPr>
          <w:instrText xml:space="preserve"> HYPERLINK "https://github.com/faif/python-patterns/blob/master/behavioral/state.py" \t "_blank" </w:instrText>
        </w:r>
        <w:r w:rsidRPr="008A0813">
          <w:rPr>
            <w:color w:val="333333"/>
            <w:sz w:val="20"/>
            <w:szCs w:val="20"/>
          </w:rPr>
          <w:fldChar w:fldCharType="separate"/>
        </w:r>
        <w:r w:rsidRPr="008A0813">
          <w:rPr>
            <w:rStyle w:val="a5"/>
            <w:color w:val="04A49C"/>
            <w:sz w:val="20"/>
            <w:szCs w:val="20"/>
          </w:rPr>
          <w:t>Python</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2"/>
        <w:shd w:val="clear" w:color="auto" w:fill="FFFFFF"/>
        <w:spacing w:before="0" w:line="240" w:lineRule="auto"/>
        <w:rPr>
          <w:ins w:id="450" w:author="Unknown"/>
          <w:rFonts w:ascii="Times New Roman" w:hAnsi="Times New Roman" w:cs="Times New Roman"/>
          <w:b w:val="0"/>
          <w:bCs w:val="0"/>
          <w:color w:val="333333"/>
          <w:sz w:val="20"/>
          <w:szCs w:val="20"/>
        </w:rPr>
      </w:pPr>
      <w:ins w:id="451" w:author="Unknown">
        <w:r w:rsidRPr="008A0813">
          <w:rPr>
            <w:rFonts w:ascii="Times New Roman" w:hAnsi="Times New Roman" w:cs="Times New Roman"/>
            <w:b w:val="0"/>
            <w:bCs w:val="0"/>
            <w:color w:val="333333"/>
            <w:sz w:val="20"/>
            <w:szCs w:val="20"/>
          </w:rPr>
          <w:t>Шаблонный метод (Template Method)</w:t>
        </w:r>
      </w:ins>
    </w:p>
    <w:p w:rsidR="00D05C7A" w:rsidRPr="008A0813" w:rsidRDefault="00D05C7A" w:rsidP="008A0813">
      <w:pPr>
        <w:pStyle w:val="a4"/>
        <w:shd w:val="clear" w:color="auto" w:fill="FFFFFF"/>
        <w:spacing w:before="0" w:beforeAutospacing="0" w:after="0" w:afterAutospacing="0"/>
        <w:rPr>
          <w:ins w:id="452" w:author="Unknown"/>
          <w:color w:val="333333"/>
          <w:sz w:val="20"/>
          <w:szCs w:val="20"/>
        </w:rPr>
      </w:pPr>
      <w:ins w:id="453" w:author="Unknown">
        <w:r w:rsidRPr="008A0813">
          <w:rPr>
            <w:color w:val="333333"/>
            <w:sz w:val="20"/>
            <w:szCs w:val="20"/>
          </w:rPr>
          <w:t>Википедия </w:t>
        </w:r>
        <w:r w:rsidRPr="008A0813">
          <w:rPr>
            <w:color w:val="333333"/>
            <w:sz w:val="20"/>
            <w:szCs w:val="20"/>
          </w:rPr>
          <w:fldChar w:fldCharType="begin"/>
        </w:r>
        <w:r w:rsidRPr="008A0813">
          <w:rPr>
            <w:color w:val="333333"/>
            <w:sz w:val="20"/>
            <w:szCs w:val="20"/>
          </w:rPr>
          <w:instrText xml:space="preserve"> HYPERLINK "https://ru.wikipedia.org/wiki/%D0%A8%D0%B0%D0%B1%D0%BB%D0%BE%D0%BD%D0%BD%D1%8B%D0%B9_%D0%BC%D0%B5%D1%82%D0%BE%D0%B4_(%D1%88%D0%B0%D0%B1%D0%BB%D0%BE%D0%BD_%D0%BF%D1%80%D0%BE%D0%B5%D0%BA%D1%82%D0%B8%D1%80%D0%BE%D0%B2%D0%B0%D0%BD%D0%B8%D1%8F)" \t "_blank" </w:instrText>
        </w:r>
        <w:r w:rsidRPr="008A0813">
          <w:rPr>
            <w:color w:val="333333"/>
            <w:sz w:val="20"/>
            <w:szCs w:val="20"/>
          </w:rPr>
          <w:fldChar w:fldCharType="separate"/>
        </w:r>
        <w:r w:rsidRPr="008A0813">
          <w:rPr>
            <w:rStyle w:val="a5"/>
            <w:color w:val="04A49C"/>
            <w:sz w:val="20"/>
            <w:szCs w:val="20"/>
          </w:rPr>
          <w:t>гласит</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a4"/>
        <w:shd w:val="clear" w:color="auto" w:fill="FFFFFF"/>
        <w:spacing w:before="0" w:beforeAutospacing="0" w:after="0" w:afterAutospacing="0"/>
        <w:rPr>
          <w:ins w:id="454" w:author="Unknown"/>
          <w:color w:val="333333"/>
          <w:sz w:val="20"/>
          <w:szCs w:val="20"/>
        </w:rPr>
      </w:pPr>
      <w:ins w:id="455" w:author="Unknown">
        <w:r w:rsidRPr="008A0813">
          <w:rPr>
            <w:rStyle w:val="a3"/>
            <w:color w:val="333333"/>
            <w:sz w:val="20"/>
            <w:szCs w:val="20"/>
          </w:rPr>
          <w:t>Шаблонный метод</w:t>
        </w:r>
        <w:r w:rsidRPr="008A0813">
          <w:rPr>
            <w:color w:val="333333"/>
            <w:sz w:val="20"/>
            <w:szCs w:val="20"/>
          </w:rPr>
          <w:t> — поведенческий шаблон проектирования, определяющий основу алгоритма и позволяющий наследникам переопределять некоторые шаги алгоритма, не изменяя его структуру в целом.</w:t>
        </w:r>
      </w:ins>
    </w:p>
    <w:p w:rsidR="00D05C7A" w:rsidRPr="008A0813" w:rsidRDefault="00D05C7A" w:rsidP="008A0813">
      <w:pPr>
        <w:pStyle w:val="a4"/>
        <w:shd w:val="clear" w:color="auto" w:fill="FFFFFF"/>
        <w:spacing w:before="0" w:beforeAutospacing="0" w:after="0" w:afterAutospacing="0"/>
        <w:rPr>
          <w:ins w:id="456" w:author="Unknown"/>
          <w:color w:val="333333"/>
          <w:sz w:val="20"/>
          <w:szCs w:val="20"/>
        </w:rPr>
      </w:pPr>
      <w:ins w:id="457" w:author="Unknown">
        <w:r w:rsidRPr="008A0813">
          <w:rPr>
            <w:rStyle w:val="a3"/>
            <w:color w:val="333333"/>
            <w:sz w:val="20"/>
            <w:szCs w:val="20"/>
          </w:rPr>
          <w:t>Пример из жизни:</w:t>
        </w:r>
        <w:r w:rsidRPr="008A0813">
          <w:rPr>
            <w:color w:val="333333"/>
            <w:sz w:val="20"/>
            <w:szCs w:val="20"/>
          </w:rPr>
          <w:t> Допустим, вы собрались строить дома. Этапы будут такими:</w:t>
        </w:r>
      </w:ins>
    </w:p>
    <w:p w:rsidR="00D05C7A" w:rsidRPr="008A0813" w:rsidRDefault="00D05C7A" w:rsidP="008A0813">
      <w:pPr>
        <w:numPr>
          <w:ilvl w:val="0"/>
          <w:numId w:val="19"/>
        </w:numPr>
        <w:shd w:val="clear" w:color="auto" w:fill="FFFFFF"/>
        <w:spacing w:after="0" w:line="240" w:lineRule="auto"/>
        <w:ind w:left="288"/>
        <w:rPr>
          <w:ins w:id="458" w:author="Unknown"/>
          <w:rFonts w:ascii="Times New Roman" w:hAnsi="Times New Roman" w:cs="Times New Roman"/>
          <w:color w:val="333333"/>
          <w:sz w:val="20"/>
          <w:szCs w:val="20"/>
        </w:rPr>
      </w:pPr>
      <w:ins w:id="459" w:author="Unknown">
        <w:r w:rsidRPr="008A0813">
          <w:rPr>
            <w:rFonts w:ascii="Times New Roman" w:hAnsi="Times New Roman" w:cs="Times New Roman"/>
            <w:color w:val="333333"/>
            <w:sz w:val="20"/>
            <w:szCs w:val="20"/>
          </w:rPr>
          <w:t>Подготовка фундамента.</w:t>
        </w:r>
      </w:ins>
    </w:p>
    <w:p w:rsidR="00D05C7A" w:rsidRPr="008A0813" w:rsidRDefault="00D05C7A" w:rsidP="008A0813">
      <w:pPr>
        <w:numPr>
          <w:ilvl w:val="0"/>
          <w:numId w:val="19"/>
        </w:numPr>
        <w:shd w:val="clear" w:color="auto" w:fill="FFFFFF"/>
        <w:spacing w:after="0" w:line="240" w:lineRule="auto"/>
        <w:ind w:left="288"/>
        <w:rPr>
          <w:ins w:id="460" w:author="Unknown"/>
          <w:rFonts w:ascii="Times New Roman" w:hAnsi="Times New Roman" w:cs="Times New Roman"/>
          <w:color w:val="333333"/>
          <w:sz w:val="20"/>
          <w:szCs w:val="20"/>
        </w:rPr>
      </w:pPr>
      <w:ins w:id="461" w:author="Unknown">
        <w:r w:rsidRPr="008A0813">
          <w:rPr>
            <w:rFonts w:ascii="Times New Roman" w:hAnsi="Times New Roman" w:cs="Times New Roman"/>
            <w:color w:val="333333"/>
            <w:sz w:val="20"/>
            <w:szCs w:val="20"/>
          </w:rPr>
          <w:t>Возведение стен.</w:t>
        </w:r>
      </w:ins>
    </w:p>
    <w:p w:rsidR="00D05C7A" w:rsidRPr="008A0813" w:rsidRDefault="00D05C7A" w:rsidP="008A0813">
      <w:pPr>
        <w:numPr>
          <w:ilvl w:val="0"/>
          <w:numId w:val="19"/>
        </w:numPr>
        <w:shd w:val="clear" w:color="auto" w:fill="FFFFFF"/>
        <w:spacing w:after="0" w:line="240" w:lineRule="auto"/>
        <w:ind w:left="288"/>
        <w:rPr>
          <w:ins w:id="462" w:author="Unknown"/>
          <w:rFonts w:ascii="Times New Roman" w:hAnsi="Times New Roman" w:cs="Times New Roman"/>
          <w:color w:val="333333"/>
          <w:sz w:val="20"/>
          <w:szCs w:val="20"/>
        </w:rPr>
      </w:pPr>
      <w:ins w:id="463" w:author="Unknown">
        <w:r w:rsidRPr="008A0813">
          <w:rPr>
            <w:rFonts w:ascii="Times New Roman" w:hAnsi="Times New Roman" w:cs="Times New Roman"/>
            <w:color w:val="333333"/>
            <w:sz w:val="20"/>
            <w:szCs w:val="20"/>
          </w:rPr>
          <w:t>Настил крыши.</w:t>
        </w:r>
      </w:ins>
    </w:p>
    <w:p w:rsidR="00D05C7A" w:rsidRPr="008A0813" w:rsidRDefault="00D05C7A" w:rsidP="008A0813">
      <w:pPr>
        <w:numPr>
          <w:ilvl w:val="0"/>
          <w:numId w:val="19"/>
        </w:numPr>
        <w:shd w:val="clear" w:color="auto" w:fill="FFFFFF"/>
        <w:spacing w:after="0" w:line="240" w:lineRule="auto"/>
        <w:ind w:left="288"/>
        <w:rPr>
          <w:ins w:id="464" w:author="Unknown"/>
          <w:rFonts w:ascii="Times New Roman" w:hAnsi="Times New Roman" w:cs="Times New Roman"/>
          <w:color w:val="333333"/>
          <w:sz w:val="20"/>
          <w:szCs w:val="20"/>
        </w:rPr>
      </w:pPr>
      <w:ins w:id="465" w:author="Unknown">
        <w:r w:rsidRPr="008A0813">
          <w:rPr>
            <w:rFonts w:ascii="Times New Roman" w:hAnsi="Times New Roman" w:cs="Times New Roman"/>
            <w:color w:val="333333"/>
            <w:sz w:val="20"/>
            <w:szCs w:val="20"/>
          </w:rPr>
          <w:t>Настил перекрытий.</w:t>
        </w:r>
      </w:ins>
    </w:p>
    <w:p w:rsidR="00D05C7A" w:rsidRPr="008A0813" w:rsidRDefault="00D05C7A" w:rsidP="008A0813">
      <w:pPr>
        <w:pStyle w:val="a4"/>
        <w:shd w:val="clear" w:color="auto" w:fill="FFFFFF"/>
        <w:spacing w:before="0" w:beforeAutospacing="0" w:after="0" w:afterAutospacing="0"/>
        <w:rPr>
          <w:ins w:id="466" w:author="Unknown"/>
          <w:color w:val="333333"/>
          <w:sz w:val="20"/>
          <w:szCs w:val="20"/>
        </w:rPr>
      </w:pPr>
      <w:ins w:id="467" w:author="Unknown">
        <w:r w:rsidRPr="008A0813">
          <w:rPr>
            <w:color w:val="333333"/>
            <w:sz w:val="20"/>
            <w:szCs w:val="20"/>
          </w:rPr>
          <w:t>Порядок этапов никогда не меняется. Вы не настелите крышу до возведения стен и т. д. Но каждый этап модифицируется: стены, например, можно возвести из дерева, кирпича или газобетона.</w:t>
        </w:r>
      </w:ins>
    </w:p>
    <w:p w:rsidR="00D05C7A" w:rsidRPr="008A0813" w:rsidRDefault="00D05C7A" w:rsidP="008A0813">
      <w:pPr>
        <w:pStyle w:val="a4"/>
        <w:shd w:val="clear" w:color="auto" w:fill="FFFFFF"/>
        <w:spacing w:before="0" w:beforeAutospacing="0" w:after="0" w:afterAutospacing="0"/>
        <w:rPr>
          <w:ins w:id="468" w:author="Unknown"/>
          <w:color w:val="333333"/>
          <w:sz w:val="20"/>
          <w:szCs w:val="20"/>
        </w:rPr>
      </w:pPr>
      <w:ins w:id="469" w:author="Unknown">
        <w:r w:rsidRPr="008A0813">
          <w:rPr>
            <w:rStyle w:val="a3"/>
            <w:color w:val="333333"/>
            <w:sz w:val="20"/>
            <w:szCs w:val="20"/>
          </w:rPr>
          <w:t>Простыми словами:</w:t>
        </w:r>
        <w:r w:rsidRPr="008A0813">
          <w:rPr>
            <w:color w:val="333333"/>
            <w:sz w:val="20"/>
            <w:szCs w:val="20"/>
          </w:rPr>
          <w:t> Шаблонный метод определяет каркас выполнения определённого алгоритма, но реализацию самих этапов делегирует дочерним классам.</w:t>
        </w:r>
      </w:ins>
    </w:p>
    <w:p w:rsidR="00D05C7A" w:rsidRPr="008A0813" w:rsidRDefault="00D05C7A" w:rsidP="008A0813">
      <w:pPr>
        <w:pStyle w:val="a4"/>
        <w:shd w:val="clear" w:color="auto" w:fill="FFFFFF"/>
        <w:spacing w:before="0" w:beforeAutospacing="0" w:after="0" w:afterAutospacing="0"/>
        <w:rPr>
          <w:ins w:id="470" w:author="Unknown"/>
          <w:color w:val="333333"/>
          <w:sz w:val="20"/>
          <w:szCs w:val="20"/>
        </w:rPr>
      </w:pPr>
      <w:ins w:id="471" w:author="Unknown">
        <w:r w:rsidRPr="008A0813">
          <w:rPr>
            <w:color w:val="333333"/>
            <w:sz w:val="20"/>
            <w:szCs w:val="20"/>
          </w:rPr>
          <w:t>Обратимся к коду. Допустим, у нас есть программный инструмент, позволяющий тестировать, проводить контроль качества кода, выполнять сборку, генерировать отчёты сборки (отчёты о покрытии кода, о качестве кода и т. д.), а также развёртывать приложение на тестовом сервере.</w:t>
        </w:r>
      </w:ins>
    </w:p>
    <w:p w:rsidR="00D05C7A" w:rsidRPr="008A0813" w:rsidRDefault="00D05C7A" w:rsidP="008A0813">
      <w:pPr>
        <w:pStyle w:val="a4"/>
        <w:shd w:val="clear" w:color="auto" w:fill="FFFFFF"/>
        <w:spacing w:before="0" w:beforeAutospacing="0" w:after="0" w:afterAutospacing="0"/>
        <w:rPr>
          <w:ins w:id="472" w:author="Unknown"/>
          <w:color w:val="333333"/>
          <w:sz w:val="20"/>
          <w:szCs w:val="20"/>
        </w:rPr>
      </w:pPr>
      <w:ins w:id="473" w:author="Unknown">
        <w:r w:rsidRPr="008A0813">
          <w:rPr>
            <w:color w:val="333333"/>
            <w:sz w:val="20"/>
            <w:szCs w:val="20"/>
          </w:rPr>
          <w:t>Изначально у нас есть наш </w:t>
        </w:r>
        <w:r w:rsidRPr="008A0813">
          <w:rPr>
            <w:rStyle w:val="HTML"/>
            <w:rFonts w:ascii="Times New Roman" w:eastAsiaTheme="majorEastAsia" w:hAnsi="Times New Roman" w:cs="Times New Roman"/>
            <w:color w:val="DD1144"/>
            <w:bdr w:val="single" w:sz="4" w:space="1" w:color="E1E1E8" w:frame="1"/>
            <w:shd w:val="clear" w:color="auto" w:fill="F7F7F9"/>
          </w:rPr>
          <w:t>Builder</w:t>
        </w:r>
        <w:r w:rsidRPr="008A0813">
          <w:rPr>
            <w:color w:val="333333"/>
            <w:sz w:val="20"/>
            <w:szCs w:val="20"/>
          </w:rPr>
          <w:t>, который описывает скелет для построения алгоритма:</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lastRenderedPageBreak/>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m"/>
                <w:rFonts w:ascii="Times New Roman" w:hAnsi="Times New Roman" w:cs="Times New Roman"/>
                <w:color w:val="000000"/>
                <w:sz w:val="20"/>
                <w:szCs w:val="20"/>
                <w:lang w:val="en-US"/>
              </w:rPr>
              <w:lastRenderedPageBreak/>
              <w:t>abstract</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Builder</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Шаблонный</w:t>
            </w:r>
            <w:r w:rsidRPr="008A0813">
              <w:rPr>
                <w:rStyle w:val="crayon-c"/>
                <w:rFonts w:ascii="Times New Roman" w:hAnsi="Times New Roman" w:cs="Times New Roman"/>
                <w:color w:val="000000"/>
                <w:sz w:val="20"/>
                <w:szCs w:val="20"/>
                <w:lang w:val="en-US"/>
              </w:rPr>
              <w:t xml:space="preserve"> </w:t>
            </w:r>
            <w:r w:rsidRPr="008A0813">
              <w:rPr>
                <w:rStyle w:val="crayon-c"/>
                <w:rFonts w:ascii="Times New Roman" w:hAnsi="Times New Roman" w:cs="Times New Roman"/>
                <w:color w:val="000000"/>
                <w:sz w:val="20"/>
                <w:szCs w:val="20"/>
              </w:rPr>
              <w:t>метод</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final</w:t>
            </w:r>
            <w:r w:rsidRPr="008A0813">
              <w:rPr>
                <w:rStyle w:val="crayon-h"/>
                <w:rFonts w:ascii="Times New Roman" w:hAnsi="Times New Roman" w:cs="Times New Roman"/>
                <w:color w:val="000000"/>
                <w:sz w:val="20"/>
                <w:szCs w:val="20"/>
                <w:lang w:val="en-US"/>
              </w:rPr>
              <w:t xml:space="preserve">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build</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test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lint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assemble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v"/>
                <w:rFonts w:ascii="Times New Roman" w:hAnsi="Times New Roman" w:cs="Times New Roman"/>
                <w:color w:val="000000"/>
                <w:sz w:val="20"/>
                <w:szCs w:val="20"/>
                <w:lang w:val="en-US"/>
              </w:rPr>
              <w:t>$this</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deploy</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abstract</w:t>
            </w:r>
            <w:r w:rsidRPr="008A0813">
              <w:rPr>
                <w:rStyle w:val="crayon-h"/>
                <w:rFonts w:ascii="Times New Roman" w:hAnsi="Times New Roman" w:cs="Times New Roman"/>
                <w:color w:val="000000"/>
                <w:sz w:val="20"/>
                <w:szCs w:val="20"/>
                <w:lang w:val="en-US"/>
              </w:rPr>
              <w:t xml:space="preserve">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test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abstract</w:t>
            </w:r>
            <w:r w:rsidRPr="008A0813">
              <w:rPr>
                <w:rStyle w:val="crayon-h"/>
                <w:rFonts w:ascii="Times New Roman" w:hAnsi="Times New Roman" w:cs="Times New Roman"/>
                <w:color w:val="000000"/>
                <w:sz w:val="20"/>
                <w:szCs w:val="20"/>
                <w:lang w:val="en-US"/>
              </w:rPr>
              <w:t xml:space="preserve">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lint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abstract</w:t>
            </w:r>
            <w:r w:rsidRPr="008A0813">
              <w:rPr>
                <w:rStyle w:val="crayon-h"/>
                <w:rFonts w:ascii="Times New Roman" w:hAnsi="Times New Roman" w:cs="Times New Roman"/>
                <w:color w:val="000000"/>
                <w:sz w:val="20"/>
                <w:szCs w:val="20"/>
                <w:lang w:val="en-US"/>
              </w:rPr>
              <w:t xml:space="preserve">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assemble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lastRenderedPageBreak/>
              <w:t>    </w:t>
            </w:r>
            <w:r w:rsidRPr="008A0813">
              <w:rPr>
                <w:rStyle w:val="crayon-m"/>
                <w:rFonts w:ascii="Times New Roman" w:hAnsi="Times New Roman" w:cs="Times New Roman"/>
                <w:color w:val="000000"/>
                <w:sz w:val="20"/>
                <w:szCs w:val="20"/>
              </w:rPr>
              <w:t>abstract</w:t>
            </w:r>
            <w:r w:rsidRPr="008A0813">
              <w:rPr>
                <w:rStyle w:val="crayon-h"/>
                <w:rFonts w:ascii="Times New Roman" w:hAnsi="Times New Roman" w:cs="Times New Roman"/>
                <w:color w:val="000000"/>
                <w:sz w:val="20"/>
                <w:szCs w:val="20"/>
              </w:rPr>
              <w:t xml:space="preserve"> </w:t>
            </w:r>
            <w:r w:rsidRPr="008A0813">
              <w:rPr>
                <w:rStyle w:val="crayon-m"/>
                <w:rFonts w:ascii="Times New Roman" w:hAnsi="Times New Roman" w:cs="Times New Roman"/>
                <w:color w:val="000000"/>
                <w:sz w:val="20"/>
                <w:szCs w:val="20"/>
              </w:rPr>
              <w:t>public</w:t>
            </w:r>
            <w:r w:rsidRPr="008A0813">
              <w:rPr>
                <w:rStyle w:val="crayon-h"/>
                <w:rFonts w:ascii="Times New Roman" w:hAnsi="Times New Roman" w:cs="Times New Roman"/>
                <w:color w:val="000000"/>
                <w:sz w:val="20"/>
                <w:szCs w:val="20"/>
              </w:rPr>
              <w:t xml:space="preserve"> </w:t>
            </w:r>
            <w:r w:rsidRPr="008A0813">
              <w:rPr>
                <w:rStyle w:val="crayon-t"/>
                <w:rFonts w:ascii="Times New Roman" w:hAnsi="Times New Roman" w:cs="Times New Roman"/>
                <w:color w:val="000000"/>
                <w:sz w:val="20"/>
                <w:szCs w:val="20"/>
              </w:rPr>
              <w:t>function</w:t>
            </w:r>
            <w:r w:rsidRPr="008A0813">
              <w:rPr>
                <w:rStyle w:val="crayon-h"/>
                <w:rFonts w:ascii="Times New Roman" w:hAnsi="Times New Roman" w:cs="Times New Roman"/>
                <w:color w:val="000000"/>
                <w:sz w:val="20"/>
                <w:szCs w:val="20"/>
              </w:rPr>
              <w:t xml:space="preserve"> </w:t>
            </w:r>
            <w:r w:rsidRPr="008A0813">
              <w:rPr>
                <w:rStyle w:val="crayon-e"/>
                <w:rFonts w:ascii="Times New Roman" w:hAnsi="Times New Roman" w:cs="Times New Roman"/>
                <w:color w:val="000000"/>
                <w:sz w:val="20"/>
                <w:szCs w:val="20"/>
              </w:rPr>
              <w:t>deploy</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474" w:author="Unknown"/>
          <w:color w:val="333333"/>
          <w:sz w:val="20"/>
          <w:szCs w:val="20"/>
        </w:rPr>
      </w:pPr>
      <w:ins w:id="475" w:author="Unknown">
        <w:r w:rsidRPr="008A0813">
          <w:rPr>
            <w:color w:val="333333"/>
            <w:sz w:val="20"/>
            <w:szCs w:val="20"/>
          </w:rPr>
          <w:lastRenderedPageBreak/>
          <w:t>Затем у нас есть его реализации:</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45</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AndroidBuilder</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extends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Builder</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test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echo</w:t>
            </w:r>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Запуск</w:t>
            </w:r>
            <w:r w:rsidRPr="008A0813">
              <w:rPr>
                <w:rStyle w:val="crayon-s"/>
                <w:rFonts w:ascii="Times New Roman" w:hAnsi="Times New Roman" w:cs="Times New Roman"/>
                <w:color w:val="000000"/>
                <w:sz w:val="20"/>
                <w:szCs w:val="20"/>
                <w:lang w:val="en-US"/>
              </w:rPr>
              <w:t xml:space="preserve"> Android </w:t>
            </w:r>
            <w:r w:rsidRPr="008A0813">
              <w:rPr>
                <w:rStyle w:val="crayon-s"/>
                <w:rFonts w:ascii="Times New Roman" w:hAnsi="Times New Roman" w:cs="Times New Roman"/>
                <w:color w:val="000000"/>
                <w:sz w:val="20"/>
                <w:szCs w:val="20"/>
              </w:rPr>
              <w:t>тестов</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lint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echo</w:t>
            </w:r>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Копирование</w:t>
            </w:r>
            <w:r w:rsidRPr="008A0813">
              <w:rPr>
                <w:rStyle w:val="crayon-s"/>
                <w:rFonts w:ascii="Times New Roman" w:hAnsi="Times New Roman" w:cs="Times New Roman"/>
                <w:color w:val="000000"/>
                <w:sz w:val="20"/>
                <w:szCs w:val="20"/>
                <w:lang w:val="en-US"/>
              </w:rPr>
              <w:t xml:space="preserve"> Android </w:t>
            </w:r>
            <w:r w:rsidRPr="008A0813">
              <w:rPr>
                <w:rStyle w:val="crayon-s"/>
                <w:rFonts w:ascii="Times New Roman" w:hAnsi="Times New Roman" w:cs="Times New Roman"/>
                <w:color w:val="000000"/>
                <w:sz w:val="20"/>
                <w:szCs w:val="20"/>
              </w:rPr>
              <w:t>кода</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assemble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echo</w:t>
            </w:r>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 xml:space="preserve">'Android </w:t>
            </w:r>
            <w:r w:rsidRPr="008A0813">
              <w:rPr>
                <w:rStyle w:val="crayon-s"/>
                <w:rFonts w:ascii="Times New Roman" w:hAnsi="Times New Roman" w:cs="Times New Roman"/>
                <w:color w:val="000000"/>
                <w:sz w:val="20"/>
                <w:szCs w:val="20"/>
              </w:rPr>
              <w:t>сборка</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deploy</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k"/>
                <w:rFonts w:ascii="Times New Roman" w:hAnsi="Times New Roman" w:cs="Times New Roman"/>
                <w:color w:val="000000"/>
                <w:sz w:val="20"/>
                <w:szCs w:val="20"/>
              </w:rPr>
              <w:t>echo</w:t>
            </w:r>
            <w:r w:rsidRPr="008A0813">
              <w:rPr>
                <w:rStyle w:val="crayon-h"/>
                <w:rFonts w:ascii="Times New Roman" w:hAnsi="Times New Roman" w:cs="Times New Roman"/>
                <w:color w:val="000000"/>
                <w:sz w:val="20"/>
                <w:szCs w:val="20"/>
              </w:rPr>
              <w:t xml:space="preserve"> </w:t>
            </w:r>
            <w:r w:rsidRPr="008A0813">
              <w:rPr>
                <w:rStyle w:val="crayon-s"/>
                <w:rFonts w:ascii="Times New Roman" w:hAnsi="Times New Roman" w:cs="Times New Roman"/>
                <w:color w:val="000000"/>
                <w:sz w:val="20"/>
                <w:szCs w:val="20"/>
              </w:rPr>
              <w:t>'Развертывание сборки на сервере'</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t"/>
                <w:rFonts w:ascii="Times New Roman" w:hAnsi="Times New Roman" w:cs="Times New Roman"/>
                <w:color w:val="000000"/>
                <w:sz w:val="20"/>
                <w:szCs w:val="20"/>
                <w:lang w:val="en-US"/>
              </w:rPr>
              <w:t>class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IosBuilder</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extends</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Builder</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test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echo</w:t>
            </w:r>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Запуск</w:t>
            </w:r>
            <w:r w:rsidRPr="008A0813">
              <w:rPr>
                <w:rStyle w:val="crayon-s"/>
                <w:rFonts w:ascii="Times New Roman" w:hAnsi="Times New Roman" w:cs="Times New Roman"/>
                <w:color w:val="000000"/>
                <w:sz w:val="20"/>
                <w:szCs w:val="20"/>
                <w:lang w:val="en-US"/>
              </w:rPr>
              <w:t xml:space="preserve"> iOS </w:t>
            </w:r>
            <w:r w:rsidRPr="008A0813">
              <w:rPr>
                <w:rStyle w:val="crayon-s"/>
                <w:rFonts w:ascii="Times New Roman" w:hAnsi="Times New Roman" w:cs="Times New Roman"/>
                <w:color w:val="000000"/>
                <w:sz w:val="20"/>
                <w:szCs w:val="20"/>
              </w:rPr>
              <w:t>тестов</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lint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echo</w:t>
            </w:r>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w:t>
            </w:r>
            <w:r w:rsidRPr="008A0813">
              <w:rPr>
                <w:rStyle w:val="crayon-s"/>
                <w:rFonts w:ascii="Times New Roman" w:hAnsi="Times New Roman" w:cs="Times New Roman"/>
                <w:color w:val="000000"/>
                <w:sz w:val="20"/>
                <w:szCs w:val="20"/>
              </w:rPr>
              <w:t>Копирование</w:t>
            </w:r>
            <w:r w:rsidRPr="008A0813">
              <w:rPr>
                <w:rStyle w:val="crayon-s"/>
                <w:rFonts w:ascii="Times New Roman" w:hAnsi="Times New Roman" w:cs="Times New Roman"/>
                <w:color w:val="000000"/>
                <w:sz w:val="20"/>
                <w:szCs w:val="20"/>
                <w:lang w:val="en-US"/>
              </w:rPr>
              <w:t xml:space="preserve"> iOS </w:t>
            </w:r>
            <w:r w:rsidRPr="008A0813">
              <w:rPr>
                <w:rStyle w:val="crayon-s"/>
                <w:rFonts w:ascii="Times New Roman" w:hAnsi="Times New Roman" w:cs="Times New Roman"/>
                <w:color w:val="000000"/>
                <w:sz w:val="20"/>
                <w:szCs w:val="20"/>
              </w:rPr>
              <w:t>кода</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assemble</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k"/>
                <w:rFonts w:ascii="Times New Roman" w:hAnsi="Times New Roman" w:cs="Times New Roman"/>
                <w:color w:val="000000"/>
                <w:sz w:val="20"/>
                <w:szCs w:val="20"/>
                <w:lang w:val="en-US"/>
              </w:rPr>
              <w:t>echo</w:t>
            </w:r>
            <w:r w:rsidRPr="008A0813">
              <w:rPr>
                <w:rStyle w:val="crayon-h"/>
                <w:rFonts w:ascii="Times New Roman" w:hAnsi="Times New Roman" w:cs="Times New Roman"/>
                <w:color w:val="000000"/>
                <w:sz w:val="20"/>
                <w:szCs w:val="20"/>
                <w:lang w:val="en-US"/>
              </w:rPr>
              <w:t xml:space="preserve"> </w:t>
            </w:r>
            <w:r w:rsidRPr="008A0813">
              <w:rPr>
                <w:rStyle w:val="crayon-s"/>
                <w:rFonts w:ascii="Times New Roman" w:hAnsi="Times New Roman" w:cs="Times New Roman"/>
                <w:color w:val="000000"/>
                <w:sz w:val="20"/>
                <w:szCs w:val="20"/>
                <w:lang w:val="en-US"/>
              </w:rPr>
              <w:t xml:space="preserve">'iOS </w:t>
            </w:r>
            <w:r w:rsidRPr="008A0813">
              <w:rPr>
                <w:rStyle w:val="crayon-s"/>
                <w:rFonts w:ascii="Times New Roman" w:hAnsi="Times New Roman" w:cs="Times New Roman"/>
                <w:color w:val="000000"/>
                <w:sz w:val="20"/>
                <w:szCs w:val="20"/>
              </w:rPr>
              <w:t>сборка</w:t>
            </w:r>
            <w:r w:rsidRPr="008A0813">
              <w:rPr>
                <w:rStyle w:val="crayon-s"/>
                <w:rFonts w:ascii="Times New Roman" w:hAnsi="Times New Roman" w:cs="Times New Roman"/>
                <w:color w:val="000000"/>
                <w:sz w:val="20"/>
                <w:szCs w:val="20"/>
                <w:lang w:val="en-US"/>
              </w:rPr>
              <w:t>'</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h"/>
                <w:rFonts w:ascii="Times New Roman" w:hAnsi="Times New Roman" w:cs="Times New Roman"/>
                <w:color w:val="000000"/>
                <w:sz w:val="20"/>
                <w:szCs w:val="20"/>
                <w:lang w:val="en-US"/>
              </w:rPr>
              <w:t>    </w:t>
            </w:r>
            <w:r w:rsidRPr="008A0813">
              <w:rPr>
                <w:rStyle w:val="crayon-m"/>
                <w:rFonts w:ascii="Times New Roman" w:hAnsi="Times New Roman" w:cs="Times New Roman"/>
                <w:color w:val="000000"/>
                <w:sz w:val="20"/>
                <w:szCs w:val="20"/>
                <w:lang w:val="en-US"/>
              </w:rPr>
              <w:t>public</w:t>
            </w:r>
            <w:r w:rsidRPr="008A0813">
              <w:rPr>
                <w:rStyle w:val="crayon-h"/>
                <w:rFonts w:ascii="Times New Roman" w:hAnsi="Times New Roman" w:cs="Times New Roman"/>
                <w:color w:val="000000"/>
                <w:sz w:val="20"/>
                <w:szCs w:val="20"/>
                <w:lang w:val="en-US"/>
              </w:rPr>
              <w:t xml:space="preserve"> </w:t>
            </w:r>
            <w:r w:rsidRPr="008A0813">
              <w:rPr>
                <w:rStyle w:val="crayon-t"/>
                <w:rFonts w:ascii="Times New Roman" w:hAnsi="Times New Roman" w:cs="Times New Roman"/>
                <w:color w:val="000000"/>
                <w:sz w:val="20"/>
                <w:szCs w:val="20"/>
                <w:lang w:val="en-US"/>
              </w:rPr>
              <w:t>function</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deploy</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lang w:val="en-US"/>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k"/>
                <w:rFonts w:ascii="Times New Roman" w:hAnsi="Times New Roman" w:cs="Times New Roman"/>
                <w:color w:val="000000"/>
                <w:sz w:val="20"/>
                <w:szCs w:val="20"/>
              </w:rPr>
              <w:t>echo</w:t>
            </w:r>
            <w:r w:rsidRPr="008A0813">
              <w:rPr>
                <w:rStyle w:val="crayon-h"/>
                <w:rFonts w:ascii="Times New Roman" w:hAnsi="Times New Roman" w:cs="Times New Roman"/>
                <w:color w:val="000000"/>
                <w:sz w:val="20"/>
                <w:szCs w:val="20"/>
              </w:rPr>
              <w:t xml:space="preserve"> </w:t>
            </w:r>
            <w:r w:rsidRPr="008A0813">
              <w:rPr>
                <w:rStyle w:val="crayon-s"/>
                <w:rFonts w:ascii="Times New Roman" w:hAnsi="Times New Roman" w:cs="Times New Roman"/>
                <w:color w:val="000000"/>
                <w:sz w:val="20"/>
                <w:szCs w:val="20"/>
              </w:rPr>
              <w:t>'Развертывание сборки на сервере'</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h"/>
                <w:rFonts w:ascii="Times New Roman" w:hAnsi="Times New Roman" w:cs="Times New Roman"/>
                <w:color w:val="000000"/>
                <w:sz w:val="20"/>
                <w:szCs w:val="20"/>
              </w:rPr>
              <w:t>    </w:t>
            </w:r>
            <w:r w:rsidRPr="008A0813">
              <w:rPr>
                <w:rStyle w:val="crayon-sy"/>
                <w:rFonts w:ascii="Times New Roman" w:hAnsi="Times New Roman" w:cs="Times New Roman"/>
                <w:color w:val="000000"/>
                <w:sz w:val="20"/>
                <w:szCs w:val="20"/>
              </w:rPr>
              <w:t>}</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sy"/>
                <w:rFonts w:ascii="Times New Roman" w:hAnsi="Times New Roman" w:cs="Times New Roman"/>
                <w:color w:val="000000"/>
                <w:sz w:val="20"/>
                <w:szCs w:val="20"/>
              </w:rPr>
              <w:t>}</w:t>
            </w:r>
          </w:p>
        </w:tc>
      </w:tr>
    </w:tbl>
    <w:p w:rsidR="00D05C7A" w:rsidRPr="008A0813" w:rsidRDefault="00D05C7A" w:rsidP="008A0813">
      <w:pPr>
        <w:pStyle w:val="a4"/>
        <w:shd w:val="clear" w:color="auto" w:fill="FFFFFF"/>
        <w:spacing w:before="0" w:beforeAutospacing="0" w:after="0" w:afterAutospacing="0"/>
        <w:rPr>
          <w:ins w:id="476" w:author="Unknown"/>
          <w:color w:val="333333"/>
          <w:sz w:val="20"/>
          <w:szCs w:val="20"/>
        </w:rPr>
      </w:pPr>
      <w:ins w:id="477" w:author="Unknown">
        <w:r w:rsidRPr="008A0813">
          <w:rPr>
            <w:color w:val="333333"/>
            <w:sz w:val="20"/>
            <w:szCs w:val="20"/>
          </w:rPr>
          <w:t>Пример использования:</w:t>
        </w:r>
      </w:ins>
    </w:p>
    <w:tbl>
      <w:tblPr>
        <w:tblW w:w="0" w:type="auto"/>
        <w:tblCellSpacing w:w="15" w:type="dxa"/>
        <w:tblCellMar>
          <w:top w:w="15" w:type="dxa"/>
          <w:left w:w="15" w:type="dxa"/>
          <w:bottom w:w="15" w:type="dxa"/>
          <w:right w:w="15" w:type="dxa"/>
        </w:tblCellMar>
        <w:tblLook w:val="04A0"/>
      </w:tblPr>
      <w:tblGrid>
        <w:gridCol w:w="275"/>
        <w:gridCol w:w="7464"/>
      </w:tblGrid>
      <w:tr w:rsidR="00D05C7A" w:rsidRPr="008A0813" w:rsidTr="00D05C7A">
        <w:trPr>
          <w:tblCellSpacing w:w="15" w:type="dxa"/>
        </w:trPr>
        <w:tc>
          <w:tcPr>
            <w:tcW w:w="0" w:type="auto"/>
            <w:tcBorders>
              <w:top w:val="nil"/>
              <w:left w:val="nil"/>
              <w:bottom w:val="nil"/>
              <w:right w:val="nil"/>
            </w:tcBorders>
            <w:vAlign w:val="center"/>
            <w:hideMark/>
          </w:tcPr>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7</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8</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9</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10</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11</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12</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13</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14</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15</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t>16</w:t>
            </w:r>
          </w:p>
          <w:p w:rsidR="00D05C7A" w:rsidRPr="008A0813" w:rsidRDefault="00D05C7A" w:rsidP="008A0813">
            <w:pPr>
              <w:spacing w:after="0" w:line="240" w:lineRule="auto"/>
              <w:jc w:val="center"/>
              <w:rPr>
                <w:rFonts w:ascii="Times New Roman" w:hAnsi="Times New Roman" w:cs="Times New Roman"/>
                <w:sz w:val="20"/>
                <w:szCs w:val="20"/>
              </w:rPr>
            </w:pPr>
            <w:r w:rsidRPr="008A0813">
              <w:rPr>
                <w:rFonts w:ascii="Times New Roman" w:hAnsi="Times New Roman" w:cs="Times New Roman"/>
                <w:sz w:val="20"/>
                <w:szCs w:val="20"/>
              </w:rPr>
              <w:lastRenderedPageBreak/>
              <w:t>17</w:t>
            </w:r>
          </w:p>
        </w:tc>
        <w:tc>
          <w:tcPr>
            <w:tcW w:w="7419" w:type="dxa"/>
            <w:tcBorders>
              <w:top w:val="nil"/>
              <w:left w:val="nil"/>
              <w:bottom w:val="nil"/>
              <w:right w:val="nil"/>
            </w:tcBorders>
            <w:vAlign w:val="center"/>
            <w:hideMark/>
          </w:tcPr>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lastRenderedPageBreak/>
              <w:t>$androidBuilder</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AndroidBuilder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$androidBuilder</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build</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Вывод:</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Запуск Android тестов</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Копирование Android кода</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Android сборка</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Развертывание сборки на сервере</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t> </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$iosBuilder</w:t>
            </w:r>
            <w:r w:rsidRPr="008A0813">
              <w:rPr>
                <w:rStyle w:val="crayon-h"/>
                <w:rFonts w:ascii="Times New Roman" w:hAnsi="Times New Roman" w:cs="Times New Roman"/>
                <w:color w:val="000000"/>
                <w:sz w:val="20"/>
                <w:szCs w:val="20"/>
                <w:lang w:val="en-US"/>
              </w:rPr>
              <w:t xml:space="preserve"> </w:t>
            </w:r>
            <w:r w:rsidRPr="008A0813">
              <w:rPr>
                <w:rStyle w:val="crayon-o"/>
                <w:rFonts w:ascii="Times New Roman" w:hAnsi="Times New Roman" w:cs="Times New Roman"/>
                <w:color w:val="000000"/>
                <w:sz w:val="20"/>
                <w:szCs w:val="20"/>
                <w:lang w:val="en-US"/>
              </w:rPr>
              <w:t>=</w:t>
            </w:r>
            <w:r w:rsidRPr="008A0813">
              <w:rPr>
                <w:rStyle w:val="crayon-h"/>
                <w:rFonts w:ascii="Times New Roman" w:hAnsi="Times New Roman" w:cs="Times New Roman"/>
                <w:color w:val="000000"/>
                <w:sz w:val="20"/>
                <w:szCs w:val="20"/>
                <w:lang w:val="en-US"/>
              </w:rPr>
              <w:t xml:space="preserve"> </w:t>
            </w:r>
            <w:r w:rsidRPr="008A0813">
              <w:rPr>
                <w:rStyle w:val="crayon-r"/>
                <w:rFonts w:ascii="Times New Roman" w:hAnsi="Times New Roman" w:cs="Times New Roman"/>
                <w:color w:val="000000"/>
                <w:sz w:val="20"/>
                <w:szCs w:val="20"/>
                <w:lang w:val="en-US"/>
              </w:rPr>
              <w:t>new</w:t>
            </w:r>
            <w:r w:rsidRPr="008A0813">
              <w:rPr>
                <w:rStyle w:val="crayon-h"/>
                <w:rFonts w:ascii="Times New Roman" w:hAnsi="Times New Roman" w:cs="Times New Roman"/>
                <w:color w:val="000000"/>
                <w:sz w:val="20"/>
                <w:szCs w:val="20"/>
                <w:lang w:val="en-US"/>
              </w:rPr>
              <w:t xml:space="preserve"> </w:t>
            </w:r>
            <w:r w:rsidRPr="008A0813">
              <w:rPr>
                <w:rStyle w:val="crayon-e"/>
                <w:rFonts w:ascii="Times New Roman" w:hAnsi="Times New Roman" w:cs="Times New Roman"/>
                <w:color w:val="000000"/>
                <w:sz w:val="20"/>
                <w:szCs w:val="20"/>
                <w:lang w:val="en-US"/>
              </w:rPr>
              <w:t>IosBuilder</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Style w:val="crayon-v"/>
                <w:rFonts w:ascii="Times New Roman" w:hAnsi="Times New Roman" w:cs="Times New Roman"/>
                <w:color w:val="000000"/>
                <w:sz w:val="20"/>
                <w:szCs w:val="20"/>
                <w:lang w:val="en-US"/>
              </w:rPr>
              <w:t>$iosBuilder</w:t>
            </w:r>
            <w:r w:rsidRPr="008A0813">
              <w:rPr>
                <w:rStyle w:val="crayon-o"/>
                <w:rFonts w:ascii="Times New Roman" w:hAnsi="Times New Roman" w:cs="Times New Roman"/>
                <w:color w:val="000000"/>
                <w:sz w:val="20"/>
                <w:szCs w:val="20"/>
                <w:lang w:val="en-US"/>
              </w:rPr>
              <w:t>-&gt;</w:t>
            </w:r>
            <w:r w:rsidRPr="008A0813">
              <w:rPr>
                <w:rStyle w:val="crayon-e"/>
                <w:rFonts w:ascii="Times New Roman" w:hAnsi="Times New Roman" w:cs="Times New Roman"/>
                <w:color w:val="000000"/>
                <w:sz w:val="20"/>
                <w:szCs w:val="20"/>
                <w:lang w:val="en-US"/>
              </w:rPr>
              <w:t>build</w:t>
            </w:r>
            <w:r w:rsidRPr="008A0813">
              <w:rPr>
                <w:rStyle w:val="crayon-sy"/>
                <w:rFonts w:ascii="Times New Roman" w:hAnsi="Times New Roman" w:cs="Times New Roman"/>
                <w:color w:val="000000"/>
                <w:sz w:val="20"/>
                <w:szCs w:val="20"/>
                <w:lang w:val="en-US"/>
              </w:rPr>
              <w:t>();</w:t>
            </w:r>
          </w:p>
          <w:p w:rsidR="00D05C7A" w:rsidRPr="008A0813" w:rsidRDefault="00D05C7A" w:rsidP="008A0813">
            <w:pPr>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lang w:val="en-US"/>
              </w:rPr>
              <w:t> </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Вывод:</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Запуск iOS тестов</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Копирование iOS кода</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t>// iOS сборка</w:t>
            </w:r>
          </w:p>
          <w:p w:rsidR="00D05C7A" w:rsidRPr="008A0813" w:rsidRDefault="00D05C7A" w:rsidP="008A0813">
            <w:pPr>
              <w:spacing w:after="0" w:line="240" w:lineRule="auto"/>
              <w:rPr>
                <w:rFonts w:ascii="Times New Roman" w:hAnsi="Times New Roman" w:cs="Times New Roman"/>
                <w:color w:val="000000"/>
                <w:sz w:val="20"/>
                <w:szCs w:val="20"/>
              </w:rPr>
            </w:pPr>
            <w:r w:rsidRPr="008A0813">
              <w:rPr>
                <w:rStyle w:val="crayon-c"/>
                <w:rFonts w:ascii="Times New Roman" w:hAnsi="Times New Roman" w:cs="Times New Roman"/>
                <w:color w:val="000000"/>
                <w:sz w:val="20"/>
                <w:szCs w:val="20"/>
              </w:rPr>
              <w:lastRenderedPageBreak/>
              <w:t>// Развертывание сборки на сервере</w:t>
            </w:r>
          </w:p>
        </w:tc>
      </w:tr>
    </w:tbl>
    <w:p w:rsidR="00D05C7A" w:rsidRPr="008A0813" w:rsidRDefault="00D05C7A" w:rsidP="008A0813">
      <w:pPr>
        <w:pStyle w:val="a4"/>
        <w:shd w:val="clear" w:color="auto" w:fill="FFFFFF"/>
        <w:spacing w:before="0" w:beforeAutospacing="0" w:after="0" w:afterAutospacing="0"/>
        <w:rPr>
          <w:ins w:id="478" w:author="Unknown"/>
          <w:color w:val="333333"/>
          <w:sz w:val="20"/>
          <w:szCs w:val="20"/>
        </w:rPr>
      </w:pPr>
      <w:ins w:id="479" w:author="Unknown">
        <w:r w:rsidRPr="008A0813">
          <w:rPr>
            <w:color w:val="333333"/>
            <w:sz w:val="20"/>
            <w:szCs w:val="20"/>
          </w:rPr>
          <w:lastRenderedPageBreak/>
          <w:t>Примеры на </w:t>
        </w:r>
        <w:r w:rsidRPr="008A0813">
          <w:rPr>
            <w:color w:val="333333"/>
            <w:sz w:val="20"/>
            <w:szCs w:val="20"/>
          </w:rPr>
          <w:fldChar w:fldCharType="begin"/>
        </w:r>
        <w:r w:rsidRPr="008A0813">
          <w:rPr>
            <w:color w:val="333333"/>
            <w:sz w:val="20"/>
            <w:szCs w:val="20"/>
          </w:rPr>
          <w:instrText xml:space="preserve"> HYPERLINK "https://github.com/iluwatar/java-design-patterns/tree/master/template-method" \t "_blank" </w:instrText>
        </w:r>
        <w:r w:rsidRPr="008A0813">
          <w:rPr>
            <w:color w:val="333333"/>
            <w:sz w:val="20"/>
            <w:szCs w:val="20"/>
          </w:rPr>
          <w:fldChar w:fldCharType="separate"/>
        </w:r>
        <w:r w:rsidRPr="008A0813">
          <w:rPr>
            <w:rStyle w:val="a5"/>
            <w:color w:val="04A49C"/>
            <w:sz w:val="20"/>
            <w:szCs w:val="20"/>
          </w:rPr>
          <w:t>Java </w:t>
        </w:r>
        <w:r w:rsidRPr="008A0813">
          <w:rPr>
            <w:color w:val="333333"/>
            <w:sz w:val="20"/>
            <w:szCs w:val="20"/>
          </w:rPr>
          <w:fldChar w:fldCharType="end"/>
        </w:r>
        <w:r w:rsidRPr="008A0813">
          <w:rPr>
            <w:color w:val="333333"/>
            <w:sz w:val="20"/>
            <w:szCs w:val="20"/>
          </w:rPr>
          <w:t>и </w:t>
        </w:r>
        <w:r w:rsidRPr="008A0813">
          <w:rPr>
            <w:color w:val="333333"/>
            <w:sz w:val="20"/>
            <w:szCs w:val="20"/>
          </w:rPr>
          <w:fldChar w:fldCharType="begin"/>
        </w:r>
        <w:r w:rsidRPr="008A0813">
          <w:rPr>
            <w:color w:val="333333"/>
            <w:sz w:val="20"/>
            <w:szCs w:val="20"/>
          </w:rPr>
          <w:instrText xml:space="preserve"> HYPERLINK "https://github.com/faif/python-patterns/blob/master/behavioral/template.py" \t "_blank" </w:instrText>
        </w:r>
        <w:r w:rsidRPr="008A0813">
          <w:rPr>
            <w:color w:val="333333"/>
            <w:sz w:val="20"/>
            <w:szCs w:val="20"/>
          </w:rPr>
          <w:fldChar w:fldCharType="separate"/>
        </w:r>
        <w:r w:rsidRPr="008A0813">
          <w:rPr>
            <w:rStyle w:val="a5"/>
            <w:color w:val="04A49C"/>
            <w:sz w:val="20"/>
            <w:szCs w:val="20"/>
          </w:rPr>
          <w:t>Python</w:t>
        </w:r>
        <w:r w:rsidRPr="008A0813">
          <w:rPr>
            <w:color w:val="333333"/>
            <w:sz w:val="20"/>
            <w:szCs w:val="20"/>
          </w:rPr>
          <w:fldChar w:fldCharType="end"/>
        </w:r>
        <w:r w:rsidRPr="008A0813">
          <w:rPr>
            <w:color w:val="333333"/>
            <w:sz w:val="20"/>
            <w:szCs w:val="20"/>
          </w:rPr>
          <w:t>.</w:t>
        </w:r>
      </w:ins>
    </w:p>
    <w:p w:rsidR="00D05C7A" w:rsidRPr="008A0813" w:rsidRDefault="00D05C7A" w:rsidP="008A0813">
      <w:pPr>
        <w:pStyle w:val="1"/>
        <w:shd w:val="clear" w:color="auto" w:fill="FFFFFF"/>
        <w:spacing w:before="0" w:line="240" w:lineRule="auto"/>
        <w:rPr>
          <w:rFonts w:ascii="Times New Roman" w:hAnsi="Times New Roman" w:cs="Times New Roman"/>
          <w:b w:val="0"/>
          <w:bCs w:val="0"/>
          <w:color w:val="444444"/>
          <w:sz w:val="20"/>
          <w:szCs w:val="20"/>
        </w:rPr>
      </w:pPr>
      <w:r w:rsidRPr="008A0813">
        <w:rPr>
          <w:rStyle w:val="posttitle-text"/>
          <w:rFonts w:ascii="Times New Roman" w:hAnsi="Times New Roman" w:cs="Times New Roman"/>
          <w:b w:val="0"/>
          <w:bCs w:val="0"/>
          <w:color w:val="444444"/>
          <w:sz w:val="20"/>
          <w:szCs w:val="20"/>
        </w:rPr>
        <w:t>Шпаргалка по SOLID-принципам с примерами на PHP</w:t>
      </w:r>
    </w:p>
    <w:p w:rsidR="00D05C7A" w:rsidRPr="008A0813" w:rsidRDefault="00D05C7A" w:rsidP="008A0813">
      <w:pPr>
        <w:shd w:val="clear" w:color="auto" w:fill="FFFFFF"/>
        <w:spacing w:after="0" w:line="240" w:lineRule="auto"/>
        <w:rPr>
          <w:rFonts w:ascii="Times New Roman" w:hAnsi="Times New Roman" w:cs="Times New Roman"/>
          <w:color w:val="999999"/>
          <w:sz w:val="20"/>
          <w:szCs w:val="20"/>
        </w:rPr>
      </w:pPr>
      <w:hyperlink r:id="rId114" w:tooltip="Вы не подписаны на этот хаб" w:history="1">
        <w:r w:rsidRPr="008A0813">
          <w:rPr>
            <w:rStyle w:val="a5"/>
            <w:rFonts w:ascii="Times New Roman" w:hAnsi="Times New Roman" w:cs="Times New Roman"/>
            <w:color w:val="999999"/>
            <w:sz w:val="20"/>
            <w:szCs w:val="20"/>
          </w:rPr>
          <w:t>Разработка веб-сайтов</w:t>
        </w:r>
      </w:hyperlink>
      <w:r w:rsidRPr="008A0813">
        <w:rPr>
          <w:rStyle w:val="profiledhub"/>
          <w:rFonts w:ascii="Times New Roman" w:hAnsi="Times New Roman" w:cs="Times New Roman"/>
          <w:color w:val="999999"/>
          <w:sz w:val="20"/>
          <w:szCs w:val="20"/>
        </w:rPr>
        <w:t>*</w:t>
      </w:r>
      <w:r w:rsidRPr="008A0813">
        <w:rPr>
          <w:rFonts w:ascii="Times New Roman" w:hAnsi="Times New Roman" w:cs="Times New Roman"/>
          <w:color w:val="999999"/>
          <w:sz w:val="20"/>
          <w:szCs w:val="20"/>
        </w:rPr>
        <w:t>, </w:t>
      </w:r>
      <w:hyperlink r:id="rId115" w:tooltip="Вы не подписаны на этот хаб" w:history="1">
        <w:r w:rsidRPr="008A0813">
          <w:rPr>
            <w:rStyle w:val="a5"/>
            <w:rFonts w:ascii="Times New Roman" w:hAnsi="Times New Roman" w:cs="Times New Roman"/>
            <w:color w:val="999999"/>
            <w:sz w:val="20"/>
            <w:szCs w:val="20"/>
          </w:rPr>
          <w:t>ООП</w:t>
        </w:r>
      </w:hyperlink>
      <w:r w:rsidRPr="008A0813">
        <w:rPr>
          <w:rStyle w:val="profiledhub"/>
          <w:rFonts w:ascii="Times New Roman" w:hAnsi="Times New Roman" w:cs="Times New Roman"/>
          <w:color w:val="999999"/>
          <w:sz w:val="20"/>
          <w:szCs w:val="20"/>
        </w:rPr>
        <w:t>*</w:t>
      </w:r>
      <w:r w:rsidRPr="008A0813">
        <w:rPr>
          <w:rFonts w:ascii="Times New Roman" w:hAnsi="Times New Roman" w:cs="Times New Roman"/>
          <w:color w:val="999999"/>
          <w:sz w:val="20"/>
          <w:szCs w:val="20"/>
        </w:rPr>
        <w:t>, </w:t>
      </w:r>
      <w:hyperlink r:id="rId116" w:tooltip="Вы не подписаны на этот хаб" w:history="1">
        <w:r w:rsidRPr="008A0813">
          <w:rPr>
            <w:rStyle w:val="a5"/>
            <w:rFonts w:ascii="Times New Roman" w:hAnsi="Times New Roman" w:cs="Times New Roman"/>
            <w:color w:val="999999"/>
            <w:sz w:val="20"/>
            <w:szCs w:val="20"/>
          </w:rPr>
          <w:t>PHP</w:t>
        </w:r>
      </w:hyperlink>
      <w:r w:rsidRPr="008A0813">
        <w:rPr>
          <w:rStyle w:val="profiledhub"/>
          <w:rFonts w:ascii="Times New Roman" w:hAnsi="Times New Roman" w:cs="Times New Roman"/>
          <w:color w:val="999999"/>
          <w:sz w:val="20"/>
          <w:szCs w:val="20"/>
        </w:rPr>
        <w:t>*</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t xml:space="preserve">Тема SOLID-принципов и в целом чистоты кода не раз поднималась на Хабре и, возможно, уже порядком изъезженная. </w:t>
      </w:r>
      <w:proofErr w:type="gramStart"/>
      <w:r w:rsidRPr="008A0813">
        <w:rPr>
          <w:rFonts w:ascii="Times New Roman" w:hAnsi="Times New Roman" w:cs="Times New Roman"/>
          <w:color w:val="000000"/>
          <w:sz w:val="20"/>
          <w:szCs w:val="20"/>
        </w:rPr>
        <w:t>Но</w:t>
      </w:r>
      <w:proofErr w:type="gramEnd"/>
      <w:r w:rsidRPr="008A0813">
        <w:rPr>
          <w:rFonts w:ascii="Times New Roman" w:hAnsi="Times New Roman" w:cs="Times New Roman"/>
          <w:color w:val="000000"/>
          <w:sz w:val="20"/>
          <w:szCs w:val="20"/>
        </w:rPr>
        <w:t xml:space="preserve"> тем не менее, не так давно мне приходилось проходить собеседования в одну интересную IT-компанию, где меня попросили рассказать о принципах SOLID с примерами и ситуациями, когда я не соблюл эти принципы и к чему это привело. И в тот момент я понял, что на каком-то подсознательном уровне я </w:t>
      </w:r>
      <w:proofErr w:type="gramStart"/>
      <w:r w:rsidRPr="008A0813">
        <w:rPr>
          <w:rFonts w:ascii="Times New Roman" w:hAnsi="Times New Roman" w:cs="Times New Roman"/>
          <w:color w:val="000000"/>
          <w:sz w:val="20"/>
          <w:szCs w:val="20"/>
        </w:rPr>
        <w:t>понимаю эти принципы и даже могут</w:t>
      </w:r>
      <w:proofErr w:type="gramEnd"/>
      <w:r w:rsidRPr="008A0813">
        <w:rPr>
          <w:rFonts w:ascii="Times New Roman" w:hAnsi="Times New Roman" w:cs="Times New Roman"/>
          <w:color w:val="000000"/>
          <w:sz w:val="20"/>
          <w:szCs w:val="20"/>
        </w:rPr>
        <w:t xml:space="preserve"> назвать их все, но привести лаконичные и понятные примеры для меня стало проблемой. Поэтому я и решил для себя самого и для сообщества обобщить информацию по SOLID-принципам для ещё лучшего её понимания. Статья должна быть полезной, для людей только знакомящихся с SOLID-принципами, </w:t>
      </w:r>
      <w:proofErr w:type="gramStart"/>
      <w:r w:rsidRPr="008A0813">
        <w:rPr>
          <w:rFonts w:ascii="Times New Roman" w:hAnsi="Times New Roman" w:cs="Times New Roman"/>
          <w:color w:val="000000"/>
          <w:sz w:val="20"/>
          <w:szCs w:val="20"/>
        </w:rPr>
        <w:t>также, как</w:t>
      </w:r>
      <w:proofErr w:type="gramEnd"/>
      <w:r w:rsidRPr="008A0813">
        <w:rPr>
          <w:rFonts w:ascii="Times New Roman" w:hAnsi="Times New Roman" w:cs="Times New Roman"/>
          <w:color w:val="000000"/>
          <w:sz w:val="20"/>
          <w:szCs w:val="20"/>
        </w:rPr>
        <w:t xml:space="preserve"> и для людей «съевших собаку» на SOLID-принципах.</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r>
      <w:bookmarkStart w:id="480" w:name="habracut"/>
      <w:bookmarkEnd w:id="480"/>
      <w:r w:rsidRPr="008A0813">
        <w:rPr>
          <w:rFonts w:ascii="Times New Roman" w:hAnsi="Times New Roman" w:cs="Times New Roman"/>
          <w:color w:val="000000"/>
          <w:sz w:val="20"/>
          <w:szCs w:val="20"/>
        </w:rPr>
        <w:br/>
        <w:t>Для тех, кто знаком с принципами и хочет только освежить память о них и их использовании, можно обратиться сразу к шпаргалке в конце статьи.</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Что же такое SOLID-принципы? Если верить определению Wikipedia, это:</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t>аббревиатура пяти основных принципов дизайна классов в объектно-ориентированном проектировании — </w:t>
      </w:r>
      <w:r w:rsidRPr="008A0813">
        <w:rPr>
          <w:rFonts w:ascii="Times New Roman" w:hAnsi="Times New Roman" w:cs="Times New Roman"/>
          <w:b/>
          <w:bCs/>
          <w:color w:val="000000"/>
          <w:sz w:val="20"/>
          <w:szCs w:val="20"/>
        </w:rPr>
        <w:t>S</w:t>
      </w:r>
      <w:r w:rsidRPr="008A0813">
        <w:rPr>
          <w:rFonts w:ascii="Times New Roman" w:hAnsi="Times New Roman" w:cs="Times New Roman"/>
          <w:color w:val="000000"/>
          <w:sz w:val="20"/>
          <w:szCs w:val="20"/>
        </w:rPr>
        <w:t>ingle responsibility, </w:t>
      </w:r>
      <w:r w:rsidRPr="008A0813">
        <w:rPr>
          <w:rFonts w:ascii="Times New Roman" w:hAnsi="Times New Roman" w:cs="Times New Roman"/>
          <w:b/>
          <w:bCs/>
          <w:color w:val="000000"/>
          <w:sz w:val="20"/>
          <w:szCs w:val="20"/>
        </w:rPr>
        <w:t>O</w:t>
      </w:r>
      <w:r w:rsidRPr="008A0813">
        <w:rPr>
          <w:rFonts w:ascii="Times New Roman" w:hAnsi="Times New Roman" w:cs="Times New Roman"/>
          <w:color w:val="000000"/>
          <w:sz w:val="20"/>
          <w:szCs w:val="20"/>
        </w:rPr>
        <w:t>pen-closed, </w:t>
      </w:r>
      <w:r w:rsidRPr="008A0813">
        <w:rPr>
          <w:rFonts w:ascii="Times New Roman" w:hAnsi="Times New Roman" w:cs="Times New Roman"/>
          <w:b/>
          <w:bCs/>
          <w:color w:val="000000"/>
          <w:sz w:val="20"/>
          <w:szCs w:val="20"/>
        </w:rPr>
        <w:t>L</w:t>
      </w:r>
      <w:r w:rsidRPr="008A0813">
        <w:rPr>
          <w:rFonts w:ascii="Times New Roman" w:hAnsi="Times New Roman" w:cs="Times New Roman"/>
          <w:color w:val="000000"/>
          <w:sz w:val="20"/>
          <w:szCs w:val="20"/>
        </w:rPr>
        <w:t>iskov substitution, </w:t>
      </w:r>
      <w:r w:rsidRPr="008A0813">
        <w:rPr>
          <w:rFonts w:ascii="Times New Roman" w:hAnsi="Times New Roman" w:cs="Times New Roman"/>
          <w:b/>
          <w:bCs/>
          <w:color w:val="000000"/>
          <w:sz w:val="20"/>
          <w:szCs w:val="20"/>
        </w:rPr>
        <w:t>I</w:t>
      </w:r>
      <w:r w:rsidRPr="008A0813">
        <w:rPr>
          <w:rFonts w:ascii="Times New Roman" w:hAnsi="Times New Roman" w:cs="Times New Roman"/>
          <w:color w:val="000000"/>
          <w:sz w:val="20"/>
          <w:szCs w:val="20"/>
        </w:rPr>
        <w:t>nterface segregation и </w:t>
      </w:r>
      <w:r w:rsidRPr="008A0813">
        <w:rPr>
          <w:rFonts w:ascii="Times New Roman" w:hAnsi="Times New Roman" w:cs="Times New Roman"/>
          <w:b/>
          <w:bCs/>
          <w:color w:val="000000"/>
          <w:sz w:val="20"/>
          <w:szCs w:val="20"/>
        </w:rPr>
        <w:t>D</w:t>
      </w:r>
      <w:r w:rsidRPr="008A0813">
        <w:rPr>
          <w:rFonts w:ascii="Times New Roman" w:hAnsi="Times New Roman" w:cs="Times New Roman"/>
          <w:color w:val="000000"/>
          <w:sz w:val="20"/>
          <w:szCs w:val="20"/>
        </w:rPr>
        <w:t>ependency inversion.</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Таким образом, мы имеем 5 принципов, которые и рассмотрим ниже:</w:t>
      </w:r>
      <w:r w:rsidRPr="008A0813">
        <w:rPr>
          <w:rFonts w:ascii="Times New Roman" w:hAnsi="Times New Roman" w:cs="Times New Roman"/>
          <w:color w:val="000000"/>
          <w:sz w:val="20"/>
          <w:szCs w:val="20"/>
        </w:rPr>
        <w:br/>
      </w:r>
    </w:p>
    <w:p w:rsidR="00D05C7A" w:rsidRPr="008A0813" w:rsidRDefault="00D05C7A" w:rsidP="008A0813">
      <w:pPr>
        <w:numPr>
          <w:ilvl w:val="0"/>
          <w:numId w:val="20"/>
        </w:numPr>
        <w:shd w:val="clear" w:color="auto" w:fill="FFFFFF"/>
        <w:spacing w:after="0" w:line="240" w:lineRule="auto"/>
        <w:ind w:left="460"/>
        <w:rPr>
          <w:rFonts w:ascii="Times New Roman" w:hAnsi="Times New Roman" w:cs="Times New Roman"/>
          <w:color w:val="000000"/>
          <w:sz w:val="20"/>
          <w:szCs w:val="20"/>
        </w:rPr>
      </w:pPr>
      <w:r w:rsidRPr="008A0813">
        <w:rPr>
          <w:rFonts w:ascii="Times New Roman" w:hAnsi="Times New Roman" w:cs="Times New Roman"/>
          <w:color w:val="000000"/>
          <w:sz w:val="20"/>
          <w:szCs w:val="20"/>
        </w:rPr>
        <w:t>Принцип единственной ответственности (Single responsibility)</w:t>
      </w:r>
    </w:p>
    <w:p w:rsidR="00D05C7A" w:rsidRPr="008A0813" w:rsidRDefault="00D05C7A" w:rsidP="008A0813">
      <w:pPr>
        <w:numPr>
          <w:ilvl w:val="0"/>
          <w:numId w:val="20"/>
        </w:numPr>
        <w:shd w:val="clear" w:color="auto" w:fill="FFFFFF"/>
        <w:spacing w:after="0" w:line="240" w:lineRule="auto"/>
        <w:ind w:left="460"/>
        <w:rPr>
          <w:rFonts w:ascii="Times New Roman" w:hAnsi="Times New Roman" w:cs="Times New Roman"/>
          <w:color w:val="000000"/>
          <w:sz w:val="20"/>
          <w:szCs w:val="20"/>
        </w:rPr>
      </w:pPr>
      <w:r w:rsidRPr="008A0813">
        <w:rPr>
          <w:rFonts w:ascii="Times New Roman" w:hAnsi="Times New Roman" w:cs="Times New Roman"/>
          <w:color w:val="000000"/>
          <w:sz w:val="20"/>
          <w:szCs w:val="20"/>
        </w:rPr>
        <w:t>Принцип открытости/закрытости (Open-closed)</w:t>
      </w:r>
    </w:p>
    <w:p w:rsidR="00D05C7A" w:rsidRPr="008A0813" w:rsidRDefault="00D05C7A" w:rsidP="008A0813">
      <w:pPr>
        <w:numPr>
          <w:ilvl w:val="0"/>
          <w:numId w:val="20"/>
        </w:numPr>
        <w:shd w:val="clear" w:color="auto" w:fill="FFFFFF"/>
        <w:spacing w:after="0" w:line="240" w:lineRule="auto"/>
        <w:ind w:left="460"/>
        <w:rPr>
          <w:rFonts w:ascii="Times New Roman" w:hAnsi="Times New Roman" w:cs="Times New Roman"/>
          <w:color w:val="000000"/>
          <w:sz w:val="20"/>
          <w:szCs w:val="20"/>
        </w:rPr>
      </w:pPr>
      <w:r w:rsidRPr="008A0813">
        <w:rPr>
          <w:rFonts w:ascii="Times New Roman" w:hAnsi="Times New Roman" w:cs="Times New Roman"/>
          <w:color w:val="000000"/>
          <w:sz w:val="20"/>
          <w:szCs w:val="20"/>
        </w:rPr>
        <w:t>Принцип подстановки Барбары Лисков (Liskov substitution)</w:t>
      </w:r>
    </w:p>
    <w:p w:rsidR="00D05C7A" w:rsidRPr="008A0813" w:rsidRDefault="00D05C7A" w:rsidP="008A0813">
      <w:pPr>
        <w:numPr>
          <w:ilvl w:val="0"/>
          <w:numId w:val="20"/>
        </w:numPr>
        <w:shd w:val="clear" w:color="auto" w:fill="FFFFFF"/>
        <w:spacing w:after="0" w:line="240" w:lineRule="auto"/>
        <w:ind w:left="460"/>
        <w:rPr>
          <w:rFonts w:ascii="Times New Roman" w:hAnsi="Times New Roman" w:cs="Times New Roman"/>
          <w:color w:val="000000"/>
          <w:sz w:val="20"/>
          <w:szCs w:val="20"/>
        </w:rPr>
      </w:pPr>
      <w:r w:rsidRPr="008A0813">
        <w:rPr>
          <w:rFonts w:ascii="Times New Roman" w:hAnsi="Times New Roman" w:cs="Times New Roman"/>
          <w:color w:val="000000"/>
          <w:sz w:val="20"/>
          <w:szCs w:val="20"/>
        </w:rPr>
        <w:t>Принцип разделения интерфейса (Interface segregation)</w:t>
      </w:r>
    </w:p>
    <w:p w:rsidR="00D05C7A" w:rsidRPr="008A0813" w:rsidRDefault="00D05C7A" w:rsidP="008A0813">
      <w:pPr>
        <w:numPr>
          <w:ilvl w:val="0"/>
          <w:numId w:val="20"/>
        </w:numPr>
        <w:shd w:val="clear" w:color="auto" w:fill="FFFFFF"/>
        <w:spacing w:after="0" w:line="240" w:lineRule="auto"/>
        <w:ind w:left="460"/>
        <w:rPr>
          <w:rFonts w:ascii="Times New Roman" w:hAnsi="Times New Roman" w:cs="Times New Roman"/>
          <w:color w:val="000000"/>
          <w:sz w:val="20"/>
          <w:szCs w:val="20"/>
        </w:rPr>
      </w:pPr>
      <w:r w:rsidRPr="008A0813">
        <w:rPr>
          <w:rFonts w:ascii="Times New Roman" w:hAnsi="Times New Roman" w:cs="Times New Roman"/>
          <w:color w:val="000000"/>
          <w:sz w:val="20"/>
          <w:szCs w:val="20"/>
        </w:rPr>
        <w:t>Принцип инверсии зависимостей (Dependency Invertion)</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p>
    <w:p w:rsidR="00D05C7A" w:rsidRPr="008A0813" w:rsidRDefault="00D05C7A" w:rsidP="008A0813">
      <w:pPr>
        <w:pStyle w:val="4"/>
        <w:shd w:val="clear" w:color="auto" w:fill="FFFFFF"/>
        <w:spacing w:before="0" w:line="240" w:lineRule="auto"/>
        <w:rPr>
          <w:rFonts w:ascii="Times New Roman" w:hAnsi="Times New Roman" w:cs="Times New Roman"/>
          <w:b w:val="0"/>
          <w:bCs w:val="0"/>
          <w:color w:val="000000"/>
          <w:sz w:val="20"/>
          <w:szCs w:val="20"/>
        </w:rPr>
      </w:pPr>
      <w:r w:rsidRPr="008A0813">
        <w:rPr>
          <w:rFonts w:ascii="Times New Roman" w:hAnsi="Times New Roman" w:cs="Times New Roman"/>
          <w:b w:val="0"/>
          <w:bCs w:val="0"/>
          <w:color w:val="000000"/>
          <w:sz w:val="20"/>
          <w:szCs w:val="20"/>
        </w:rPr>
        <w:t>Принцип единственной ответственности (Single responsibility)</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br/>
        <w:t>Итак, в качества примера возьмём довольно популярный и широкоиспользуемый пример — интернет-магазин с заказами, товарами и покупателями.</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Принцип единственной ответственности гласит — </w:t>
      </w:r>
      <w:r w:rsidRPr="008A0813">
        <w:rPr>
          <w:rFonts w:ascii="Times New Roman" w:hAnsi="Times New Roman" w:cs="Times New Roman"/>
          <w:i/>
          <w:iCs/>
          <w:color w:val="000000"/>
          <w:sz w:val="20"/>
          <w:szCs w:val="20"/>
        </w:rPr>
        <w:t>«На каждый объект должна быть возложена одна единственная обязанность»</w:t>
      </w:r>
      <w:r w:rsidRPr="008A0813">
        <w:rPr>
          <w:rFonts w:ascii="Times New Roman" w:hAnsi="Times New Roman" w:cs="Times New Roman"/>
          <w:color w:val="000000"/>
          <w:sz w:val="20"/>
          <w:szCs w:val="20"/>
        </w:rPr>
        <w:t>. Т.е. другими словами — конкретный класс должен решать конкретную задачу — ни больше, ни меньше.</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 xml:space="preserve">Рассмотрим следующее описание класса для представления заказа в </w:t>
      </w:r>
      <w:proofErr w:type="gramStart"/>
      <w:r w:rsidRPr="008A0813">
        <w:rPr>
          <w:rFonts w:ascii="Times New Roman" w:hAnsi="Times New Roman" w:cs="Times New Roman"/>
          <w:color w:val="000000"/>
          <w:sz w:val="20"/>
          <w:szCs w:val="20"/>
        </w:rPr>
        <w:t>интернет-магазине</w:t>
      </w:r>
      <w:proofErr w:type="gramEnd"/>
      <w:r w:rsidRPr="008A0813">
        <w:rPr>
          <w:rFonts w:ascii="Times New Roman" w:hAnsi="Times New Roman" w:cs="Times New Roman"/>
          <w:color w:val="000000"/>
          <w:sz w:val="20"/>
          <w:szCs w:val="20"/>
        </w:rPr>
        <w:t>:</w:t>
      </w:r>
      <w:r w:rsidRPr="008A0813">
        <w:rPr>
          <w:rFonts w:ascii="Times New Roman" w:hAnsi="Times New Roman" w:cs="Times New Roman"/>
          <w:color w:val="000000"/>
          <w:sz w:val="20"/>
          <w:szCs w:val="20"/>
        </w:rPr>
        <w:br/>
      </w:r>
    </w:p>
    <w:p w:rsidR="00D05C7A" w:rsidRPr="008A0813" w:rsidRDefault="00D05C7A" w:rsidP="008A0813">
      <w:pPr>
        <w:pStyle w:val="HTML1"/>
        <w:shd w:val="clear" w:color="auto" w:fill="FFFFFF"/>
        <w:rPr>
          <w:rStyle w:val="hljs-class"/>
          <w:rFonts w:ascii="Times New Roman" w:hAnsi="Times New Roman" w:cs="Times New Roman"/>
          <w:color w:val="333333"/>
          <w:shd w:val="clear" w:color="auto" w:fill="F8F8F8"/>
          <w:lang w:val="en-US"/>
        </w:rPr>
      </w:pPr>
      <w:proofErr w:type="gramStart"/>
      <w:r w:rsidRPr="008A0813">
        <w:rPr>
          <w:rStyle w:val="hljs-keyword"/>
          <w:rFonts w:ascii="Times New Roman" w:hAnsi="Times New Roman" w:cs="Times New Roman"/>
          <w:b/>
          <w:bCs/>
          <w:color w:val="333333"/>
          <w:shd w:val="clear" w:color="auto" w:fill="F8F8F8"/>
          <w:lang w:val="en-US"/>
        </w:rPr>
        <w:t>class</w:t>
      </w:r>
      <w:proofErr w:type="gramEnd"/>
      <w:r w:rsidRPr="008A0813">
        <w:rPr>
          <w:rStyle w:val="hljs-class"/>
          <w:rFonts w:ascii="Times New Roman"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445588"/>
          <w:shd w:val="clear" w:color="auto" w:fill="F8F8F8"/>
          <w:lang w:val="en-US"/>
        </w:rPr>
        <w:t>Order</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calculateTotalSum</w:t>
      </w:r>
      <w:r w:rsidRPr="008A0813">
        <w:rPr>
          <w:rStyle w:val="hljs-params"/>
          <w:rFonts w:ascii="Times New Roman" w:hAnsi="Times New Roman" w:cs="Times New Roman"/>
          <w:color w:val="333333"/>
          <w:shd w:val="clear" w:color="auto" w:fill="F8F8F8"/>
          <w:lang w:val="en-US"/>
        </w:rPr>
        <w:t>()</w:t>
      </w:r>
      <w:r w:rsidRPr="008A0813">
        <w:rPr>
          <w:rStyle w:val="HTML"/>
          <w:rFonts w:ascii="Times New Roman" w:hAnsi="Times New Roman" w:cs="Times New Roman"/>
          <w:color w:val="333333"/>
          <w:shd w:val="clear" w:color="auto" w:fill="F8F8F8"/>
          <w:lang w:val="en-US"/>
        </w:rPr>
        <w:t>{</w:t>
      </w:r>
      <w:r w:rsidRPr="008A0813">
        <w:rPr>
          <w:rStyle w:val="hljs-comment"/>
          <w:rFonts w:ascii="Times New Roman" w:hAnsi="Times New Roman" w:cs="Times New Roman"/>
          <w:i/>
          <w:iCs/>
          <w:color w:val="999988"/>
          <w:shd w:val="clear" w:color="auto" w:fill="F8F8F8"/>
          <w:lang w:val="en-US"/>
        </w:rPr>
        <w:t>/*...*/</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getItems</w:t>
      </w:r>
      <w:r w:rsidRPr="008A0813">
        <w:rPr>
          <w:rStyle w:val="hljs-params"/>
          <w:rFonts w:ascii="Times New Roman" w:hAnsi="Times New Roman" w:cs="Times New Roman"/>
          <w:color w:val="333333"/>
          <w:shd w:val="clear" w:color="auto" w:fill="F8F8F8"/>
          <w:lang w:val="en-US"/>
        </w:rPr>
        <w:t>()</w:t>
      </w:r>
      <w:r w:rsidRPr="008A0813">
        <w:rPr>
          <w:rStyle w:val="HTML"/>
          <w:rFonts w:ascii="Times New Roman" w:hAnsi="Times New Roman" w:cs="Times New Roman"/>
          <w:color w:val="333333"/>
          <w:shd w:val="clear" w:color="auto" w:fill="F8F8F8"/>
          <w:lang w:val="en-US"/>
        </w:rPr>
        <w:t>{</w:t>
      </w:r>
      <w:r w:rsidRPr="008A0813">
        <w:rPr>
          <w:rStyle w:val="hljs-comment"/>
          <w:rFonts w:ascii="Times New Roman" w:hAnsi="Times New Roman" w:cs="Times New Roman"/>
          <w:i/>
          <w:iCs/>
          <w:color w:val="999988"/>
          <w:shd w:val="clear" w:color="auto" w:fill="F8F8F8"/>
          <w:lang w:val="en-US"/>
        </w:rPr>
        <w:t>/*...*/</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getItemCount</w:t>
      </w:r>
      <w:r w:rsidRPr="008A0813">
        <w:rPr>
          <w:rStyle w:val="hljs-params"/>
          <w:rFonts w:ascii="Times New Roman" w:hAnsi="Times New Roman" w:cs="Times New Roman"/>
          <w:color w:val="333333"/>
          <w:shd w:val="clear" w:color="auto" w:fill="F8F8F8"/>
          <w:lang w:val="en-US"/>
        </w:rPr>
        <w:t>()</w:t>
      </w:r>
      <w:r w:rsidRPr="008A0813">
        <w:rPr>
          <w:rStyle w:val="HTML"/>
          <w:rFonts w:ascii="Times New Roman" w:hAnsi="Times New Roman" w:cs="Times New Roman"/>
          <w:color w:val="333333"/>
          <w:shd w:val="clear" w:color="auto" w:fill="F8F8F8"/>
          <w:lang w:val="en-US"/>
        </w:rPr>
        <w:t>{</w:t>
      </w:r>
      <w:r w:rsidRPr="008A0813">
        <w:rPr>
          <w:rStyle w:val="hljs-comment"/>
          <w:rFonts w:ascii="Times New Roman" w:hAnsi="Times New Roman" w:cs="Times New Roman"/>
          <w:i/>
          <w:iCs/>
          <w:color w:val="999988"/>
          <w:shd w:val="clear" w:color="auto" w:fill="F8F8F8"/>
          <w:lang w:val="en-US"/>
        </w:rPr>
        <w:t>/*...*/</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addItem</w:t>
      </w:r>
      <w:r w:rsidRPr="008A0813">
        <w:rPr>
          <w:rStyle w:val="hljs-params"/>
          <w:rFonts w:ascii="Times New Roman" w:hAnsi="Times New Roman" w:cs="Times New Roman"/>
          <w:color w:val="333333"/>
          <w:shd w:val="clear" w:color="auto" w:fill="F8F8F8"/>
          <w:lang w:val="en-US"/>
        </w:rPr>
        <w:t>($item)</w:t>
      </w:r>
      <w:r w:rsidRPr="008A0813">
        <w:rPr>
          <w:rStyle w:val="HTML"/>
          <w:rFonts w:ascii="Times New Roman" w:hAnsi="Times New Roman" w:cs="Times New Roman"/>
          <w:color w:val="333333"/>
          <w:shd w:val="clear" w:color="auto" w:fill="F8F8F8"/>
          <w:lang w:val="en-US"/>
        </w:rPr>
        <w:t>{</w:t>
      </w:r>
      <w:r w:rsidRPr="008A0813">
        <w:rPr>
          <w:rStyle w:val="hljs-comment"/>
          <w:rFonts w:ascii="Times New Roman" w:hAnsi="Times New Roman" w:cs="Times New Roman"/>
          <w:i/>
          <w:iCs/>
          <w:color w:val="999988"/>
          <w:shd w:val="clear" w:color="auto" w:fill="F8F8F8"/>
          <w:lang w:val="en-US"/>
        </w:rPr>
        <w:t>/*...*/</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deleteItem</w:t>
      </w:r>
      <w:r w:rsidRPr="008A0813">
        <w:rPr>
          <w:rStyle w:val="hljs-params"/>
          <w:rFonts w:ascii="Times New Roman" w:hAnsi="Times New Roman" w:cs="Times New Roman"/>
          <w:color w:val="333333"/>
          <w:shd w:val="clear" w:color="auto" w:fill="F8F8F8"/>
          <w:lang w:val="en-US"/>
        </w:rPr>
        <w:t>($item)</w:t>
      </w:r>
      <w:r w:rsidRPr="008A0813">
        <w:rPr>
          <w:rStyle w:val="HTML"/>
          <w:rFonts w:ascii="Times New Roman" w:hAnsi="Times New Roman" w:cs="Times New Roman"/>
          <w:color w:val="333333"/>
          <w:shd w:val="clear" w:color="auto" w:fill="F8F8F8"/>
          <w:lang w:val="en-US"/>
        </w:rPr>
        <w:t>{</w:t>
      </w:r>
      <w:r w:rsidRPr="008A0813">
        <w:rPr>
          <w:rStyle w:val="hljs-comment"/>
          <w:rFonts w:ascii="Times New Roman" w:hAnsi="Times New Roman" w:cs="Times New Roman"/>
          <w:i/>
          <w:iCs/>
          <w:color w:val="999988"/>
          <w:shd w:val="clear" w:color="auto" w:fill="F8F8F8"/>
          <w:lang w:val="en-US"/>
        </w:rPr>
        <w:t>/*...*/</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printOrder</w:t>
      </w:r>
      <w:r w:rsidRPr="008A0813">
        <w:rPr>
          <w:rStyle w:val="hljs-params"/>
          <w:rFonts w:ascii="Times New Roman" w:hAnsi="Times New Roman" w:cs="Times New Roman"/>
          <w:color w:val="333333"/>
          <w:shd w:val="clear" w:color="auto" w:fill="F8F8F8"/>
          <w:lang w:val="en-US"/>
        </w:rPr>
        <w:t>()</w:t>
      </w:r>
      <w:r w:rsidRPr="008A0813">
        <w:rPr>
          <w:rStyle w:val="HTML"/>
          <w:rFonts w:ascii="Times New Roman" w:hAnsi="Times New Roman" w:cs="Times New Roman"/>
          <w:color w:val="333333"/>
          <w:shd w:val="clear" w:color="auto" w:fill="F8F8F8"/>
          <w:lang w:val="en-US"/>
        </w:rPr>
        <w:t>{</w:t>
      </w:r>
      <w:r w:rsidRPr="008A0813">
        <w:rPr>
          <w:rStyle w:val="hljs-comment"/>
          <w:rFonts w:ascii="Times New Roman" w:hAnsi="Times New Roman" w:cs="Times New Roman"/>
          <w:i/>
          <w:iCs/>
          <w:color w:val="999988"/>
          <w:shd w:val="clear" w:color="auto" w:fill="F8F8F8"/>
          <w:lang w:val="en-US"/>
        </w:rPr>
        <w:t>/*...*/</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showOrder</w:t>
      </w:r>
      <w:r w:rsidRPr="008A0813">
        <w:rPr>
          <w:rStyle w:val="hljs-params"/>
          <w:rFonts w:ascii="Times New Roman" w:hAnsi="Times New Roman" w:cs="Times New Roman"/>
          <w:color w:val="333333"/>
          <w:shd w:val="clear" w:color="auto" w:fill="F8F8F8"/>
          <w:lang w:val="en-US"/>
        </w:rPr>
        <w:t>()</w:t>
      </w:r>
      <w:r w:rsidRPr="008A0813">
        <w:rPr>
          <w:rStyle w:val="HTML"/>
          <w:rFonts w:ascii="Times New Roman" w:hAnsi="Times New Roman" w:cs="Times New Roman"/>
          <w:color w:val="333333"/>
          <w:shd w:val="clear" w:color="auto" w:fill="F8F8F8"/>
          <w:lang w:val="en-US"/>
        </w:rPr>
        <w:t>{</w:t>
      </w:r>
      <w:r w:rsidRPr="008A0813">
        <w:rPr>
          <w:rStyle w:val="hljs-comment"/>
          <w:rFonts w:ascii="Times New Roman" w:hAnsi="Times New Roman" w:cs="Times New Roman"/>
          <w:i/>
          <w:iCs/>
          <w:color w:val="999988"/>
          <w:shd w:val="clear" w:color="auto" w:fill="F8F8F8"/>
          <w:lang w:val="en-US"/>
        </w:rPr>
        <w:t>/*...*/</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load</w:t>
      </w:r>
      <w:r w:rsidRPr="008A0813">
        <w:rPr>
          <w:rStyle w:val="hljs-params"/>
          <w:rFonts w:ascii="Times New Roman" w:hAnsi="Times New Roman" w:cs="Times New Roman"/>
          <w:color w:val="333333"/>
          <w:shd w:val="clear" w:color="auto" w:fill="F8F8F8"/>
          <w:lang w:val="en-US"/>
        </w:rPr>
        <w:t>()</w:t>
      </w:r>
      <w:r w:rsidRPr="008A0813">
        <w:rPr>
          <w:rStyle w:val="HTML"/>
          <w:rFonts w:ascii="Times New Roman" w:hAnsi="Times New Roman" w:cs="Times New Roman"/>
          <w:color w:val="333333"/>
          <w:shd w:val="clear" w:color="auto" w:fill="F8F8F8"/>
          <w:lang w:val="en-US"/>
        </w:rPr>
        <w:t>{</w:t>
      </w:r>
      <w:r w:rsidRPr="008A0813">
        <w:rPr>
          <w:rStyle w:val="hljs-comment"/>
          <w:rFonts w:ascii="Times New Roman" w:hAnsi="Times New Roman" w:cs="Times New Roman"/>
          <w:i/>
          <w:iCs/>
          <w:color w:val="999988"/>
          <w:shd w:val="clear" w:color="auto" w:fill="F8F8F8"/>
          <w:lang w:val="en-US"/>
        </w:rPr>
        <w:t>/*...*/</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save</w:t>
      </w:r>
      <w:r w:rsidRPr="008A0813">
        <w:rPr>
          <w:rStyle w:val="hljs-params"/>
          <w:rFonts w:ascii="Times New Roman" w:hAnsi="Times New Roman" w:cs="Times New Roman"/>
          <w:color w:val="333333"/>
          <w:shd w:val="clear" w:color="auto" w:fill="F8F8F8"/>
          <w:lang w:val="en-US"/>
        </w:rPr>
        <w:t>()</w:t>
      </w:r>
      <w:r w:rsidRPr="008A0813">
        <w:rPr>
          <w:rStyle w:val="HTML"/>
          <w:rFonts w:ascii="Times New Roman" w:hAnsi="Times New Roman" w:cs="Times New Roman"/>
          <w:color w:val="333333"/>
          <w:shd w:val="clear" w:color="auto" w:fill="F8F8F8"/>
          <w:lang w:val="en-US"/>
        </w:rPr>
        <w:t>{</w:t>
      </w:r>
      <w:r w:rsidRPr="008A0813">
        <w:rPr>
          <w:rStyle w:val="hljs-comment"/>
          <w:rFonts w:ascii="Times New Roman" w:hAnsi="Times New Roman" w:cs="Times New Roman"/>
          <w:i/>
          <w:iCs/>
          <w:color w:val="999988"/>
          <w:shd w:val="clear" w:color="auto" w:fill="F8F8F8"/>
          <w:lang w:val="en-US"/>
        </w:rPr>
        <w:t>/*...*/</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update</w:t>
      </w:r>
      <w:r w:rsidRPr="008A0813">
        <w:rPr>
          <w:rStyle w:val="hljs-params"/>
          <w:rFonts w:ascii="Times New Roman" w:hAnsi="Times New Roman" w:cs="Times New Roman"/>
          <w:color w:val="333333"/>
          <w:shd w:val="clear" w:color="auto" w:fill="F8F8F8"/>
          <w:lang w:val="en-US"/>
        </w:rPr>
        <w:t>()</w:t>
      </w:r>
      <w:r w:rsidRPr="008A0813">
        <w:rPr>
          <w:rStyle w:val="HTML"/>
          <w:rFonts w:ascii="Times New Roman" w:hAnsi="Times New Roman" w:cs="Times New Roman"/>
          <w:color w:val="333333"/>
          <w:shd w:val="clear" w:color="auto" w:fill="F8F8F8"/>
          <w:lang w:val="en-US"/>
        </w:rPr>
        <w:t>{</w:t>
      </w:r>
      <w:r w:rsidRPr="008A0813">
        <w:rPr>
          <w:rStyle w:val="hljs-comment"/>
          <w:rFonts w:ascii="Times New Roman" w:hAnsi="Times New Roman" w:cs="Times New Roman"/>
          <w:i/>
          <w:iCs/>
          <w:color w:val="999988"/>
          <w:shd w:val="clear" w:color="auto" w:fill="F8F8F8"/>
          <w:lang w:val="en-US"/>
        </w:rPr>
        <w:t>/*...*/</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delete</w:t>
      </w:r>
      <w:r w:rsidRPr="008A0813">
        <w:rPr>
          <w:rStyle w:val="hljs-params"/>
          <w:rFonts w:ascii="Times New Roman" w:hAnsi="Times New Roman" w:cs="Times New Roman"/>
          <w:color w:val="333333"/>
          <w:shd w:val="clear" w:color="auto" w:fill="F8F8F8"/>
          <w:lang w:val="en-US"/>
        </w:rPr>
        <w:t>()</w:t>
      </w:r>
      <w:r w:rsidRPr="008A0813">
        <w:rPr>
          <w:rStyle w:val="HTML"/>
          <w:rFonts w:ascii="Times New Roman" w:hAnsi="Times New Roman" w:cs="Times New Roman"/>
          <w:color w:val="333333"/>
          <w:shd w:val="clear" w:color="auto" w:fill="F8F8F8"/>
          <w:lang w:val="en-US"/>
        </w:rPr>
        <w:t>{</w:t>
      </w:r>
      <w:r w:rsidRPr="008A0813">
        <w:rPr>
          <w:rStyle w:val="hljs-comment"/>
          <w:rFonts w:ascii="Times New Roman" w:hAnsi="Times New Roman" w:cs="Times New Roman"/>
          <w:i/>
          <w:iCs/>
          <w:color w:val="999988"/>
          <w:shd w:val="clear" w:color="auto" w:fill="F8F8F8"/>
          <w:lang w:val="en-US"/>
        </w:rPr>
        <w:t>/*...*/</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lang w:val="en-US"/>
        </w:rPr>
        <w:br/>
      </w:r>
      <w:r w:rsidRPr="008A0813">
        <w:rPr>
          <w:rFonts w:ascii="Times New Roman" w:hAnsi="Times New Roman" w:cs="Times New Roman"/>
          <w:color w:val="000000"/>
          <w:sz w:val="20"/>
          <w:szCs w:val="20"/>
          <w:lang w:val="en-US"/>
        </w:rPr>
        <w:br/>
      </w:r>
      <w:r w:rsidRPr="008A0813">
        <w:rPr>
          <w:rFonts w:ascii="Times New Roman" w:hAnsi="Times New Roman" w:cs="Times New Roman"/>
          <w:color w:val="000000"/>
          <w:sz w:val="20"/>
          <w:szCs w:val="20"/>
        </w:rPr>
        <w:t>Как</w:t>
      </w:r>
      <w:r w:rsidRPr="008A0813">
        <w:rPr>
          <w:rFonts w:ascii="Times New Roman" w:hAnsi="Times New Roman" w:cs="Times New Roman"/>
          <w:color w:val="000000"/>
          <w:sz w:val="20"/>
          <w:szCs w:val="20"/>
          <w:lang w:val="en-US"/>
        </w:rPr>
        <w:t xml:space="preserve"> </w:t>
      </w:r>
      <w:r w:rsidRPr="008A0813">
        <w:rPr>
          <w:rFonts w:ascii="Times New Roman" w:hAnsi="Times New Roman" w:cs="Times New Roman"/>
          <w:color w:val="000000"/>
          <w:sz w:val="20"/>
          <w:szCs w:val="20"/>
        </w:rPr>
        <w:t>можно</w:t>
      </w:r>
      <w:r w:rsidRPr="008A0813">
        <w:rPr>
          <w:rFonts w:ascii="Times New Roman" w:hAnsi="Times New Roman" w:cs="Times New Roman"/>
          <w:color w:val="000000"/>
          <w:sz w:val="20"/>
          <w:szCs w:val="20"/>
          <w:lang w:val="en-US"/>
        </w:rPr>
        <w:t xml:space="preserve"> </w:t>
      </w:r>
      <w:r w:rsidRPr="008A0813">
        <w:rPr>
          <w:rFonts w:ascii="Times New Roman" w:hAnsi="Times New Roman" w:cs="Times New Roman"/>
          <w:color w:val="000000"/>
          <w:sz w:val="20"/>
          <w:szCs w:val="20"/>
        </w:rPr>
        <w:t>увидеть</w:t>
      </w:r>
      <w:r w:rsidRPr="008A0813">
        <w:rPr>
          <w:rFonts w:ascii="Times New Roman" w:hAnsi="Times New Roman" w:cs="Times New Roman"/>
          <w:color w:val="000000"/>
          <w:sz w:val="20"/>
          <w:szCs w:val="20"/>
          <w:lang w:val="en-US"/>
        </w:rPr>
        <w:t xml:space="preserve">, </w:t>
      </w:r>
      <w:r w:rsidRPr="008A0813">
        <w:rPr>
          <w:rFonts w:ascii="Times New Roman" w:hAnsi="Times New Roman" w:cs="Times New Roman"/>
          <w:color w:val="000000"/>
          <w:sz w:val="20"/>
          <w:szCs w:val="20"/>
        </w:rPr>
        <w:t>данный</w:t>
      </w:r>
      <w:r w:rsidRPr="008A0813">
        <w:rPr>
          <w:rFonts w:ascii="Times New Roman" w:hAnsi="Times New Roman" w:cs="Times New Roman"/>
          <w:color w:val="000000"/>
          <w:sz w:val="20"/>
          <w:szCs w:val="20"/>
          <w:lang w:val="en-US"/>
        </w:rPr>
        <w:t xml:space="preserve"> </w:t>
      </w:r>
      <w:r w:rsidRPr="008A0813">
        <w:rPr>
          <w:rFonts w:ascii="Times New Roman" w:hAnsi="Times New Roman" w:cs="Times New Roman"/>
          <w:color w:val="000000"/>
          <w:sz w:val="20"/>
          <w:szCs w:val="20"/>
        </w:rPr>
        <w:t>класс</w:t>
      </w:r>
      <w:r w:rsidRPr="008A0813">
        <w:rPr>
          <w:rFonts w:ascii="Times New Roman" w:hAnsi="Times New Roman" w:cs="Times New Roman"/>
          <w:color w:val="000000"/>
          <w:sz w:val="20"/>
          <w:szCs w:val="20"/>
          <w:lang w:val="en-US"/>
        </w:rPr>
        <w:t xml:space="preserve"> </w:t>
      </w:r>
      <w:r w:rsidRPr="008A0813">
        <w:rPr>
          <w:rFonts w:ascii="Times New Roman" w:hAnsi="Times New Roman" w:cs="Times New Roman"/>
          <w:color w:val="000000"/>
          <w:sz w:val="20"/>
          <w:szCs w:val="20"/>
        </w:rPr>
        <w:t>выполняет</w:t>
      </w:r>
      <w:r w:rsidRPr="008A0813">
        <w:rPr>
          <w:rFonts w:ascii="Times New Roman" w:hAnsi="Times New Roman" w:cs="Times New Roman"/>
          <w:color w:val="000000"/>
          <w:sz w:val="20"/>
          <w:szCs w:val="20"/>
          <w:lang w:val="en-US"/>
        </w:rPr>
        <w:t xml:space="preserve"> </w:t>
      </w:r>
      <w:r w:rsidRPr="008A0813">
        <w:rPr>
          <w:rFonts w:ascii="Times New Roman" w:hAnsi="Times New Roman" w:cs="Times New Roman"/>
          <w:color w:val="000000"/>
          <w:sz w:val="20"/>
          <w:szCs w:val="20"/>
        </w:rPr>
        <w:t>операций</w:t>
      </w:r>
      <w:r w:rsidRPr="008A0813">
        <w:rPr>
          <w:rFonts w:ascii="Times New Roman" w:hAnsi="Times New Roman" w:cs="Times New Roman"/>
          <w:color w:val="000000"/>
          <w:sz w:val="20"/>
          <w:szCs w:val="20"/>
          <w:lang w:val="en-US"/>
        </w:rPr>
        <w:t xml:space="preserve"> </w:t>
      </w:r>
      <w:r w:rsidRPr="008A0813">
        <w:rPr>
          <w:rFonts w:ascii="Times New Roman" w:hAnsi="Times New Roman" w:cs="Times New Roman"/>
          <w:color w:val="000000"/>
          <w:sz w:val="20"/>
          <w:szCs w:val="20"/>
        </w:rPr>
        <w:t>для</w:t>
      </w:r>
      <w:r w:rsidRPr="008A0813">
        <w:rPr>
          <w:rFonts w:ascii="Times New Roman" w:hAnsi="Times New Roman" w:cs="Times New Roman"/>
          <w:color w:val="000000"/>
          <w:sz w:val="20"/>
          <w:szCs w:val="20"/>
          <w:lang w:val="en-US"/>
        </w:rPr>
        <w:t xml:space="preserve"> 3 </w:t>
      </w:r>
      <w:r w:rsidRPr="008A0813">
        <w:rPr>
          <w:rFonts w:ascii="Times New Roman" w:hAnsi="Times New Roman" w:cs="Times New Roman"/>
          <w:color w:val="000000"/>
          <w:sz w:val="20"/>
          <w:szCs w:val="20"/>
        </w:rPr>
        <w:t>различный</w:t>
      </w:r>
      <w:r w:rsidRPr="008A0813">
        <w:rPr>
          <w:rFonts w:ascii="Times New Roman" w:hAnsi="Times New Roman" w:cs="Times New Roman"/>
          <w:color w:val="000000"/>
          <w:sz w:val="20"/>
          <w:szCs w:val="20"/>
          <w:lang w:val="en-US"/>
        </w:rPr>
        <w:t xml:space="preserve"> </w:t>
      </w:r>
      <w:r w:rsidRPr="008A0813">
        <w:rPr>
          <w:rFonts w:ascii="Times New Roman" w:hAnsi="Times New Roman" w:cs="Times New Roman"/>
          <w:color w:val="000000"/>
          <w:sz w:val="20"/>
          <w:szCs w:val="20"/>
        </w:rPr>
        <w:t>типов</w:t>
      </w:r>
      <w:r w:rsidRPr="008A0813">
        <w:rPr>
          <w:rFonts w:ascii="Times New Roman" w:hAnsi="Times New Roman" w:cs="Times New Roman"/>
          <w:color w:val="000000"/>
          <w:sz w:val="20"/>
          <w:szCs w:val="20"/>
          <w:lang w:val="en-US"/>
        </w:rPr>
        <w:t xml:space="preserve"> </w:t>
      </w:r>
      <w:r w:rsidRPr="008A0813">
        <w:rPr>
          <w:rFonts w:ascii="Times New Roman" w:hAnsi="Times New Roman" w:cs="Times New Roman"/>
          <w:color w:val="000000"/>
          <w:sz w:val="20"/>
          <w:szCs w:val="20"/>
        </w:rPr>
        <w:t>задач</w:t>
      </w:r>
      <w:r w:rsidRPr="008A0813">
        <w:rPr>
          <w:rFonts w:ascii="Times New Roman" w:hAnsi="Times New Roman" w:cs="Times New Roman"/>
          <w:color w:val="000000"/>
          <w:sz w:val="20"/>
          <w:szCs w:val="20"/>
          <w:lang w:val="en-US"/>
        </w:rPr>
        <w:t xml:space="preserve">: </w:t>
      </w:r>
      <w:r w:rsidRPr="008A0813">
        <w:rPr>
          <w:rFonts w:ascii="Times New Roman" w:hAnsi="Times New Roman" w:cs="Times New Roman"/>
          <w:color w:val="000000"/>
          <w:sz w:val="20"/>
          <w:szCs w:val="20"/>
        </w:rPr>
        <w:t>работа</w:t>
      </w:r>
      <w:r w:rsidRPr="008A0813">
        <w:rPr>
          <w:rFonts w:ascii="Times New Roman" w:hAnsi="Times New Roman" w:cs="Times New Roman"/>
          <w:color w:val="000000"/>
          <w:sz w:val="20"/>
          <w:szCs w:val="20"/>
          <w:lang w:val="en-US"/>
        </w:rPr>
        <w:t xml:space="preserve"> </w:t>
      </w:r>
      <w:r w:rsidRPr="008A0813">
        <w:rPr>
          <w:rFonts w:ascii="Times New Roman" w:hAnsi="Times New Roman" w:cs="Times New Roman"/>
          <w:color w:val="000000"/>
          <w:sz w:val="20"/>
          <w:szCs w:val="20"/>
        </w:rPr>
        <w:t>с</w:t>
      </w:r>
      <w:r w:rsidRPr="008A0813">
        <w:rPr>
          <w:rFonts w:ascii="Times New Roman" w:hAnsi="Times New Roman" w:cs="Times New Roman"/>
          <w:color w:val="000000"/>
          <w:sz w:val="20"/>
          <w:szCs w:val="20"/>
          <w:lang w:val="en-US"/>
        </w:rPr>
        <w:t xml:space="preserve"> </w:t>
      </w:r>
      <w:r w:rsidRPr="008A0813">
        <w:rPr>
          <w:rFonts w:ascii="Times New Roman" w:hAnsi="Times New Roman" w:cs="Times New Roman"/>
          <w:color w:val="000000"/>
          <w:sz w:val="20"/>
          <w:szCs w:val="20"/>
        </w:rPr>
        <w:t>самим</w:t>
      </w:r>
      <w:r w:rsidRPr="008A0813">
        <w:rPr>
          <w:rFonts w:ascii="Times New Roman" w:hAnsi="Times New Roman" w:cs="Times New Roman"/>
          <w:color w:val="000000"/>
          <w:sz w:val="20"/>
          <w:szCs w:val="20"/>
          <w:lang w:val="en-US"/>
        </w:rPr>
        <w:t xml:space="preserve"> </w:t>
      </w:r>
      <w:r w:rsidRPr="008A0813">
        <w:rPr>
          <w:rFonts w:ascii="Times New Roman" w:hAnsi="Times New Roman" w:cs="Times New Roman"/>
          <w:color w:val="000000"/>
          <w:sz w:val="20"/>
          <w:szCs w:val="20"/>
        </w:rPr>
        <w:t>заказом</w:t>
      </w:r>
      <w:r w:rsidRPr="008A0813">
        <w:rPr>
          <w:rFonts w:ascii="Times New Roman" w:hAnsi="Times New Roman" w:cs="Times New Roman"/>
          <w:color w:val="000000"/>
          <w:sz w:val="20"/>
          <w:szCs w:val="20"/>
          <w:lang w:val="en-US"/>
        </w:rPr>
        <w:t>(</w:t>
      </w:r>
      <w:r w:rsidRPr="008A0813">
        <w:rPr>
          <w:rStyle w:val="HTML"/>
          <w:rFonts w:ascii="Times New Roman" w:eastAsiaTheme="minorHAnsi" w:hAnsi="Times New Roman" w:cs="Times New Roman"/>
          <w:color w:val="222222"/>
          <w:lang w:val="en-US"/>
        </w:rPr>
        <w:t>calculateTotalSum, getItems, getItemsCount, addItem, deleteItem</w:t>
      </w:r>
      <w:r w:rsidRPr="008A0813">
        <w:rPr>
          <w:rFonts w:ascii="Times New Roman" w:hAnsi="Times New Roman" w:cs="Times New Roman"/>
          <w:color w:val="000000"/>
          <w:sz w:val="20"/>
          <w:szCs w:val="20"/>
          <w:lang w:val="en-US"/>
        </w:rPr>
        <w:t xml:space="preserve">), </w:t>
      </w:r>
      <w:r w:rsidRPr="008A0813">
        <w:rPr>
          <w:rFonts w:ascii="Times New Roman" w:hAnsi="Times New Roman" w:cs="Times New Roman"/>
          <w:color w:val="000000"/>
          <w:sz w:val="20"/>
          <w:szCs w:val="20"/>
        </w:rPr>
        <w:t>отображение</w:t>
      </w:r>
      <w:r w:rsidRPr="008A0813">
        <w:rPr>
          <w:rFonts w:ascii="Times New Roman" w:hAnsi="Times New Roman" w:cs="Times New Roman"/>
          <w:color w:val="000000"/>
          <w:sz w:val="20"/>
          <w:szCs w:val="20"/>
          <w:lang w:val="en-US"/>
        </w:rPr>
        <w:t xml:space="preserve"> </w:t>
      </w:r>
      <w:r w:rsidRPr="008A0813">
        <w:rPr>
          <w:rFonts w:ascii="Times New Roman" w:hAnsi="Times New Roman" w:cs="Times New Roman"/>
          <w:color w:val="000000"/>
          <w:sz w:val="20"/>
          <w:szCs w:val="20"/>
        </w:rPr>
        <w:t>заказа</w:t>
      </w:r>
      <w:r w:rsidRPr="008A0813">
        <w:rPr>
          <w:rFonts w:ascii="Times New Roman" w:hAnsi="Times New Roman" w:cs="Times New Roman"/>
          <w:color w:val="000000"/>
          <w:sz w:val="20"/>
          <w:szCs w:val="20"/>
          <w:lang w:val="en-US"/>
        </w:rPr>
        <w:t>(</w:t>
      </w:r>
      <w:r w:rsidRPr="008A0813">
        <w:rPr>
          <w:rStyle w:val="HTML"/>
          <w:rFonts w:ascii="Times New Roman" w:eastAsiaTheme="minorHAnsi" w:hAnsi="Times New Roman" w:cs="Times New Roman"/>
          <w:color w:val="222222"/>
          <w:lang w:val="en-US"/>
        </w:rPr>
        <w:t>printOrder, showOrder</w:t>
      </w:r>
      <w:r w:rsidRPr="008A0813">
        <w:rPr>
          <w:rFonts w:ascii="Times New Roman" w:hAnsi="Times New Roman" w:cs="Times New Roman"/>
          <w:color w:val="000000"/>
          <w:sz w:val="20"/>
          <w:szCs w:val="20"/>
          <w:lang w:val="en-US"/>
        </w:rPr>
        <w:t xml:space="preserve">) </w:t>
      </w:r>
      <w:r w:rsidRPr="008A0813">
        <w:rPr>
          <w:rFonts w:ascii="Times New Roman" w:hAnsi="Times New Roman" w:cs="Times New Roman"/>
          <w:color w:val="000000"/>
          <w:sz w:val="20"/>
          <w:szCs w:val="20"/>
        </w:rPr>
        <w:t>и</w:t>
      </w:r>
      <w:r w:rsidRPr="008A0813">
        <w:rPr>
          <w:rFonts w:ascii="Times New Roman" w:hAnsi="Times New Roman" w:cs="Times New Roman"/>
          <w:color w:val="000000"/>
          <w:sz w:val="20"/>
          <w:szCs w:val="20"/>
          <w:lang w:val="en-US"/>
        </w:rPr>
        <w:t xml:space="preserve"> </w:t>
      </w:r>
      <w:r w:rsidRPr="008A0813">
        <w:rPr>
          <w:rFonts w:ascii="Times New Roman" w:hAnsi="Times New Roman" w:cs="Times New Roman"/>
          <w:color w:val="000000"/>
          <w:sz w:val="20"/>
          <w:szCs w:val="20"/>
        </w:rPr>
        <w:t>работа</w:t>
      </w:r>
      <w:r w:rsidRPr="008A0813">
        <w:rPr>
          <w:rFonts w:ascii="Times New Roman" w:hAnsi="Times New Roman" w:cs="Times New Roman"/>
          <w:color w:val="000000"/>
          <w:sz w:val="20"/>
          <w:szCs w:val="20"/>
          <w:lang w:val="en-US"/>
        </w:rPr>
        <w:t xml:space="preserve"> </w:t>
      </w:r>
      <w:r w:rsidRPr="008A0813">
        <w:rPr>
          <w:rFonts w:ascii="Times New Roman" w:hAnsi="Times New Roman" w:cs="Times New Roman"/>
          <w:color w:val="000000"/>
          <w:sz w:val="20"/>
          <w:szCs w:val="20"/>
        </w:rPr>
        <w:t>с</w:t>
      </w:r>
      <w:r w:rsidRPr="008A0813">
        <w:rPr>
          <w:rFonts w:ascii="Times New Roman" w:hAnsi="Times New Roman" w:cs="Times New Roman"/>
          <w:color w:val="000000"/>
          <w:sz w:val="20"/>
          <w:szCs w:val="20"/>
          <w:lang w:val="en-US"/>
        </w:rPr>
        <w:t xml:space="preserve"> </w:t>
      </w:r>
      <w:r w:rsidRPr="008A0813">
        <w:rPr>
          <w:rFonts w:ascii="Times New Roman" w:hAnsi="Times New Roman" w:cs="Times New Roman"/>
          <w:color w:val="000000"/>
          <w:sz w:val="20"/>
          <w:szCs w:val="20"/>
        </w:rPr>
        <w:t>хранилищем</w:t>
      </w:r>
      <w:r w:rsidRPr="008A0813">
        <w:rPr>
          <w:rFonts w:ascii="Times New Roman" w:hAnsi="Times New Roman" w:cs="Times New Roman"/>
          <w:color w:val="000000"/>
          <w:sz w:val="20"/>
          <w:szCs w:val="20"/>
          <w:lang w:val="en-US"/>
        </w:rPr>
        <w:t xml:space="preserve"> </w:t>
      </w:r>
      <w:r w:rsidRPr="008A0813">
        <w:rPr>
          <w:rFonts w:ascii="Times New Roman" w:hAnsi="Times New Roman" w:cs="Times New Roman"/>
          <w:color w:val="000000"/>
          <w:sz w:val="20"/>
          <w:szCs w:val="20"/>
        </w:rPr>
        <w:t>данных</w:t>
      </w:r>
      <w:r w:rsidRPr="008A0813">
        <w:rPr>
          <w:rFonts w:ascii="Times New Roman" w:hAnsi="Times New Roman" w:cs="Times New Roman"/>
          <w:color w:val="000000"/>
          <w:sz w:val="20"/>
          <w:szCs w:val="20"/>
          <w:lang w:val="en-US"/>
        </w:rPr>
        <w:t>(</w:t>
      </w:r>
      <w:r w:rsidRPr="008A0813">
        <w:rPr>
          <w:rStyle w:val="HTML"/>
          <w:rFonts w:ascii="Times New Roman" w:eastAsiaTheme="minorHAnsi" w:hAnsi="Times New Roman" w:cs="Times New Roman"/>
          <w:color w:val="222222"/>
          <w:lang w:val="en-US"/>
        </w:rPr>
        <w:t>load, save, update, delete</w:t>
      </w:r>
      <w:r w:rsidRPr="008A0813">
        <w:rPr>
          <w:rFonts w:ascii="Times New Roman" w:hAnsi="Times New Roman" w:cs="Times New Roman"/>
          <w:color w:val="000000"/>
          <w:sz w:val="20"/>
          <w:szCs w:val="20"/>
          <w:lang w:val="en-US"/>
        </w:rPr>
        <w:t>).</w:t>
      </w:r>
      <w:r w:rsidRPr="008A0813">
        <w:rPr>
          <w:rFonts w:ascii="Times New Roman" w:hAnsi="Times New Roman" w:cs="Times New Roman"/>
          <w:color w:val="000000"/>
          <w:sz w:val="20"/>
          <w:szCs w:val="20"/>
          <w:lang w:val="en-US"/>
        </w:rPr>
        <w:br/>
      </w:r>
      <w:r w:rsidRPr="008A0813">
        <w:rPr>
          <w:rFonts w:ascii="Times New Roman" w:hAnsi="Times New Roman" w:cs="Times New Roman"/>
          <w:color w:val="000000"/>
          <w:sz w:val="20"/>
          <w:szCs w:val="20"/>
        </w:rPr>
        <w:t>К чему это может привести?</w:t>
      </w:r>
      <w:r w:rsidRPr="008A0813">
        <w:rPr>
          <w:rFonts w:ascii="Times New Roman" w:hAnsi="Times New Roman" w:cs="Times New Roman"/>
          <w:color w:val="000000"/>
          <w:sz w:val="20"/>
          <w:szCs w:val="20"/>
        </w:rPr>
        <w:br/>
        <w:t>Приводит это к тому, что в случае, если мы хотим внести изменения в методы печати или работы хранилища, мы изменяем сам класс заказа, что может привести к его неработоспособности.</w:t>
      </w:r>
      <w:r w:rsidRPr="008A0813">
        <w:rPr>
          <w:rFonts w:ascii="Times New Roman" w:hAnsi="Times New Roman" w:cs="Times New Roman"/>
          <w:color w:val="000000"/>
          <w:sz w:val="20"/>
          <w:szCs w:val="20"/>
        </w:rPr>
        <w:br/>
        <w:t xml:space="preserve">Решить эту проблему стоит разделением данного класса на 3 </w:t>
      </w:r>
      <w:proofErr w:type="gramStart"/>
      <w:r w:rsidRPr="008A0813">
        <w:rPr>
          <w:rFonts w:ascii="Times New Roman" w:hAnsi="Times New Roman" w:cs="Times New Roman"/>
          <w:color w:val="000000"/>
          <w:sz w:val="20"/>
          <w:szCs w:val="20"/>
        </w:rPr>
        <w:t>отдельных</w:t>
      </w:r>
      <w:proofErr w:type="gramEnd"/>
      <w:r w:rsidRPr="008A0813">
        <w:rPr>
          <w:rFonts w:ascii="Times New Roman" w:hAnsi="Times New Roman" w:cs="Times New Roman"/>
          <w:color w:val="000000"/>
          <w:sz w:val="20"/>
          <w:szCs w:val="20"/>
        </w:rPr>
        <w:t xml:space="preserve"> класса, каждый из которых будет заниматься своей задачей</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lastRenderedPageBreak/>
        <w:br/>
      </w:r>
    </w:p>
    <w:p w:rsidR="00D05C7A" w:rsidRPr="008A0813" w:rsidRDefault="00D05C7A" w:rsidP="008A0813">
      <w:pPr>
        <w:pStyle w:val="HTML1"/>
        <w:shd w:val="clear" w:color="auto" w:fill="FFFFFF"/>
        <w:rPr>
          <w:rStyle w:val="hljs-class"/>
          <w:rFonts w:ascii="Times New Roman" w:hAnsi="Times New Roman" w:cs="Times New Roman"/>
          <w:color w:val="333333"/>
          <w:shd w:val="clear" w:color="auto" w:fill="F8F8F8"/>
          <w:lang w:val="en-US"/>
        </w:rPr>
      </w:pPr>
      <w:proofErr w:type="gramStart"/>
      <w:r w:rsidRPr="008A0813">
        <w:rPr>
          <w:rStyle w:val="hljs-keyword"/>
          <w:rFonts w:ascii="Times New Roman" w:hAnsi="Times New Roman" w:cs="Times New Roman"/>
          <w:b/>
          <w:bCs/>
          <w:color w:val="333333"/>
          <w:shd w:val="clear" w:color="auto" w:fill="F8F8F8"/>
          <w:lang w:val="en-US"/>
        </w:rPr>
        <w:t>class</w:t>
      </w:r>
      <w:proofErr w:type="gramEnd"/>
      <w:r w:rsidRPr="008A0813">
        <w:rPr>
          <w:rStyle w:val="hljs-class"/>
          <w:rFonts w:ascii="Times New Roman"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445588"/>
          <w:shd w:val="clear" w:color="auto" w:fill="F8F8F8"/>
          <w:lang w:val="en-US"/>
        </w:rPr>
        <w:t>Order</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calculateTotalSum</w:t>
      </w:r>
      <w:r w:rsidRPr="008A0813">
        <w:rPr>
          <w:rStyle w:val="hljs-params"/>
          <w:rFonts w:ascii="Times New Roman" w:hAnsi="Times New Roman" w:cs="Times New Roman"/>
          <w:color w:val="333333"/>
          <w:shd w:val="clear" w:color="auto" w:fill="F8F8F8"/>
          <w:lang w:val="en-US"/>
        </w:rPr>
        <w:t>()</w:t>
      </w:r>
      <w:r w:rsidRPr="008A0813">
        <w:rPr>
          <w:rStyle w:val="HTML"/>
          <w:rFonts w:ascii="Times New Roman" w:hAnsi="Times New Roman" w:cs="Times New Roman"/>
          <w:color w:val="333333"/>
          <w:shd w:val="clear" w:color="auto" w:fill="F8F8F8"/>
          <w:lang w:val="en-US"/>
        </w:rPr>
        <w:t>{</w:t>
      </w:r>
      <w:r w:rsidRPr="008A0813">
        <w:rPr>
          <w:rStyle w:val="hljs-comment"/>
          <w:rFonts w:ascii="Times New Roman" w:hAnsi="Times New Roman" w:cs="Times New Roman"/>
          <w:i/>
          <w:iCs/>
          <w:color w:val="999988"/>
          <w:shd w:val="clear" w:color="auto" w:fill="F8F8F8"/>
          <w:lang w:val="en-US"/>
        </w:rPr>
        <w:t>/*...*/</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getItems</w:t>
      </w:r>
      <w:r w:rsidRPr="008A0813">
        <w:rPr>
          <w:rStyle w:val="hljs-params"/>
          <w:rFonts w:ascii="Times New Roman" w:hAnsi="Times New Roman" w:cs="Times New Roman"/>
          <w:color w:val="333333"/>
          <w:shd w:val="clear" w:color="auto" w:fill="F8F8F8"/>
          <w:lang w:val="en-US"/>
        </w:rPr>
        <w:t>()</w:t>
      </w:r>
      <w:r w:rsidRPr="008A0813">
        <w:rPr>
          <w:rStyle w:val="HTML"/>
          <w:rFonts w:ascii="Times New Roman" w:hAnsi="Times New Roman" w:cs="Times New Roman"/>
          <w:color w:val="333333"/>
          <w:shd w:val="clear" w:color="auto" w:fill="F8F8F8"/>
          <w:lang w:val="en-US"/>
        </w:rPr>
        <w:t>{</w:t>
      </w:r>
      <w:r w:rsidRPr="008A0813">
        <w:rPr>
          <w:rStyle w:val="hljs-comment"/>
          <w:rFonts w:ascii="Times New Roman" w:hAnsi="Times New Roman" w:cs="Times New Roman"/>
          <w:i/>
          <w:iCs/>
          <w:color w:val="999988"/>
          <w:shd w:val="clear" w:color="auto" w:fill="F8F8F8"/>
          <w:lang w:val="en-US"/>
        </w:rPr>
        <w:t>/*...*/</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getItemCount</w:t>
      </w:r>
      <w:r w:rsidRPr="008A0813">
        <w:rPr>
          <w:rStyle w:val="hljs-params"/>
          <w:rFonts w:ascii="Times New Roman" w:hAnsi="Times New Roman" w:cs="Times New Roman"/>
          <w:color w:val="333333"/>
          <w:shd w:val="clear" w:color="auto" w:fill="F8F8F8"/>
          <w:lang w:val="en-US"/>
        </w:rPr>
        <w:t>()</w:t>
      </w:r>
      <w:r w:rsidRPr="008A0813">
        <w:rPr>
          <w:rStyle w:val="HTML"/>
          <w:rFonts w:ascii="Times New Roman" w:hAnsi="Times New Roman" w:cs="Times New Roman"/>
          <w:color w:val="333333"/>
          <w:shd w:val="clear" w:color="auto" w:fill="F8F8F8"/>
          <w:lang w:val="en-US"/>
        </w:rPr>
        <w:t>{</w:t>
      </w:r>
      <w:r w:rsidRPr="008A0813">
        <w:rPr>
          <w:rStyle w:val="hljs-comment"/>
          <w:rFonts w:ascii="Times New Roman" w:hAnsi="Times New Roman" w:cs="Times New Roman"/>
          <w:i/>
          <w:iCs/>
          <w:color w:val="999988"/>
          <w:shd w:val="clear" w:color="auto" w:fill="F8F8F8"/>
          <w:lang w:val="en-US"/>
        </w:rPr>
        <w:t>/*...*/</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addItem</w:t>
      </w:r>
      <w:r w:rsidRPr="008A0813">
        <w:rPr>
          <w:rStyle w:val="hljs-params"/>
          <w:rFonts w:ascii="Times New Roman" w:hAnsi="Times New Roman" w:cs="Times New Roman"/>
          <w:color w:val="333333"/>
          <w:shd w:val="clear" w:color="auto" w:fill="F8F8F8"/>
          <w:lang w:val="en-US"/>
        </w:rPr>
        <w:t>($item)</w:t>
      </w:r>
      <w:r w:rsidRPr="008A0813">
        <w:rPr>
          <w:rStyle w:val="HTML"/>
          <w:rFonts w:ascii="Times New Roman" w:hAnsi="Times New Roman" w:cs="Times New Roman"/>
          <w:color w:val="333333"/>
          <w:shd w:val="clear" w:color="auto" w:fill="F8F8F8"/>
          <w:lang w:val="en-US"/>
        </w:rPr>
        <w:t>{</w:t>
      </w:r>
      <w:r w:rsidRPr="008A0813">
        <w:rPr>
          <w:rStyle w:val="hljs-comment"/>
          <w:rFonts w:ascii="Times New Roman" w:hAnsi="Times New Roman" w:cs="Times New Roman"/>
          <w:i/>
          <w:iCs/>
          <w:color w:val="999988"/>
          <w:shd w:val="clear" w:color="auto" w:fill="F8F8F8"/>
          <w:lang w:val="en-US"/>
        </w:rPr>
        <w:t>/*...*/</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deleteItem</w:t>
      </w:r>
      <w:r w:rsidRPr="008A0813">
        <w:rPr>
          <w:rStyle w:val="hljs-params"/>
          <w:rFonts w:ascii="Times New Roman" w:hAnsi="Times New Roman" w:cs="Times New Roman"/>
          <w:color w:val="333333"/>
          <w:shd w:val="clear" w:color="auto" w:fill="F8F8F8"/>
          <w:lang w:val="en-US"/>
        </w:rPr>
        <w:t>($item)</w:t>
      </w:r>
      <w:r w:rsidRPr="008A0813">
        <w:rPr>
          <w:rStyle w:val="HTML"/>
          <w:rFonts w:ascii="Times New Roman" w:hAnsi="Times New Roman" w:cs="Times New Roman"/>
          <w:color w:val="333333"/>
          <w:shd w:val="clear" w:color="auto" w:fill="F8F8F8"/>
          <w:lang w:val="en-US"/>
        </w:rPr>
        <w:t>{</w:t>
      </w:r>
      <w:r w:rsidRPr="008A0813">
        <w:rPr>
          <w:rStyle w:val="hljs-comment"/>
          <w:rFonts w:ascii="Times New Roman" w:hAnsi="Times New Roman" w:cs="Times New Roman"/>
          <w:i/>
          <w:iCs/>
          <w:color w:val="999988"/>
          <w:shd w:val="clear" w:color="auto" w:fill="F8F8F8"/>
          <w:lang w:val="en-US"/>
        </w:rPr>
        <w:t>/*...*/</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p>
    <w:p w:rsidR="00D05C7A" w:rsidRPr="008A0813" w:rsidRDefault="00D05C7A" w:rsidP="008A0813">
      <w:pPr>
        <w:pStyle w:val="HTML1"/>
        <w:shd w:val="clear" w:color="auto" w:fill="FFFFFF"/>
        <w:rPr>
          <w:rStyle w:val="hljs-class"/>
          <w:rFonts w:ascii="Times New Roman" w:hAnsi="Times New Roman" w:cs="Times New Roman"/>
          <w:color w:val="333333"/>
          <w:shd w:val="clear" w:color="auto" w:fill="F8F8F8"/>
          <w:lang w:val="en-US"/>
        </w:rPr>
      </w:pPr>
      <w:proofErr w:type="gramStart"/>
      <w:r w:rsidRPr="008A0813">
        <w:rPr>
          <w:rStyle w:val="hljs-keyword"/>
          <w:rFonts w:ascii="Times New Roman" w:hAnsi="Times New Roman" w:cs="Times New Roman"/>
          <w:b/>
          <w:bCs/>
          <w:color w:val="333333"/>
          <w:shd w:val="clear" w:color="auto" w:fill="F8F8F8"/>
          <w:lang w:val="en-US"/>
        </w:rPr>
        <w:t>class</w:t>
      </w:r>
      <w:proofErr w:type="gramEnd"/>
      <w:r w:rsidRPr="008A0813">
        <w:rPr>
          <w:rStyle w:val="hljs-class"/>
          <w:rFonts w:ascii="Times New Roman"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445588"/>
          <w:shd w:val="clear" w:color="auto" w:fill="F8F8F8"/>
          <w:lang w:val="en-US"/>
        </w:rPr>
        <w:t>OrderRepository</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load</w:t>
      </w:r>
      <w:r w:rsidRPr="008A0813">
        <w:rPr>
          <w:rStyle w:val="hljs-params"/>
          <w:rFonts w:ascii="Times New Roman" w:hAnsi="Times New Roman" w:cs="Times New Roman"/>
          <w:color w:val="333333"/>
          <w:shd w:val="clear" w:color="auto" w:fill="F8F8F8"/>
          <w:lang w:val="en-US"/>
        </w:rPr>
        <w:t>($orderID)</w:t>
      </w:r>
      <w:r w:rsidRPr="008A0813">
        <w:rPr>
          <w:rStyle w:val="HTML"/>
          <w:rFonts w:ascii="Times New Roman" w:hAnsi="Times New Roman" w:cs="Times New Roman"/>
          <w:color w:val="333333"/>
          <w:shd w:val="clear" w:color="auto" w:fill="F8F8F8"/>
          <w:lang w:val="en-US"/>
        </w:rPr>
        <w:t>{</w:t>
      </w:r>
      <w:r w:rsidRPr="008A0813">
        <w:rPr>
          <w:rStyle w:val="hljs-comment"/>
          <w:rFonts w:ascii="Times New Roman" w:hAnsi="Times New Roman" w:cs="Times New Roman"/>
          <w:i/>
          <w:iCs/>
          <w:color w:val="999988"/>
          <w:shd w:val="clear" w:color="auto" w:fill="F8F8F8"/>
          <w:lang w:val="en-US"/>
        </w:rPr>
        <w:t>/*...*/</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save</w:t>
      </w:r>
      <w:r w:rsidRPr="008A0813">
        <w:rPr>
          <w:rStyle w:val="hljs-params"/>
          <w:rFonts w:ascii="Times New Roman" w:hAnsi="Times New Roman" w:cs="Times New Roman"/>
          <w:color w:val="333333"/>
          <w:shd w:val="clear" w:color="auto" w:fill="F8F8F8"/>
          <w:lang w:val="en-US"/>
        </w:rPr>
        <w:t>($order)</w:t>
      </w:r>
      <w:r w:rsidRPr="008A0813">
        <w:rPr>
          <w:rStyle w:val="HTML"/>
          <w:rFonts w:ascii="Times New Roman" w:hAnsi="Times New Roman" w:cs="Times New Roman"/>
          <w:color w:val="333333"/>
          <w:shd w:val="clear" w:color="auto" w:fill="F8F8F8"/>
          <w:lang w:val="en-US"/>
        </w:rPr>
        <w:t>{</w:t>
      </w:r>
      <w:r w:rsidRPr="008A0813">
        <w:rPr>
          <w:rStyle w:val="hljs-comment"/>
          <w:rFonts w:ascii="Times New Roman" w:hAnsi="Times New Roman" w:cs="Times New Roman"/>
          <w:i/>
          <w:iCs/>
          <w:color w:val="999988"/>
          <w:shd w:val="clear" w:color="auto" w:fill="F8F8F8"/>
          <w:lang w:val="en-US"/>
        </w:rPr>
        <w:t>/*...*/</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update</w:t>
      </w:r>
      <w:r w:rsidRPr="008A0813">
        <w:rPr>
          <w:rStyle w:val="hljs-params"/>
          <w:rFonts w:ascii="Times New Roman" w:hAnsi="Times New Roman" w:cs="Times New Roman"/>
          <w:color w:val="333333"/>
          <w:shd w:val="clear" w:color="auto" w:fill="F8F8F8"/>
          <w:lang w:val="en-US"/>
        </w:rPr>
        <w:t>($order)</w:t>
      </w:r>
      <w:r w:rsidRPr="008A0813">
        <w:rPr>
          <w:rStyle w:val="HTML"/>
          <w:rFonts w:ascii="Times New Roman" w:hAnsi="Times New Roman" w:cs="Times New Roman"/>
          <w:color w:val="333333"/>
          <w:shd w:val="clear" w:color="auto" w:fill="F8F8F8"/>
          <w:lang w:val="en-US"/>
        </w:rPr>
        <w:t>{</w:t>
      </w:r>
      <w:r w:rsidRPr="008A0813">
        <w:rPr>
          <w:rStyle w:val="hljs-comment"/>
          <w:rFonts w:ascii="Times New Roman" w:hAnsi="Times New Roman" w:cs="Times New Roman"/>
          <w:i/>
          <w:iCs/>
          <w:color w:val="999988"/>
          <w:shd w:val="clear" w:color="auto" w:fill="F8F8F8"/>
          <w:lang w:val="en-US"/>
        </w:rPr>
        <w:t>/*...*/</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delete</w:t>
      </w:r>
      <w:r w:rsidRPr="008A0813">
        <w:rPr>
          <w:rStyle w:val="hljs-params"/>
          <w:rFonts w:ascii="Times New Roman" w:hAnsi="Times New Roman" w:cs="Times New Roman"/>
          <w:color w:val="333333"/>
          <w:shd w:val="clear" w:color="auto" w:fill="F8F8F8"/>
          <w:lang w:val="en-US"/>
        </w:rPr>
        <w:t>($order)</w:t>
      </w:r>
      <w:r w:rsidRPr="008A0813">
        <w:rPr>
          <w:rStyle w:val="HTML"/>
          <w:rFonts w:ascii="Times New Roman" w:hAnsi="Times New Roman" w:cs="Times New Roman"/>
          <w:color w:val="333333"/>
          <w:shd w:val="clear" w:color="auto" w:fill="F8F8F8"/>
          <w:lang w:val="en-US"/>
        </w:rPr>
        <w:t>{</w:t>
      </w:r>
      <w:r w:rsidRPr="008A0813">
        <w:rPr>
          <w:rStyle w:val="hljs-comment"/>
          <w:rFonts w:ascii="Times New Roman" w:hAnsi="Times New Roman" w:cs="Times New Roman"/>
          <w:i/>
          <w:iCs/>
          <w:color w:val="999988"/>
          <w:shd w:val="clear" w:color="auto" w:fill="F8F8F8"/>
          <w:lang w:val="en-US"/>
        </w:rPr>
        <w:t>/*...*/</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p>
    <w:p w:rsidR="00D05C7A" w:rsidRPr="008A0813" w:rsidRDefault="00D05C7A" w:rsidP="008A0813">
      <w:pPr>
        <w:pStyle w:val="HTML1"/>
        <w:shd w:val="clear" w:color="auto" w:fill="FFFFFF"/>
        <w:rPr>
          <w:rStyle w:val="hljs-class"/>
          <w:rFonts w:ascii="Times New Roman" w:hAnsi="Times New Roman" w:cs="Times New Roman"/>
          <w:color w:val="333333"/>
          <w:shd w:val="clear" w:color="auto" w:fill="F8F8F8"/>
          <w:lang w:val="en-US"/>
        </w:rPr>
      </w:pPr>
      <w:proofErr w:type="gramStart"/>
      <w:r w:rsidRPr="008A0813">
        <w:rPr>
          <w:rStyle w:val="hljs-keyword"/>
          <w:rFonts w:ascii="Times New Roman" w:hAnsi="Times New Roman" w:cs="Times New Roman"/>
          <w:b/>
          <w:bCs/>
          <w:color w:val="333333"/>
          <w:shd w:val="clear" w:color="auto" w:fill="F8F8F8"/>
          <w:lang w:val="en-US"/>
        </w:rPr>
        <w:t>class</w:t>
      </w:r>
      <w:proofErr w:type="gramEnd"/>
      <w:r w:rsidRPr="008A0813">
        <w:rPr>
          <w:rStyle w:val="hljs-class"/>
          <w:rFonts w:ascii="Times New Roman"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445588"/>
          <w:shd w:val="clear" w:color="auto" w:fill="F8F8F8"/>
          <w:lang w:val="en-US"/>
        </w:rPr>
        <w:t>OrderViewer</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printOrder</w:t>
      </w:r>
      <w:r w:rsidRPr="008A0813">
        <w:rPr>
          <w:rStyle w:val="hljs-params"/>
          <w:rFonts w:ascii="Times New Roman" w:hAnsi="Times New Roman" w:cs="Times New Roman"/>
          <w:color w:val="333333"/>
          <w:shd w:val="clear" w:color="auto" w:fill="F8F8F8"/>
          <w:lang w:val="en-US"/>
        </w:rPr>
        <w:t>($order)</w:t>
      </w:r>
      <w:r w:rsidRPr="008A0813">
        <w:rPr>
          <w:rStyle w:val="HTML"/>
          <w:rFonts w:ascii="Times New Roman" w:hAnsi="Times New Roman" w:cs="Times New Roman"/>
          <w:color w:val="333333"/>
          <w:shd w:val="clear" w:color="auto" w:fill="F8F8F8"/>
          <w:lang w:val="en-US"/>
        </w:rPr>
        <w:t>{</w:t>
      </w:r>
      <w:r w:rsidRPr="008A0813">
        <w:rPr>
          <w:rStyle w:val="hljs-comment"/>
          <w:rFonts w:ascii="Times New Roman" w:hAnsi="Times New Roman" w:cs="Times New Roman"/>
          <w:i/>
          <w:iCs/>
          <w:color w:val="999988"/>
          <w:shd w:val="clear" w:color="auto" w:fill="F8F8F8"/>
          <w:lang w:val="en-US"/>
        </w:rPr>
        <w:t>/*...*/</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showOrder</w:t>
      </w:r>
      <w:r w:rsidRPr="008A0813">
        <w:rPr>
          <w:rStyle w:val="hljs-params"/>
          <w:rFonts w:ascii="Times New Roman" w:hAnsi="Times New Roman" w:cs="Times New Roman"/>
          <w:color w:val="333333"/>
          <w:shd w:val="clear" w:color="auto" w:fill="F8F8F8"/>
          <w:lang w:val="en-US"/>
        </w:rPr>
        <w:t>($order)</w:t>
      </w:r>
      <w:r w:rsidRPr="008A0813">
        <w:rPr>
          <w:rStyle w:val="HTML"/>
          <w:rFonts w:ascii="Times New Roman" w:hAnsi="Times New Roman" w:cs="Times New Roman"/>
          <w:color w:val="333333"/>
          <w:shd w:val="clear" w:color="auto" w:fill="F8F8F8"/>
          <w:lang w:val="en-US"/>
        </w:rPr>
        <w:t>{</w:t>
      </w:r>
      <w:r w:rsidRPr="008A0813">
        <w:rPr>
          <w:rStyle w:val="hljs-comment"/>
          <w:rFonts w:ascii="Times New Roman" w:hAnsi="Times New Roman" w:cs="Times New Roman"/>
          <w:i/>
          <w:iCs/>
          <w:color w:val="999988"/>
          <w:shd w:val="clear" w:color="auto" w:fill="F8F8F8"/>
          <w:lang w:val="en-US"/>
        </w:rPr>
        <w:t>/*...*/</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rPr>
      </w:pPr>
      <w:r w:rsidRPr="008A0813">
        <w:rPr>
          <w:rStyle w:val="HTML"/>
          <w:rFonts w:ascii="Times New Roman" w:hAnsi="Times New Roman" w:cs="Times New Roman"/>
          <w:color w:val="333333"/>
          <w:shd w:val="clear" w:color="auto" w:fill="F8F8F8"/>
        </w:rPr>
        <w:t>}</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Теперь каждый класс занимается своей конкретной задачей и для каждого класса есть только 1 причина для его изменения.</w:t>
      </w:r>
    </w:p>
    <w:p w:rsidR="00D05C7A" w:rsidRPr="008A0813" w:rsidRDefault="00D05C7A" w:rsidP="008A0813">
      <w:pPr>
        <w:pStyle w:val="4"/>
        <w:shd w:val="clear" w:color="auto" w:fill="FFFFFF"/>
        <w:spacing w:before="0" w:line="240" w:lineRule="auto"/>
        <w:rPr>
          <w:rFonts w:ascii="Times New Roman" w:hAnsi="Times New Roman" w:cs="Times New Roman"/>
          <w:b w:val="0"/>
          <w:bCs w:val="0"/>
          <w:color w:val="000000"/>
          <w:sz w:val="20"/>
          <w:szCs w:val="20"/>
        </w:rPr>
      </w:pPr>
      <w:r w:rsidRPr="008A0813">
        <w:rPr>
          <w:rFonts w:ascii="Times New Roman" w:hAnsi="Times New Roman" w:cs="Times New Roman"/>
          <w:b w:val="0"/>
          <w:bCs w:val="0"/>
          <w:color w:val="000000"/>
          <w:sz w:val="20"/>
          <w:szCs w:val="20"/>
        </w:rPr>
        <w:t>Принцип открытости/закрытости (Open-closed)</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rPr>
        <w:br/>
        <w:t>Данный принцип гласит — </w:t>
      </w:r>
      <w:r w:rsidRPr="008A0813">
        <w:rPr>
          <w:rStyle w:val="HTML"/>
          <w:rFonts w:ascii="Times New Roman" w:eastAsiaTheme="minorHAnsi" w:hAnsi="Times New Roman" w:cs="Times New Roman"/>
          <w:color w:val="222222"/>
        </w:rPr>
        <w:t>"программные сущности должны быть открыты для расширения, но закрыты для модификации"</w:t>
      </w:r>
      <w:r w:rsidRPr="008A0813">
        <w:rPr>
          <w:rFonts w:ascii="Times New Roman" w:hAnsi="Times New Roman" w:cs="Times New Roman"/>
          <w:color w:val="000000"/>
          <w:sz w:val="20"/>
          <w:szCs w:val="20"/>
        </w:rPr>
        <w:t>. На более простых словах это можно описать так — все классы, функции и т.д. должны проектироваться так, чтобы для изменения их поведения, нам не нужно было изменять их исходный код.</w:t>
      </w:r>
      <w:r w:rsidRPr="008A0813">
        <w:rPr>
          <w:rFonts w:ascii="Times New Roman" w:hAnsi="Times New Roman" w:cs="Times New Roman"/>
          <w:color w:val="000000"/>
          <w:sz w:val="20"/>
          <w:szCs w:val="20"/>
        </w:rPr>
        <w:br/>
        <w:t>Рассмотри</w:t>
      </w:r>
      <w:r w:rsidRPr="008A0813">
        <w:rPr>
          <w:rFonts w:ascii="Times New Roman" w:hAnsi="Times New Roman" w:cs="Times New Roman"/>
          <w:color w:val="000000"/>
          <w:sz w:val="20"/>
          <w:szCs w:val="20"/>
          <w:lang w:val="en-US"/>
        </w:rPr>
        <w:t xml:space="preserve"> </w:t>
      </w:r>
      <w:r w:rsidRPr="008A0813">
        <w:rPr>
          <w:rFonts w:ascii="Times New Roman" w:hAnsi="Times New Roman" w:cs="Times New Roman"/>
          <w:color w:val="000000"/>
          <w:sz w:val="20"/>
          <w:szCs w:val="20"/>
        </w:rPr>
        <w:t>на</w:t>
      </w:r>
      <w:r w:rsidRPr="008A0813">
        <w:rPr>
          <w:rFonts w:ascii="Times New Roman" w:hAnsi="Times New Roman" w:cs="Times New Roman"/>
          <w:color w:val="000000"/>
          <w:sz w:val="20"/>
          <w:szCs w:val="20"/>
          <w:lang w:val="en-US"/>
        </w:rPr>
        <w:t xml:space="preserve"> </w:t>
      </w:r>
      <w:r w:rsidRPr="008A0813">
        <w:rPr>
          <w:rFonts w:ascii="Times New Roman" w:hAnsi="Times New Roman" w:cs="Times New Roman"/>
          <w:color w:val="000000"/>
          <w:sz w:val="20"/>
          <w:szCs w:val="20"/>
        </w:rPr>
        <w:t>примере</w:t>
      </w:r>
      <w:r w:rsidRPr="008A0813">
        <w:rPr>
          <w:rFonts w:ascii="Times New Roman" w:hAnsi="Times New Roman" w:cs="Times New Roman"/>
          <w:color w:val="000000"/>
          <w:sz w:val="20"/>
          <w:szCs w:val="20"/>
          <w:lang w:val="en-US"/>
        </w:rPr>
        <w:t xml:space="preserve"> </w:t>
      </w:r>
      <w:r w:rsidRPr="008A0813">
        <w:rPr>
          <w:rFonts w:ascii="Times New Roman" w:hAnsi="Times New Roman" w:cs="Times New Roman"/>
          <w:color w:val="000000"/>
          <w:sz w:val="20"/>
          <w:szCs w:val="20"/>
        </w:rPr>
        <w:t>класса</w:t>
      </w:r>
      <w:r w:rsidRPr="008A0813">
        <w:rPr>
          <w:rFonts w:ascii="Times New Roman" w:hAnsi="Times New Roman" w:cs="Times New Roman"/>
          <w:color w:val="000000"/>
          <w:sz w:val="20"/>
          <w:szCs w:val="20"/>
          <w:lang w:val="en-US"/>
        </w:rPr>
        <w:t> </w:t>
      </w:r>
      <w:r w:rsidRPr="008A0813">
        <w:rPr>
          <w:rStyle w:val="HTML"/>
          <w:rFonts w:ascii="Times New Roman" w:eastAsiaTheme="minorHAnsi" w:hAnsi="Times New Roman" w:cs="Times New Roman"/>
          <w:color w:val="222222"/>
          <w:lang w:val="en-US"/>
        </w:rPr>
        <w:t>OrderRepository</w:t>
      </w:r>
      <w:r w:rsidRPr="008A0813">
        <w:rPr>
          <w:rFonts w:ascii="Times New Roman" w:hAnsi="Times New Roman" w:cs="Times New Roman"/>
          <w:color w:val="000000"/>
          <w:sz w:val="20"/>
          <w:szCs w:val="20"/>
          <w:lang w:val="en-US"/>
        </w:rPr>
        <w:t>.</w:t>
      </w:r>
      <w:r w:rsidRPr="008A0813">
        <w:rPr>
          <w:rFonts w:ascii="Times New Roman" w:hAnsi="Times New Roman" w:cs="Times New Roman"/>
          <w:color w:val="000000"/>
          <w:sz w:val="20"/>
          <w:szCs w:val="20"/>
          <w:lang w:val="en-US"/>
        </w:rPr>
        <w:br/>
      </w:r>
    </w:p>
    <w:p w:rsidR="00D05C7A" w:rsidRPr="008A0813" w:rsidRDefault="00D05C7A" w:rsidP="008A0813">
      <w:pPr>
        <w:pStyle w:val="HTML1"/>
        <w:shd w:val="clear" w:color="auto" w:fill="FFFFFF"/>
        <w:rPr>
          <w:rStyle w:val="hljs-class"/>
          <w:rFonts w:ascii="Times New Roman" w:hAnsi="Times New Roman" w:cs="Times New Roman"/>
          <w:color w:val="333333"/>
          <w:shd w:val="clear" w:color="auto" w:fill="F8F8F8"/>
          <w:lang w:val="en-US"/>
        </w:rPr>
      </w:pPr>
      <w:proofErr w:type="gramStart"/>
      <w:r w:rsidRPr="008A0813">
        <w:rPr>
          <w:rStyle w:val="hljs-keyword"/>
          <w:rFonts w:ascii="Times New Roman" w:hAnsi="Times New Roman" w:cs="Times New Roman"/>
          <w:b/>
          <w:bCs/>
          <w:color w:val="333333"/>
          <w:shd w:val="clear" w:color="auto" w:fill="F8F8F8"/>
          <w:lang w:val="en-US"/>
        </w:rPr>
        <w:t>class</w:t>
      </w:r>
      <w:proofErr w:type="gramEnd"/>
      <w:r w:rsidRPr="008A0813">
        <w:rPr>
          <w:rStyle w:val="hljs-class"/>
          <w:rFonts w:ascii="Times New Roman"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445588"/>
          <w:shd w:val="clear" w:color="auto" w:fill="F8F8F8"/>
          <w:lang w:val="en-US"/>
        </w:rPr>
        <w:t>OrderRepository</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ljs-function"/>
          <w:rFonts w:ascii="Times New Roman" w:eastAsiaTheme="majorEastAsia"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load</w:t>
      </w:r>
      <w:r w:rsidRPr="008A0813">
        <w:rPr>
          <w:rStyle w:val="hljs-params"/>
          <w:rFonts w:ascii="Times New Roman" w:hAnsi="Times New Roman" w:cs="Times New Roman"/>
          <w:color w:val="333333"/>
          <w:shd w:val="clear" w:color="auto" w:fill="F8F8F8"/>
          <w:lang w:val="en-US"/>
        </w:rPr>
        <w:t>($orderID)</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ljs-function"/>
          <w:rFonts w:ascii="Times New Roman" w:eastAsiaTheme="majorEastAsia" w:hAnsi="Times New Roman" w:cs="Times New Roman"/>
          <w:color w:val="333333"/>
          <w:shd w:val="clear" w:color="auto" w:fill="F8F8F8"/>
          <w:lang w:val="en-US"/>
        </w:rPr>
        <w:tab/>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r w:rsidRPr="008A0813">
        <w:rPr>
          <w:rStyle w:val="HTML"/>
          <w:rFonts w:ascii="Times New Roman" w:hAnsi="Times New Roman" w:cs="Times New Roman"/>
          <w:color w:val="333333"/>
          <w:shd w:val="clear" w:color="auto" w:fill="F8F8F8"/>
          <w:lang w:val="en-US"/>
        </w:rPr>
        <w:tab/>
        <w:t xml:space="preserve">$pdo = </w:t>
      </w:r>
      <w:r w:rsidRPr="008A0813">
        <w:rPr>
          <w:rStyle w:val="hljs-keyword"/>
          <w:rFonts w:ascii="Times New Roman" w:hAnsi="Times New Roman" w:cs="Times New Roman"/>
          <w:b/>
          <w:bCs/>
          <w:color w:val="333333"/>
          <w:shd w:val="clear" w:color="auto" w:fill="F8F8F8"/>
          <w:lang w:val="en-US"/>
        </w:rPr>
        <w:t>new</w:t>
      </w:r>
      <w:r w:rsidRPr="008A0813">
        <w:rPr>
          <w:rStyle w:val="HTML"/>
          <w:rFonts w:ascii="Times New Roman" w:hAnsi="Times New Roman" w:cs="Times New Roman"/>
          <w:color w:val="333333"/>
          <w:shd w:val="clear" w:color="auto" w:fill="F8F8F8"/>
          <w:lang w:val="en-US"/>
        </w:rPr>
        <w:t xml:space="preserve"> </w:t>
      </w:r>
      <w:proofErr w:type="gramStart"/>
      <w:r w:rsidRPr="008A0813">
        <w:rPr>
          <w:rStyle w:val="HTML"/>
          <w:rFonts w:ascii="Times New Roman" w:hAnsi="Times New Roman" w:cs="Times New Roman"/>
          <w:color w:val="333333"/>
          <w:shd w:val="clear" w:color="auto" w:fill="F8F8F8"/>
          <w:lang w:val="en-US"/>
        </w:rPr>
        <w:t>PDO(</w:t>
      </w:r>
      <w:proofErr w:type="gramEnd"/>
      <w:r w:rsidRPr="008A0813">
        <w:rPr>
          <w:rStyle w:val="HTML"/>
          <w:rFonts w:ascii="Times New Roman" w:hAnsi="Times New Roman" w:cs="Times New Roman"/>
          <w:color w:val="333333"/>
          <w:shd w:val="clear" w:color="auto" w:fill="F8F8F8"/>
          <w:lang w:val="en-US"/>
        </w:rPr>
        <w:t>$this-&gt;config-&gt;getDsn(), $this-&gt;config-&gt;getDBUser(), $this-&gt;config-&gt;getDBPassword());</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r w:rsidRPr="008A0813">
        <w:rPr>
          <w:rStyle w:val="HTML"/>
          <w:rFonts w:ascii="Times New Roman" w:hAnsi="Times New Roman" w:cs="Times New Roman"/>
          <w:color w:val="333333"/>
          <w:shd w:val="clear" w:color="auto" w:fill="F8F8F8"/>
          <w:lang w:val="en-US"/>
        </w:rPr>
        <w:tab/>
        <w:t>$statement = $pdo-&gt;</w:t>
      </w:r>
      <w:proofErr w:type="gramStart"/>
      <w:r w:rsidRPr="008A0813">
        <w:rPr>
          <w:rStyle w:val="HTML"/>
          <w:rFonts w:ascii="Times New Roman" w:hAnsi="Times New Roman" w:cs="Times New Roman"/>
          <w:color w:val="333333"/>
          <w:shd w:val="clear" w:color="auto" w:fill="F8F8F8"/>
          <w:lang w:val="en-US"/>
        </w:rPr>
        <w:t>prepare(</w:t>
      </w:r>
      <w:proofErr w:type="gramEnd"/>
      <w:r w:rsidRPr="008A0813">
        <w:rPr>
          <w:rStyle w:val="hljs-string"/>
          <w:rFonts w:ascii="Times New Roman" w:hAnsi="Times New Roman" w:cs="Times New Roman"/>
          <w:color w:val="DD1144"/>
          <w:shd w:val="clear" w:color="auto" w:fill="F8F8F8"/>
          <w:lang w:val="en-US"/>
        </w:rPr>
        <w:t>'SELECT * FROM `orders` WHERE id=:id'</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r w:rsidRPr="008A0813">
        <w:rPr>
          <w:rStyle w:val="HTML"/>
          <w:rFonts w:ascii="Times New Roman" w:hAnsi="Times New Roman" w:cs="Times New Roman"/>
          <w:color w:val="333333"/>
          <w:shd w:val="clear" w:color="auto" w:fill="F8F8F8"/>
          <w:lang w:val="en-US"/>
        </w:rPr>
        <w:tab/>
        <w:t>$statement-&gt;</w:t>
      </w:r>
      <w:proofErr w:type="gramStart"/>
      <w:r w:rsidRPr="008A0813">
        <w:rPr>
          <w:rStyle w:val="HTML"/>
          <w:rFonts w:ascii="Times New Roman" w:hAnsi="Times New Roman" w:cs="Times New Roman"/>
          <w:color w:val="333333"/>
          <w:shd w:val="clear" w:color="auto" w:fill="F8F8F8"/>
          <w:lang w:val="en-US"/>
        </w:rPr>
        <w:t>execute(</w:t>
      </w:r>
      <w:proofErr w:type="gramEnd"/>
      <w:r w:rsidRPr="008A0813">
        <w:rPr>
          <w:rStyle w:val="hljs-keyword"/>
          <w:rFonts w:ascii="Times New Roman" w:hAnsi="Times New Roman" w:cs="Times New Roman"/>
          <w:b/>
          <w:bCs/>
          <w:color w:val="333333"/>
          <w:shd w:val="clear" w:color="auto" w:fill="F8F8F8"/>
          <w:lang w:val="en-US"/>
        </w:rPr>
        <w:t>array</w:t>
      </w:r>
      <w:r w:rsidRPr="008A0813">
        <w:rPr>
          <w:rStyle w:val="HTML"/>
          <w:rFonts w:ascii="Times New Roman" w:hAnsi="Times New Roman" w:cs="Times New Roman"/>
          <w:color w:val="333333"/>
          <w:shd w:val="clear" w:color="auto" w:fill="F8F8F8"/>
          <w:lang w:val="en-US"/>
        </w:rPr>
        <w:t>(</w:t>
      </w:r>
      <w:r w:rsidRPr="008A0813">
        <w:rPr>
          <w:rStyle w:val="hljs-string"/>
          <w:rFonts w:ascii="Times New Roman" w:hAnsi="Times New Roman" w:cs="Times New Roman"/>
          <w:color w:val="DD1144"/>
          <w:shd w:val="clear" w:color="auto" w:fill="F8F8F8"/>
          <w:lang w:val="en-US"/>
        </w:rPr>
        <w:t>':id'</w:t>
      </w:r>
      <w:r w:rsidRPr="008A0813">
        <w:rPr>
          <w:rStyle w:val="HTML"/>
          <w:rFonts w:ascii="Times New Roman" w:hAnsi="Times New Roman" w:cs="Times New Roman"/>
          <w:color w:val="333333"/>
          <w:shd w:val="clear" w:color="auto" w:fill="F8F8F8"/>
          <w:lang w:val="en-US"/>
        </w:rPr>
        <w:t xml:space="preserve"> =&gt; $orderID));</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return</w:t>
      </w:r>
      <w:proofErr w:type="gramEnd"/>
      <w:r w:rsidRPr="008A0813">
        <w:rPr>
          <w:rStyle w:val="HTML"/>
          <w:rFonts w:ascii="Times New Roman" w:hAnsi="Times New Roman" w:cs="Times New Roman"/>
          <w:color w:val="333333"/>
          <w:shd w:val="clear" w:color="auto" w:fill="F8F8F8"/>
          <w:lang w:val="en-US"/>
        </w:rPr>
        <w:t xml:space="preserve"> $query-&gt;fetchObject(</w:t>
      </w:r>
      <w:r w:rsidRPr="008A0813">
        <w:rPr>
          <w:rStyle w:val="hljs-string"/>
          <w:rFonts w:ascii="Times New Roman" w:hAnsi="Times New Roman" w:cs="Times New Roman"/>
          <w:color w:val="DD1144"/>
          <w:shd w:val="clear" w:color="auto" w:fill="F8F8F8"/>
          <w:lang w:val="en-US"/>
        </w:rPr>
        <w:t>'Order'</w:t>
      </w:r>
      <w:r w:rsidRPr="008A0813">
        <w:rPr>
          <w:rStyle w:val="HTML"/>
          <w:rFonts w:ascii="Times New Roman" w:hAnsi="Times New Roman" w:cs="Times New Roman"/>
          <w:color w:val="333333"/>
          <w:shd w:val="clear" w:color="auto" w:fill="F8F8F8"/>
          <w:lang w:val="en-US"/>
        </w:rPr>
        <w:t>);</w:t>
      </w:r>
      <w:r w:rsidRPr="008A0813">
        <w:rPr>
          <w:rStyle w:val="HTML"/>
          <w:rFonts w:ascii="Times New Roman" w:hAnsi="Times New Roman" w:cs="Times New Roman"/>
          <w:color w:val="333333"/>
          <w:shd w:val="clear" w:color="auto" w:fill="F8F8F8"/>
          <w:lang w:val="en-US"/>
        </w:rPr>
        <w:tab/>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save</w:t>
      </w:r>
      <w:r w:rsidRPr="008A0813">
        <w:rPr>
          <w:rStyle w:val="hljs-params"/>
          <w:rFonts w:ascii="Times New Roman" w:hAnsi="Times New Roman" w:cs="Times New Roman"/>
          <w:color w:val="333333"/>
          <w:shd w:val="clear" w:color="auto" w:fill="F8F8F8"/>
          <w:lang w:val="en-US"/>
        </w:rPr>
        <w:t>($order)</w:t>
      </w:r>
      <w:r w:rsidRPr="008A0813">
        <w:rPr>
          <w:rStyle w:val="HTML"/>
          <w:rFonts w:ascii="Times New Roman" w:hAnsi="Times New Roman" w:cs="Times New Roman"/>
          <w:color w:val="333333"/>
          <w:shd w:val="clear" w:color="auto" w:fill="F8F8F8"/>
          <w:lang w:val="en-US"/>
        </w:rPr>
        <w:t>{</w:t>
      </w:r>
      <w:r w:rsidRPr="008A0813">
        <w:rPr>
          <w:rStyle w:val="hljs-comment"/>
          <w:rFonts w:ascii="Times New Roman" w:hAnsi="Times New Roman" w:cs="Times New Roman"/>
          <w:i/>
          <w:iCs/>
          <w:color w:val="999988"/>
          <w:shd w:val="clear" w:color="auto" w:fill="F8F8F8"/>
          <w:lang w:val="en-US"/>
        </w:rPr>
        <w:t>/*...*/</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update</w:t>
      </w:r>
      <w:r w:rsidRPr="008A0813">
        <w:rPr>
          <w:rStyle w:val="hljs-params"/>
          <w:rFonts w:ascii="Times New Roman" w:hAnsi="Times New Roman" w:cs="Times New Roman"/>
          <w:color w:val="333333"/>
          <w:shd w:val="clear" w:color="auto" w:fill="F8F8F8"/>
          <w:lang w:val="en-US"/>
        </w:rPr>
        <w:t>($order)</w:t>
      </w:r>
      <w:r w:rsidRPr="008A0813">
        <w:rPr>
          <w:rStyle w:val="HTML"/>
          <w:rFonts w:ascii="Times New Roman" w:hAnsi="Times New Roman" w:cs="Times New Roman"/>
          <w:color w:val="333333"/>
          <w:shd w:val="clear" w:color="auto" w:fill="F8F8F8"/>
          <w:lang w:val="en-US"/>
        </w:rPr>
        <w:t>{</w:t>
      </w:r>
      <w:r w:rsidRPr="008A0813">
        <w:rPr>
          <w:rStyle w:val="hljs-comment"/>
          <w:rFonts w:ascii="Times New Roman" w:hAnsi="Times New Roman" w:cs="Times New Roman"/>
          <w:i/>
          <w:iCs/>
          <w:color w:val="999988"/>
          <w:shd w:val="clear" w:color="auto" w:fill="F8F8F8"/>
          <w:lang w:val="en-US"/>
        </w:rPr>
        <w:t>/*...*/</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delete</w:t>
      </w:r>
      <w:r w:rsidRPr="008A0813">
        <w:rPr>
          <w:rStyle w:val="hljs-params"/>
          <w:rFonts w:ascii="Times New Roman" w:hAnsi="Times New Roman" w:cs="Times New Roman"/>
          <w:color w:val="333333"/>
          <w:shd w:val="clear" w:color="auto" w:fill="F8F8F8"/>
          <w:lang w:val="en-US"/>
        </w:rPr>
        <w:t>($order)</w:t>
      </w:r>
      <w:r w:rsidRPr="008A0813">
        <w:rPr>
          <w:rStyle w:val="HTML"/>
          <w:rFonts w:ascii="Times New Roman" w:hAnsi="Times New Roman" w:cs="Times New Roman"/>
          <w:color w:val="333333"/>
          <w:shd w:val="clear" w:color="auto" w:fill="F8F8F8"/>
          <w:lang w:val="en-US"/>
        </w:rPr>
        <w:t>{</w:t>
      </w:r>
      <w:r w:rsidRPr="008A0813">
        <w:rPr>
          <w:rStyle w:val="hljs-comment"/>
          <w:rFonts w:ascii="Times New Roman" w:hAnsi="Times New Roman" w:cs="Times New Roman"/>
          <w:i/>
          <w:iCs/>
          <w:color w:val="999988"/>
          <w:shd w:val="clear" w:color="auto" w:fill="F8F8F8"/>
          <w:lang w:val="en-US"/>
        </w:rPr>
        <w:t>/*...*/</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rPr>
      </w:pPr>
      <w:r w:rsidRPr="008A0813">
        <w:rPr>
          <w:rStyle w:val="HTML"/>
          <w:rFonts w:ascii="Times New Roman" w:hAnsi="Times New Roman" w:cs="Times New Roman"/>
          <w:color w:val="333333"/>
          <w:shd w:val="clear" w:color="auto" w:fill="F8F8F8"/>
        </w:rPr>
        <w:t>}</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В данном случае хранилищем у нас является база данных</w:t>
      </w:r>
      <w:proofErr w:type="gramStart"/>
      <w:r w:rsidRPr="008A0813">
        <w:rPr>
          <w:rFonts w:ascii="Times New Roman" w:hAnsi="Times New Roman" w:cs="Times New Roman"/>
          <w:color w:val="000000"/>
          <w:sz w:val="20"/>
          <w:szCs w:val="20"/>
        </w:rPr>
        <w:t>.</w:t>
      </w:r>
      <w:proofErr w:type="gramEnd"/>
      <w:r w:rsidRPr="008A0813">
        <w:rPr>
          <w:rFonts w:ascii="Times New Roman" w:hAnsi="Times New Roman" w:cs="Times New Roman"/>
          <w:color w:val="000000"/>
          <w:sz w:val="20"/>
          <w:szCs w:val="20"/>
        </w:rPr>
        <w:t xml:space="preserve"> </w:t>
      </w:r>
      <w:proofErr w:type="gramStart"/>
      <w:r w:rsidRPr="008A0813">
        <w:rPr>
          <w:rFonts w:ascii="Times New Roman" w:hAnsi="Times New Roman" w:cs="Times New Roman"/>
          <w:color w:val="000000"/>
          <w:sz w:val="20"/>
          <w:szCs w:val="20"/>
        </w:rPr>
        <w:t>н</w:t>
      </w:r>
      <w:proofErr w:type="gramEnd"/>
      <w:r w:rsidRPr="008A0813">
        <w:rPr>
          <w:rFonts w:ascii="Times New Roman" w:hAnsi="Times New Roman" w:cs="Times New Roman"/>
          <w:color w:val="000000"/>
          <w:sz w:val="20"/>
          <w:szCs w:val="20"/>
        </w:rPr>
        <w:t>апример, MySQL. Но вдруг мы захотели подгружать наши данные о заказах, например, через API стороннего сервера, который, допустим, берёт данные из 1С. Какие изменения нам надо будет внести? Есть несколько вариантов, например, непосредственно изменить методы класса </w:t>
      </w:r>
      <w:r w:rsidRPr="008A0813">
        <w:rPr>
          <w:rStyle w:val="HTML"/>
          <w:rFonts w:ascii="Times New Roman" w:eastAsiaTheme="minorHAnsi" w:hAnsi="Times New Roman" w:cs="Times New Roman"/>
          <w:color w:val="222222"/>
        </w:rPr>
        <w:t>OrderRepository</w:t>
      </w:r>
      <w:r w:rsidRPr="008A0813">
        <w:rPr>
          <w:rFonts w:ascii="Times New Roman" w:hAnsi="Times New Roman" w:cs="Times New Roman"/>
          <w:color w:val="000000"/>
          <w:sz w:val="20"/>
          <w:szCs w:val="20"/>
        </w:rPr>
        <w:t>, но этот не соответствует </w:t>
      </w:r>
      <w:r w:rsidRPr="008A0813">
        <w:rPr>
          <w:rFonts w:ascii="Times New Roman" w:hAnsi="Times New Roman" w:cs="Times New Roman"/>
          <w:i/>
          <w:iCs/>
          <w:color w:val="000000"/>
          <w:sz w:val="20"/>
          <w:szCs w:val="20"/>
        </w:rPr>
        <w:t>принципу открытости/закрытости</w:t>
      </w:r>
      <w:r w:rsidRPr="008A0813">
        <w:rPr>
          <w:rFonts w:ascii="Times New Roman" w:hAnsi="Times New Roman" w:cs="Times New Roman"/>
          <w:color w:val="000000"/>
          <w:sz w:val="20"/>
          <w:szCs w:val="20"/>
        </w:rPr>
        <w:t>, так как класс закрыт для модификации, да и внесение изменений в уже хорошо работающий класс нежелательно. Значит, можно наследоваться от класса </w:t>
      </w:r>
      <w:r w:rsidRPr="008A0813">
        <w:rPr>
          <w:rStyle w:val="HTML"/>
          <w:rFonts w:ascii="Times New Roman" w:eastAsiaTheme="minorHAnsi" w:hAnsi="Times New Roman" w:cs="Times New Roman"/>
          <w:color w:val="222222"/>
        </w:rPr>
        <w:t>OrderRepository</w:t>
      </w:r>
      <w:r w:rsidRPr="008A0813">
        <w:rPr>
          <w:rFonts w:ascii="Times New Roman" w:hAnsi="Times New Roman" w:cs="Times New Roman"/>
          <w:color w:val="000000"/>
          <w:sz w:val="20"/>
          <w:szCs w:val="20"/>
        </w:rPr>
        <w:t> и переопределить все методы, но это решение не самое лучше, так как при добавлении метода в </w:t>
      </w:r>
      <w:r w:rsidRPr="008A0813">
        <w:rPr>
          <w:rStyle w:val="HTML"/>
          <w:rFonts w:ascii="Times New Roman" w:eastAsiaTheme="minorHAnsi" w:hAnsi="Times New Roman" w:cs="Times New Roman"/>
          <w:color w:val="222222"/>
        </w:rPr>
        <w:t>OrderRepository</w:t>
      </w:r>
      <w:r w:rsidRPr="008A0813">
        <w:rPr>
          <w:rFonts w:ascii="Times New Roman" w:hAnsi="Times New Roman" w:cs="Times New Roman"/>
          <w:color w:val="000000"/>
          <w:sz w:val="20"/>
          <w:szCs w:val="20"/>
        </w:rPr>
        <w:t> нам придётся добавить аналогичные методы во все его наследники. Поэтому для выполнения </w:t>
      </w:r>
      <w:r w:rsidRPr="008A0813">
        <w:rPr>
          <w:rFonts w:ascii="Times New Roman" w:hAnsi="Times New Roman" w:cs="Times New Roman"/>
          <w:i/>
          <w:iCs/>
          <w:color w:val="000000"/>
          <w:sz w:val="20"/>
          <w:szCs w:val="20"/>
        </w:rPr>
        <w:t>принципа открытости/закрытости</w:t>
      </w:r>
      <w:r w:rsidRPr="008A0813">
        <w:rPr>
          <w:rFonts w:ascii="Times New Roman" w:hAnsi="Times New Roman" w:cs="Times New Roman"/>
          <w:color w:val="000000"/>
          <w:sz w:val="20"/>
          <w:szCs w:val="20"/>
        </w:rPr>
        <w:t> лучше применить следующее решение — создать интерфей</w:t>
      </w:r>
      <w:proofErr w:type="gramStart"/>
      <w:r w:rsidRPr="008A0813">
        <w:rPr>
          <w:rFonts w:ascii="Times New Roman" w:hAnsi="Times New Roman" w:cs="Times New Roman"/>
          <w:color w:val="000000"/>
          <w:sz w:val="20"/>
          <w:szCs w:val="20"/>
        </w:rPr>
        <w:t>c</w:t>
      </w:r>
      <w:proofErr w:type="gramEnd"/>
      <w:r w:rsidRPr="008A0813">
        <w:rPr>
          <w:rFonts w:ascii="Times New Roman" w:hAnsi="Times New Roman" w:cs="Times New Roman"/>
          <w:color w:val="000000"/>
          <w:sz w:val="20"/>
          <w:szCs w:val="20"/>
        </w:rPr>
        <w:t> </w:t>
      </w:r>
      <w:r w:rsidRPr="008A0813">
        <w:rPr>
          <w:rStyle w:val="HTML"/>
          <w:rFonts w:ascii="Times New Roman" w:eastAsiaTheme="minorHAnsi" w:hAnsi="Times New Roman" w:cs="Times New Roman"/>
          <w:color w:val="222222"/>
        </w:rPr>
        <w:t>IOrderSource</w:t>
      </w:r>
      <w:r w:rsidRPr="008A0813">
        <w:rPr>
          <w:rFonts w:ascii="Times New Roman" w:hAnsi="Times New Roman" w:cs="Times New Roman"/>
          <w:color w:val="000000"/>
          <w:sz w:val="20"/>
          <w:szCs w:val="20"/>
        </w:rPr>
        <w:t>, который будет реализовываться соответствующими классами </w:t>
      </w:r>
      <w:r w:rsidRPr="008A0813">
        <w:rPr>
          <w:rStyle w:val="HTML"/>
          <w:rFonts w:ascii="Times New Roman" w:eastAsiaTheme="minorHAnsi" w:hAnsi="Times New Roman" w:cs="Times New Roman"/>
          <w:color w:val="222222"/>
        </w:rPr>
        <w:t>MySQLOrderSource</w:t>
      </w:r>
      <w:r w:rsidRPr="008A0813">
        <w:rPr>
          <w:rFonts w:ascii="Times New Roman" w:hAnsi="Times New Roman" w:cs="Times New Roman"/>
          <w:color w:val="000000"/>
          <w:sz w:val="20"/>
          <w:szCs w:val="20"/>
        </w:rPr>
        <w:t>, </w:t>
      </w:r>
      <w:r w:rsidRPr="008A0813">
        <w:rPr>
          <w:rStyle w:val="HTML"/>
          <w:rFonts w:ascii="Times New Roman" w:eastAsiaTheme="minorHAnsi" w:hAnsi="Times New Roman" w:cs="Times New Roman"/>
          <w:color w:val="222222"/>
        </w:rPr>
        <w:t>ApiOrderSource</w:t>
      </w:r>
      <w:r w:rsidRPr="008A0813">
        <w:rPr>
          <w:rFonts w:ascii="Times New Roman" w:hAnsi="Times New Roman" w:cs="Times New Roman"/>
          <w:color w:val="000000"/>
          <w:sz w:val="20"/>
          <w:szCs w:val="20"/>
        </w:rPr>
        <w:t> и так далее.</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r w:rsidRPr="008A0813">
        <w:rPr>
          <w:rFonts w:ascii="Times New Roman" w:hAnsi="Times New Roman" w:cs="Times New Roman"/>
          <w:color w:val="6DA3BD"/>
          <w:sz w:val="20"/>
          <w:szCs w:val="20"/>
        </w:rPr>
        <w:t>Интерфейс IOrderSource и его реализация и использование</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Таким образом, мы можем изменить источник и соответственно поведение для класса </w:t>
      </w:r>
      <w:r w:rsidRPr="008A0813">
        <w:rPr>
          <w:rStyle w:val="HTML"/>
          <w:rFonts w:ascii="Times New Roman" w:eastAsiaTheme="minorHAnsi" w:hAnsi="Times New Roman" w:cs="Times New Roman"/>
          <w:color w:val="222222"/>
        </w:rPr>
        <w:t>OrderRepository</w:t>
      </w:r>
      <w:r w:rsidRPr="008A0813">
        <w:rPr>
          <w:rFonts w:ascii="Times New Roman" w:hAnsi="Times New Roman" w:cs="Times New Roman"/>
          <w:color w:val="000000"/>
          <w:sz w:val="20"/>
          <w:szCs w:val="20"/>
        </w:rPr>
        <w:t xml:space="preserve">, установив нужный нам </w:t>
      </w:r>
      <w:proofErr w:type="gramStart"/>
      <w:r w:rsidRPr="008A0813">
        <w:rPr>
          <w:rFonts w:ascii="Times New Roman" w:hAnsi="Times New Roman" w:cs="Times New Roman"/>
          <w:color w:val="000000"/>
          <w:sz w:val="20"/>
          <w:szCs w:val="20"/>
        </w:rPr>
        <w:t>класс</w:t>
      </w:r>
      <w:proofErr w:type="gramEnd"/>
      <w:r w:rsidRPr="008A0813">
        <w:rPr>
          <w:rFonts w:ascii="Times New Roman" w:hAnsi="Times New Roman" w:cs="Times New Roman"/>
          <w:color w:val="000000"/>
          <w:sz w:val="20"/>
          <w:szCs w:val="20"/>
        </w:rPr>
        <w:t xml:space="preserve"> реализующий </w:t>
      </w:r>
      <w:r w:rsidRPr="008A0813">
        <w:rPr>
          <w:rStyle w:val="HTML"/>
          <w:rFonts w:ascii="Times New Roman" w:eastAsiaTheme="minorHAnsi" w:hAnsi="Times New Roman" w:cs="Times New Roman"/>
          <w:color w:val="222222"/>
        </w:rPr>
        <w:t>IOrderSource</w:t>
      </w:r>
      <w:r w:rsidRPr="008A0813">
        <w:rPr>
          <w:rFonts w:ascii="Times New Roman" w:hAnsi="Times New Roman" w:cs="Times New Roman"/>
          <w:color w:val="000000"/>
          <w:sz w:val="20"/>
          <w:szCs w:val="20"/>
        </w:rPr>
        <w:t>, без изменения класса </w:t>
      </w:r>
      <w:r w:rsidRPr="008A0813">
        <w:rPr>
          <w:rStyle w:val="HTML"/>
          <w:rFonts w:ascii="Times New Roman" w:eastAsiaTheme="minorHAnsi" w:hAnsi="Times New Roman" w:cs="Times New Roman"/>
          <w:color w:val="222222"/>
        </w:rPr>
        <w:t>OrderRepository</w:t>
      </w:r>
      <w:r w:rsidRPr="008A0813">
        <w:rPr>
          <w:rFonts w:ascii="Times New Roman" w:hAnsi="Times New Roman" w:cs="Times New Roman"/>
          <w:color w:val="000000"/>
          <w:sz w:val="20"/>
          <w:szCs w:val="20"/>
        </w:rPr>
        <w:t>.</w:t>
      </w:r>
    </w:p>
    <w:p w:rsidR="00D05C7A" w:rsidRPr="008A0813" w:rsidRDefault="00D05C7A" w:rsidP="008A0813">
      <w:pPr>
        <w:pStyle w:val="4"/>
        <w:shd w:val="clear" w:color="auto" w:fill="FFFFFF"/>
        <w:spacing w:before="0" w:line="240" w:lineRule="auto"/>
        <w:rPr>
          <w:rFonts w:ascii="Times New Roman" w:hAnsi="Times New Roman" w:cs="Times New Roman"/>
          <w:b w:val="0"/>
          <w:bCs w:val="0"/>
          <w:color w:val="000000"/>
          <w:sz w:val="20"/>
          <w:szCs w:val="20"/>
        </w:rPr>
      </w:pPr>
      <w:r w:rsidRPr="008A0813">
        <w:rPr>
          <w:rFonts w:ascii="Times New Roman" w:hAnsi="Times New Roman" w:cs="Times New Roman"/>
          <w:b w:val="0"/>
          <w:bCs w:val="0"/>
          <w:color w:val="000000"/>
          <w:sz w:val="20"/>
          <w:szCs w:val="20"/>
        </w:rPr>
        <w:lastRenderedPageBreak/>
        <w:t>Принцип подстановки Барбары Лисков (Liskov substitution)</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br/>
        <w:t>Пожалуй, принцип, который вызывает самые большие затруднения в понимании. </w:t>
      </w:r>
      <w:r w:rsidRPr="008A0813">
        <w:rPr>
          <w:rFonts w:ascii="Times New Roman" w:hAnsi="Times New Roman" w:cs="Times New Roman"/>
          <w:color w:val="000000"/>
          <w:sz w:val="20"/>
          <w:szCs w:val="20"/>
        </w:rPr>
        <w:br/>
        <w:t>Принцип гласит — </w:t>
      </w:r>
      <w:r w:rsidRPr="008A0813">
        <w:rPr>
          <w:rFonts w:ascii="Times New Roman" w:hAnsi="Times New Roman" w:cs="Times New Roman"/>
          <w:i/>
          <w:iCs/>
          <w:color w:val="000000"/>
          <w:sz w:val="20"/>
          <w:szCs w:val="20"/>
        </w:rPr>
        <w:t>«Объекты в программе могут быть заменены их наследниками без изменения свой</w:t>
      </w:r>
      <w:proofErr w:type="gramStart"/>
      <w:r w:rsidRPr="008A0813">
        <w:rPr>
          <w:rFonts w:ascii="Times New Roman" w:hAnsi="Times New Roman" w:cs="Times New Roman"/>
          <w:i/>
          <w:iCs/>
          <w:color w:val="000000"/>
          <w:sz w:val="20"/>
          <w:szCs w:val="20"/>
        </w:rPr>
        <w:t>ств пр</w:t>
      </w:r>
      <w:proofErr w:type="gramEnd"/>
      <w:r w:rsidRPr="008A0813">
        <w:rPr>
          <w:rFonts w:ascii="Times New Roman" w:hAnsi="Times New Roman" w:cs="Times New Roman"/>
          <w:i/>
          <w:iCs/>
          <w:color w:val="000000"/>
          <w:sz w:val="20"/>
          <w:szCs w:val="20"/>
        </w:rPr>
        <w:t>ограммы»</w:t>
      </w:r>
      <w:r w:rsidRPr="008A0813">
        <w:rPr>
          <w:rFonts w:ascii="Times New Roman" w:hAnsi="Times New Roman" w:cs="Times New Roman"/>
          <w:color w:val="000000"/>
          <w:sz w:val="20"/>
          <w:szCs w:val="20"/>
        </w:rPr>
        <w:t>. Своими словами я бы это сказал так — при использовании наследника класса результат выполнения кода должен быть предсказуем и не изменять свойств метод.</w:t>
      </w:r>
      <w:r w:rsidRPr="008A0813">
        <w:rPr>
          <w:rFonts w:ascii="Times New Roman" w:hAnsi="Times New Roman" w:cs="Times New Roman"/>
          <w:color w:val="000000"/>
          <w:sz w:val="20"/>
          <w:szCs w:val="20"/>
        </w:rPr>
        <w:br/>
        <w:t xml:space="preserve">К сожалению, придумать доступного примера </w:t>
      </w:r>
      <w:proofErr w:type="gramStart"/>
      <w:r w:rsidRPr="008A0813">
        <w:rPr>
          <w:rFonts w:ascii="Times New Roman" w:hAnsi="Times New Roman" w:cs="Times New Roman"/>
          <w:color w:val="000000"/>
          <w:sz w:val="20"/>
          <w:szCs w:val="20"/>
        </w:rPr>
        <w:t>для</w:t>
      </w:r>
      <w:proofErr w:type="gramEnd"/>
      <w:r w:rsidRPr="008A0813">
        <w:rPr>
          <w:rFonts w:ascii="Times New Roman" w:hAnsi="Times New Roman" w:cs="Times New Roman"/>
          <w:color w:val="000000"/>
          <w:sz w:val="20"/>
          <w:szCs w:val="20"/>
        </w:rPr>
        <w:t xml:space="preserve"> </w:t>
      </w:r>
      <w:proofErr w:type="gramStart"/>
      <w:r w:rsidRPr="008A0813">
        <w:rPr>
          <w:rFonts w:ascii="Times New Roman" w:hAnsi="Times New Roman" w:cs="Times New Roman"/>
          <w:color w:val="000000"/>
          <w:sz w:val="20"/>
          <w:szCs w:val="20"/>
        </w:rPr>
        <w:t>это</w:t>
      </w:r>
      <w:proofErr w:type="gramEnd"/>
      <w:r w:rsidRPr="008A0813">
        <w:rPr>
          <w:rFonts w:ascii="Times New Roman" w:hAnsi="Times New Roman" w:cs="Times New Roman"/>
          <w:color w:val="000000"/>
          <w:sz w:val="20"/>
          <w:szCs w:val="20"/>
        </w:rPr>
        <w:t xml:space="preserve"> принципа в рамках задачи интернет-магазина я не смог, но есть классический пример с иерархией геометрических фигур и вычисления площади. Код примера ниже.</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r w:rsidRPr="008A0813">
        <w:rPr>
          <w:rFonts w:ascii="Times New Roman" w:hAnsi="Times New Roman" w:cs="Times New Roman"/>
          <w:color w:val="6DA3BD"/>
          <w:sz w:val="20"/>
          <w:szCs w:val="20"/>
        </w:rPr>
        <w:t>Пример иерархии прямоугольника и квадрата и вычислении их площади</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Очевидно, что такой код явно выполняется не так, как от него этого ждут. </w:t>
      </w:r>
      <w:r w:rsidRPr="008A0813">
        <w:rPr>
          <w:rFonts w:ascii="Times New Roman" w:hAnsi="Times New Roman" w:cs="Times New Roman"/>
          <w:color w:val="000000"/>
          <w:sz w:val="20"/>
          <w:szCs w:val="20"/>
        </w:rPr>
        <w:br/>
        <w:t xml:space="preserve">Но в чём проблема? Разве «квадрат» не является «прямоугольником»? Является, но в геометрических понятиях. В </w:t>
      </w:r>
      <w:proofErr w:type="gramStart"/>
      <w:r w:rsidRPr="008A0813">
        <w:rPr>
          <w:rFonts w:ascii="Times New Roman" w:hAnsi="Times New Roman" w:cs="Times New Roman"/>
          <w:color w:val="000000"/>
          <w:sz w:val="20"/>
          <w:szCs w:val="20"/>
        </w:rPr>
        <w:t>понятиях</w:t>
      </w:r>
      <w:proofErr w:type="gramEnd"/>
      <w:r w:rsidRPr="008A0813">
        <w:rPr>
          <w:rFonts w:ascii="Times New Roman" w:hAnsi="Times New Roman" w:cs="Times New Roman"/>
          <w:color w:val="000000"/>
          <w:sz w:val="20"/>
          <w:szCs w:val="20"/>
        </w:rPr>
        <w:t xml:space="preserve"> же объектов, квадрат не есть прямоугольник, поскольку поведение объекта «квадрат» не согласуется с поведением объекта «прямоугольник».</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 xml:space="preserve">Тогда </w:t>
      </w:r>
      <w:proofErr w:type="gramStart"/>
      <w:r w:rsidRPr="008A0813">
        <w:rPr>
          <w:rFonts w:ascii="Times New Roman" w:hAnsi="Times New Roman" w:cs="Times New Roman"/>
          <w:color w:val="000000"/>
          <w:sz w:val="20"/>
          <w:szCs w:val="20"/>
        </w:rPr>
        <w:t>же</w:t>
      </w:r>
      <w:proofErr w:type="gramEnd"/>
      <w:r w:rsidRPr="008A0813">
        <w:rPr>
          <w:rFonts w:ascii="Times New Roman" w:hAnsi="Times New Roman" w:cs="Times New Roman"/>
          <w:color w:val="000000"/>
          <w:sz w:val="20"/>
          <w:szCs w:val="20"/>
        </w:rPr>
        <w:t xml:space="preserve"> как решить проблему?</w:t>
      </w:r>
      <w:r w:rsidRPr="008A0813">
        <w:rPr>
          <w:rFonts w:ascii="Times New Roman" w:hAnsi="Times New Roman" w:cs="Times New Roman"/>
          <w:color w:val="000000"/>
          <w:sz w:val="20"/>
          <w:szCs w:val="20"/>
        </w:rPr>
        <w:br/>
        <w:t>Решение тесно связано с таким понятием как </w:t>
      </w:r>
      <w:r w:rsidRPr="008A0813">
        <w:rPr>
          <w:rFonts w:ascii="Times New Roman" w:hAnsi="Times New Roman" w:cs="Times New Roman"/>
          <w:i/>
          <w:iCs/>
          <w:color w:val="000000"/>
          <w:sz w:val="20"/>
          <w:szCs w:val="20"/>
        </w:rPr>
        <w:t>проектирование по контракту</w:t>
      </w:r>
      <w:r w:rsidRPr="008A0813">
        <w:rPr>
          <w:rFonts w:ascii="Times New Roman" w:hAnsi="Times New Roman" w:cs="Times New Roman"/>
          <w:color w:val="000000"/>
          <w:sz w:val="20"/>
          <w:szCs w:val="20"/>
        </w:rPr>
        <w:t>. Описание проектирования по контракту может занять не одну статью, поэтому ограничимся особенностями, которые касаются </w:t>
      </w:r>
      <w:r w:rsidRPr="008A0813">
        <w:rPr>
          <w:rFonts w:ascii="Times New Roman" w:hAnsi="Times New Roman" w:cs="Times New Roman"/>
          <w:i/>
          <w:iCs/>
          <w:color w:val="000000"/>
          <w:sz w:val="20"/>
          <w:szCs w:val="20"/>
        </w:rPr>
        <w:t>принципа Лисков</w:t>
      </w:r>
      <w:r w:rsidRPr="008A0813">
        <w:rPr>
          <w:rFonts w:ascii="Times New Roman" w:hAnsi="Times New Roman" w:cs="Times New Roman"/>
          <w:color w:val="000000"/>
          <w:sz w:val="20"/>
          <w:szCs w:val="20"/>
        </w:rPr>
        <w:t>.</w:t>
      </w:r>
      <w:r w:rsidRPr="008A0813">
        <w:rPr>
          <w:rFonts w:ascii="Times New Roman" w:hAnsi="Times New Roman" w:cs="Times New Roman"/>
          <w:color w:val="000000"/>
          <w:sz w:val="20"/>
          <w:szCs w:val="20"/>
        </w:rPr>
        <w:br/>
        <w:t>Проектирование по контракту ведет к некоторым ограничениям на то, как контракты могут взаимодействовать с наследованием, а именно:</w:t>
      </w:r>
      <w:r w:rsidRPr="008A0813">
        <w:rPr>
          <w:rFonts w:ascii="Times New Roman" w:hAnsi="Times New Roman" w:cs="Times New Roman"/>
          <w:color w:val="000000"/>
          <w:sz w:val="20"/>
          <w:szCs w:val="20"/>
        </w:rPr>
        <w:br/>
      </w:r>
    </w:p>
    <w:p w:rsidR="00D05C7A" w:rsidRPr="008A0813" w:rsidRDefault="00D05C7A" w:rsidP="008A0813">
      <w:pPr>
        <w:numPr>
          <w:ilvl w:val="0"/>
          <w:numId w:val="21"/>
        </w:numPr>
        <w:shd w:val="clear" w:color="auto" w:fill="FFFFFF"/>
        <w:spacing w:after="0" w:line="240" w:lineRule="auto"/>
        <w:ind w:left="460"/>
        <w:rPr>
          <w:rFonts w:ascii="Times New Roman" w:hAnsi="Times New Roman" w:cs="Times New Roman"/>
          <w:color w:val="000000"/>
          <w:sz w:val="20"/>
          <w:szCs w:val="20"/>
        </w:rPr>
      </w:pPr>
      <w:r w:rsidRPr="008A0813">
        <w:rPr>
          <w:rFonts w:ascii="Times New Roman" w:hAnsi="Times New Roman" w:cs="Times New Roman"/>
          <w:color w:val="000000"/>
          <w:sz w:val="20"/>
          <w:szCs w:val="20"/>
        </w:rPr>
        <w:t>Предусловия не могут быть усилены в подклассе.</w:t>
      </w:r>
    </w:p>
    <w:p w:rsidR="00D05C7A" w:rsidRPr="008A0813" w:rsidRDefault="00D05C7A" w:rsidP="008A0813">
      <w:pPr>
        <w:numPr>
          <w:ilvl w:val="0"/>
          <w:numId w:val="21"/>
        </w:numPr>
        <w:shd w:val="clear" w:color="auto" w:fill="FFFFFF"/>
        <w:spacing w:after="0" w:line="240" w:lineRule="auto"/>
        <w:ind w:left="460"/>
        <w:rPr>
          <w:rFonts w:ascii="Times New Roman" w:hAnsi="Times New Roman" w:cs="Times New Roman"/>
          <w:color w:val="000000"/>
          <w:sz w:val="20"/>
          <w:szCs w:val="20"/>
        </w:rPr>
      </w:pPr>
      <w:r w:rsidRPr="008A0813">
        <w:rPr>
          <w:rFonts w:ascii="Times New Roman" w:hAnsi="Times New Roman" w:cs="Times New Roman"/>
          <w:color w:val="000000"/>
          <w:sz w:val="20"/>
          <w:szCs w:val="20"/>
        </w:rPr>
        <w:t>Постусловия не могут быть ослаблены в подклассе.</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 xml:space="preserve">«Что ещё за пред- и постусловия?» — </w:t>
      </w:r>
      <w:proofErr w:type="gramStart"/>
      <w:r w:rsidRPr="008A0813">
        <w:rPr>
          <w:rFonts w:ascii="Times New Roman" w:hAnsi="Times New Roman" w:cs="Times New Roman"/>
          <w:color w:val="000000"/>
          <w:sz w:val="20"/>
          <w:szCs w:val="20"/>
        </w:rPr>
        <w:t>можете</w:t>
      </w:r>
      <w:proofErr w:type="gramEnd"/>
      <w:r w:rsidRPr="008A0813">
        <w:rPr>
          <w:rFonts w:ascii="Times New Roman" w:hAnsi="Times New Roman" w:cs="Times New Roman"/>
          <w:color w:val="000000"/>
          <w:sz w:val="20"/>
          <w:szCs w:val="20"/>
        </w:rPr>
        <w:t xml:space="preserve"> спросите Вы. </w:t>
      </w:r>
      <w:r w:rsidRPr="008A0813">
        <w:rPr>
          <w:rFonts w:ascii="Times New Roman" w:hAnsi="Times New Roman" w:cs="Times New Roman"/>
          <w:color w:val="000000"/>
          <w:sz w:val="20"/>
          <w:szCs w:val="20"/>
        </w:rPr>
        <w:br/>
      </w:r>
      <w:r w:rsidRPr="008A0813">
        <w:rPr>
          <w:rFonts w:ascii="Times New Roman" w:hAnsi="Times New Roman" w:cs="Times New Roman"/>
          <w:b/>
          <w:bCs/>
          <w:color w:val="000000"/>
          <w:sz w:val="20"/>
          <w:szCs w:val="20"/>
        </w:rPr>
        <w:t>Ответ</w:t>
      </w:r>
      <w:r w:rsidRPr="008A0813">
        <w:rPr>
          <w:rFonts w:ascii="Times New Roman" w:hAnsi="Times New Roman" w:cs="Times New Roman"/>
          <w:color w:val="000000"/>
          <w:sz w:val="20"/>
          <w:szCs w:val="20"/>
        </w:rPr>
        <w:t>: </w:t>
      </w:r>
      <w:r w:rsidRPr="008A0813">
        <w:rPr>
          <w:rFonts w:ascii="Times New Roman" w:hAnsi="Times New Roman" w:cs="Times New Roman"/>
          <w:i/>
          <w:iCs/>
          <w:color w:val="000000"/>
          <w:sz w:val="20"/>
          <w:szCs w:val="20"/>
        </w:rPr>
        <w:t>предусловия</w:t>
      </w:r>
      <w:r w:rsidRPr="008A0813">
        <w:rPr>
          <w:rFonts w:ascii="Times New Roman" w:hAnsi="Times New Roman" w:cs="Times New Roman"/>
          <w:color w:val="000000"/>
          <w:sz w:val="20"/>
          <w:szCs w:val="20"/>
        </w:rPr>
        <w:t> – это то, что должно быть выполнено вызывающей стороной перед вызовом метода, </w:t>
      </w:r>
      <w:r w:rsidRPr="008A0813">
        <w:rPr>
          <w:rFonts w:ascii="Times New Roman" w:hAnsi="Times New Roman" w:cs="Times New Roman"/>
          <w:i/>
          <w:iCs/>
          <w:color w:val="000000"/>
          <w:sz w:val="20"/>
          <w:szCs w:val="20"/>
        </w:rPr>
        <w:t>постусловия</w:t>
      </w:r>
      <w:r w:rsidRPr="008A0813">
        <w:rPr>
          <w:rFonts w:ascii="Times New Roman" w:hAnsi="Times New Roman" w:cs="Times New Roman"/>
          <w:color w:val="000000"/>
          <w:sz w:val="20"/>
          <w:szCs w:val="20"/>
        </w:rPr>
        <w:t> – это то, что, гарантируется вызываемым методом.</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 xml:space="preserve">Вернёмся к нашему примеру и посмотрим, как мы изменили </w:t>
      </w:r>
      <w:proofErr w:type="gramStart"/>
      <w:r w:rsidRPr="008A0813">
        <w:rPr>
          <w:rFonts w:ascii="Times New Roman" w:hAnsi="Times New Roman" w:cs="Times New Roman"/>
          <w:color w:val="000000"/>
          <w:sz w:val="20"/>
          <w:szCs w:val="20"/>
        </w:rPr>
        <w:t>пред</w:t>
      </w:r>
      <w:proofErr w:type="gramEnd"/>
      <w:r w:rsidRPr="008A0813">
        <w:rPr>
          <w:rFonts w:ascii="Times New Roman" w:hAnsi="Times New Roman" w:cs="Times New Roman"/>
          <w:color w:val="000000"/>
          <w:sz w:val="20"/>
          <w:szCs w:val="20"/>
        </w:rPr>
        <w:t>- и постусловия.</w:t>
      </w:r>
      <w:r w:rsidRPr="008A0813">
        <w:rPr>
          <w:rFonts w:ascii="Times New Roman" w:hAnsi="Times New Roman" w:cs="Times New Roman"/>
          <w:color w:val="000000"/>
          <w:sz w:val="20"/>
          <w:szCs w:val="20"/>
        </w:rPr>
        <w:br/>
        <w:t xml:space="preserve">Предусловия мы никак не использовали при вызове методов установки высоты и ширины, а вот постусловия в классе-наследнике мы изменили и изменили </w:t>
      </w:r>
      <w:proofErr w:type="gramStart"/>
      <w:r w:rsidRPr="008A0813">
        <w:rPr>
          <w:rFonts w:ascii="Times New Roman" w:hAnsi="Times New Roman" w:cs="Times New Roman"/>
          <w:color w:val="000000"/>
          <w:sz w:val="20"/>
          <w:szCs w:val="20"/>
        </w:rPr>
        <w:t>на</w:t>
      </w:r>
      <w:proofErr w:type="gramEnd"/>
      <w:r w:rsidRPr="008A0813">
        <w:rPr>
          <w:rFonts w:ascii="Times New Roman" w:hAnsi="Times New Roman" w:cs="Times New Roman"/>
          <w:color w:val="000000"/>
          <w:sz w:val="20"/>
          <w:szCs w:val="20"/>
        </w:rPr>
        <w:t xml:space="preserve"> более слабые, чего по принципу Лисков делать было нельзя. </w:t>
      </w:r>
      <w:r w:rsidRPr="008A0813">
        <w:rPr>
          <w:rFonts w:ascii="Times New Roman" w:hAnsi="Times New Roman" w:cs="Times New Roman"/>
          <w:color w:val="000000"/>
          <w:sz w:val="20"/>
          <w:szCs w:val="20"/>
        </w:rPr>
        <w:br/>
        <w:t>Ослабили мы их вот почему. Если за постусловие метода </w:t>
      </w:r>
      <w:r w:rsidRPr="008A0813">
        <w:rPr>
          <w:rStyle w:val="HTML"/>
          <w:rFonts w:ascii="Times New Roman" w:eastAsiaTheme="minorHAnsi" w:hAnsi="Times New Roman" w:cs="Times New Roman"/>
          <w:color w:val="222222"/>
        </w:rPr>
        <w:t>setWidth</w:t>
      </w:r>
      <w:r w:rsidRPr="008A0813">
        <w:rPr>
          <w:rFonts w:ascii="Times New Roman" w:hAnsi="Times New Roman" w:cs="Times New Roman"/>
          <w:color w:val="000000"/>
          <w:sz w:val="20"/>
          <w:szCs w:val="20"/>
        </w:rPr>
        <w:t> принять </w:t>
      </w:r>
      <w:r w:rsidRPr="008A0813">
        <w:rPr>
          <w:rStyle w:val="HTML"/>
          <w:rFonts w:ascii="Times New Roman" w:eastAsiaTheme="minorHAnsi" w:hAnsi="Times New Roman" w:cs="Times New Roman"/>
          <w:color w:val="222222"/>
        </w:rPr>
        <w:t>(($this-&gt;width == $width) &amp;&amp; ($this-&gt;height == $oldHeight))</w:t>
      </w:r>
      <w:r w:rsidRPr="008A0813">
        <w:rPr>
          <w:rFonts w:ascii="Times New Roman" w:hAnsi="Times New Roman" w:cs="Times New Roman"/>
          <w:color w:val="000000"/>
          <w:sz w:val="20"/>
          <w:szCs w:val="20"/>
        </w:rPr>
        <w:t> (</w:t>
      </w:r>
      <w:r w:rsidRPr="008A0813">
        <w:rPr>
          <w:rStyle w:val="HTML"/>
          <w:rFonts w:ascii="Times New Roman" w:eastAsiaTheme="minorHAnsi" w:hAnsi="Times New Roman" w:cs="Times New Roman"/>
          <w:color w:val="222222"/>
        </w:rPr>
        <w:t>$oldHeight</w:t>
      </w:r>
      <w:r w:rsidRPr="008A0813">
        <w:rPr>
          <w:rFonts w:ascii="Times New Roman" w:hAnsi="Times New Roman" w:cs="Times New Roman"/>
          <w:color w:val="000000"/>
          <w:sz w:val="20"/>
          <w:szCs w:val="20"/>
        </w:rPr>
        <w:t xml:space="preserve"> мы присвоили вначале метода setWidth), то это условие не выполняется в дочернем классе и соответственно мы его </w:t>
      </w:r>
      <w:proofErr w:type="gramStart"/>
      <w:r w:rsidRPr="008A0813">
        <w:rPr>
          <w:rFonts w:ascii="Times New Roman" w:hAnsi="Times New Roman" w:cs="Times New Roman"/>
          <w:color w:val="000000"/>
          <w:sz w:val="20"/>
          <w:szCs w:val="20"/>
        </w:rPr>
        <w:t>ослабили</w:t>
      </w:r>
      <w:proofErr w:type="gramEnd"/>
      <w:r w:rsidRPr="008A0813">
        <w:rPr>
          <w:rFonts w:ascii="Times New Roman" w:hAnsi="Times New Roman" w:cs="Times New Roman"/>
          <w:color w:val="000000"/>
          <w:sz w:val="20"/>
          <w:szCs w:val="20"/>
        </w:rPr>
        <w:t xml:space="preserve"> и </w:t>
      </w:r>
      <w:r w:rsidRPr="008A0813">
        <w:rPr>
          <w:rStyle w:val="HTML"/>
          <w:rFonts w:ascii="Times New Roman" w:eastAsiaTheme="minorHAnsi" w:hAnsi="Times New Roman" w:cs="Times New Roman"/>
          <w:color w:val="222222"/>
        </w:rPr>
        <w:t>принцип Лисков</w:t>
      </w:r>
      <w:r w:rsidRPr="008A0813">
        <w:rPr>
          <w:rFonts w:ascii="Times New Roman" w:hAnsi="Times New Roman" w:cs="Times New Roman"/>
          <w:color w:val="000000"/>
          <w:sz w:val="20"/>
          <w:szCs w:val="20"/>
        </w:rPr>
        <w:t> нарушен.</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Поэтому, лучше в рамках ООП и задачи расчёта площади фигуры не делать иерархию «квадрат» наследует «прямоугольник», а сделать их как 2 отдельные сущности:</w:t>
      </w:r>
      <w:r w:rsidRPr="008A0813">
        <w:rPr>
          <w:rFonts w:ascii="Times New Roman" w:hAnsi="Times New Roman" w:cs="Times New Roman"/>
          <w:color w:val="000000"/>
          <w:sz w:val="20"/>
          <w:szCs w:val="20"/>
        </w:rPr>
        <w:br/>
      </w:r>
    </w:p>
    <w:p w:rsidR="00D05C7A" w:rsidRPr="008A0813" w:rsidRDefault="00D05C7A" w:rsidP="008A0813">
      <w:pPr>
        <w:pStyle w:val="HTML1"/>
        <w:shd w:val="clear" w:color="auto" w:fill="FFFFFF"/>
        <w:rPr>
          <w:rStyle w:val="hljs-class"/>
          <w:rFonts w:ascii="Times New Roman" w:hAnsi="Times New Roman" w:cs="Times New Roman"/>
          <w:color w:val="333333"/>
          <w:shd w:val="clear" w:color="auto" w:fill="F8F8F8"/>
        </w:rPr>
      </w:pPr>
      <w:r w:rsidRPr="008A0813">
        <w:rPr>
          <w:rStyle w:val="hljs-keyword"/>
          <w:rFonts w:ascii="Times New Roman" w:hAnsi="Times New Roman" w:cs="Times New Roman"/>
          <w:b/>
          <w:bCs/>
          <w:color w:val="333333"/>
          <w:shd w:val="clear" w:color="auto" w:fill="F8F8F8"/>
        </w:rPr>
        <w:t>class</w:t>
      </w:r>
      <w:r w:rsidRPr="008A0813">
        <w:rPr>
          <w:rStyle w:val="hljs-class"/>
          <w:rFonts w:ascii="Times New Roman" w:hAnsi="Times New Roman" w:cs="Times New Roman"/>
          <w:color w:val="333333"/>
          <w:shd w:val="clear" w:color="auto" w:fill="F8F8F8"/>
        </w:rPr>
        <w:t xml:space="preserve"> </w:t>
      </w:r>
      <w:r w:rsidRPr="008A0813">
        <w:rPr>
          <w:rStyle w:val="hljs-title"/>
          <w:rFonts w:ascii="Times New Roman" w:eastAsiaTheme="majorEastAsia" w:hAnsi="Times New Roman" w:cs="Times New Roman"/>
          <w:b/>
          <w:bCs/>
          <w:color w:val="445588"/>
          <w:shd w:val="clear" w:color="auto" w:fill="F8F8F8"/>
        </w:rPr>
        <w:t>Rectangle</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protected</w:t>
      </w:r>
      <w:proofErr w:type="gramEnd"/>
      <w:r w:rsidRPr="008A0813">
        <w:rPr>
          <w:rStyle w:val="HTML"/>
          <w:rFonts w:ascii="Times New Roman" w:hAnsi="Times New Roman" w:cs="Times New Roman"/>
          <w:color w:val="333333"/>
          <w:shd w:val="clear" w:color="auto" w:fill="F8F8F8"/>
          <w:lang w:val="en-US"/>
        </w:rPr>
        <w:t xml:space="preserve"> $width;</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protected</w:t>
      </w:r>
      <w:proofErr w:type="gramEnd"/>
      <w:r w:rsidRPr="008A0813">
        <w:rPr>
          <w:rStyle w:val="HTML"/>
          <w:rFonts w:ascii="Times New Roman" w:hAnsi="Times New Roman" w:cs="Times New Roman"/>
          <w:color w:val="333333"/>
          <w:shd w:val="clear" w:color="auto" w:fill="F8F8F8"/>
          <w:lang w:val="en-US"/>
        </w:rPr>
        <w:t xml:space="preserve"> $height;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setWidth($width)</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r w:rsidRPr="008A0813">
        <w:rPr>
          <w:rStyle w:val="HTML"/>
          <w:rFonts w:ascii="Times New Roman" w:hAnsi="Times New Roman" w:cs="Times New Roman"/>
          <w:color w:val="333333"/>
          <w:shd w:val="clear" w:color="auto" w:fill="F8F8F8"/>
          <w:lang w:val="en-US"/>
        </w:rPr>
        <w:tab/>
        <w:t>$this-&gt;width = $width;</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setHeight($height)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r w:rsidRPr="008A0813">
        <w:rPr>
          <w:rStyle w:val="HTML"/>
          <w:rFonts w:ascii="Times New Roman" w:hAnsi="Times New Roman" w:cs="Times New Roman"/>
          <w:color w:val="333333"/>
          <w:shd w:val="clear" w:color="auto" w:fill="F8F8F8"/>
          <w:lang w:val="en-US"/>
        </w:rPr>
        <w:tab/>
        <w:t>$this-&gt;height = $height;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p>
    <w:p w:rsidR="00D05C7A" w:rsidRPr="008A0813" w:rsidRDefault="00D05C7A" w:rsidP="008A0813">
      <w:pPr>
        <w:pStyle w:val="HTML1"/>
        <w:shd w:val="clear" w:color="auto" w:fill="FFFFFF"/>
        <w:rPr>
          <w:rStyle w:val="hljs-function"/>
          <w:rFonts w:ascii="Times New Roman" w:eastAsiaTheme="majorEastAsia"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getWidth</w:t>
      </w:r>
      <w:r w:rsidRPr="008A0813">
        <w:rPr>
          <w:rStyle w:val="hljs-params"/>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ljs-function"/>
          <w:rFonts w:ascii="Times New Roman" w:eastAsiaTheme="majorEastAsia" w:hAnsi="Times New Roman" w:cs="Times New Roman"/>
          <w:color w:val="333333"/>
          <w:shd w:val="clear" w:color="auto" w:fill="F8F8F8"/>
          <w:lang w:val="en-US"/>
        </w:rPr>
        <w:tab/>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return</w:t>
      </w:r>
      <w:proofErr w:type="gramEnd"/>
      <w:r w:rsidRPr="008A0813">
        <w:rPr>
          <w:rStyle w:val="HTML"/>
          <w:rFonts w:ascii="Times New Roman" w:hAnsi="Times New Roman" w:cs="Times New Roman"/>
          <w:color w:val="333333"/>
          <w:shd w:val="clear" w:color="auto" w:fill="F8F8F8"/>
          <w:lang w:val="en-US"/>
        </w:rPr>
        <w:t xml:space="preserve"> $this-&gt;width;</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p>
    <w:p w:rsidR="00D05C7A" w:rsidRPr="008A0813" w:rsidRDefault="00D05C7A" w:rsidP="008A0813">
      <w:pPr>
        <w:pStyle w:val="HTML1"/>
        <w:shd w:val="clear" w:color="auto" w:fill="FFFFFF"/>
        <w:rPr>
          <w:rStyle w:val="hljs-function"/>
          <w:rFonts w:ascii="Times New Roman" w:eastAsiaTheme="majorEastAsia"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getHeight</w:t>
      </w:r>
      <w:r w:rsidRPr="008A0813">
        <w:rPr>
          <w:rStyle w:val="hljs-params"/>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ljs-function"/>
          <w:rFonts w:ascii="Times New Roman" w:eastAsiaTheme="majorEastAsia" w:hAnsi="Times New Roman" w:cs="Times New Roman"/>
          <w:color w:val="333333"/>
          <w:shd w:val="clear" w:color="auto" w:fill="F8F8F8"/>
          <w:lang w:val="en-US"/>
        </w:rPr>
        <w:tab/>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return</w:t>
      </w:r>
      <w:proofErr w:type="gramEnd"/>
      <w:r w:rsidRPr="008A0813">
        <w:rPr>
          <w:rStyle w:val="HTML"/>
          <w:rFonts w:ascii="Times New Roman" w:hAnsi="Times New Roman" w:cs="Times New Roman"/>
          <w:color w:val="333333"/>
          <w:shd w:val="clear" w:color="auto" w:fill="F8F8F8"/>
          <w:lang w:val="en-US"/>
        </w:rPr>
        <w:t xml:space="preserve"> $this-&gt;height;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p>
    <w:p w:rsidR="00D05C7A" w:rsidRPr="008A0813" w:rsidRDefault="00D05C7A" w:rsidP="008A0813">
      <w:pPr>
        <w:pStyle w:val="HTML1"/>
        <w:shd w:val="clear" w:color="auto" w:fill="FFFFFF"/>
        <w:rPr>
          <w:rStyle w:val="hljs-class"/>
          <w:rFonts w:ascii="Times New Roman" w:hAnsi="Times New Roman" w:cs="Times New Roman"/>
          <w:color w:val="333333"/>
          <w:shd w:val="clear" w:color="auto" w:fill="F8F8F8"/>
          <w:lang w:val="en-US"/>
        </w:rPr>
      </w:pPr>
      <w:proofErr w:type="gramStart"/>
      <w:r w:rsidRPr="008A0813">
        <w:rPr>
          <w:rStyle w:val="hljs-keyword"/>
          <w:rFonts w:ascii="Times New Roman" w:hAnsi="Times New Roman" w:cs="Times New Roman"/>
          <w:b/>
          <w:bCs/>
          <w:color w:val="333333"/>
          <w:shd w:val="clear" w:color="auto" w:fill="F8F8F8"/>
          <w:lang w:val="en-US"/>
        </w:rPr>
        <w:lastRenderedPageBreak/>
        <w:t>class</w:t>
      </w:r>
      <w:proofErr w:type="gramEnd"/>
      <w:r w:rsidRPr="008A0813">
        <w:rPr>
          <w:rStyle w:val="hljs-class"/>
          <w:rFonts w:ascii="Times New Roman"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445588"/>
          <w:shd w:val="clear" w:color="auto" w:fill="F8F8F8"/>
          <w:lang w:val="en-US"/>
        </w:rPr>
        <w:t>Square</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protected</w:t>
      </w:r>
      <w:proofErr w:type="gramEnd"/>
      <w:r w:rsidRPr="008A0813">
        <w:rPr>
          <w:rStyle w:val="HTML"/>
          <w:rFonts w:ascii="Times New Roman" w:hAnsi="Times New Roman" w:cs="Times New Roman"/>
          <w:color w:val="333333"/>
          <w:shd w:val="clear" w:color="auto" w:fill="F8F8F8"/>
          <w:lang w:val="en-US"/>
        </w:rPr>
        <w:t xml:space="preserve"> $size;</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setSize($size)</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r w:rsidRPr="008A0813">
        <w:rPr>
          <w:rStyle w:val="HTML"/>
          <w:rFonts w:ascii="Times New Roman" w:hAnsi="Times New Roman" w:cs="Times New Roman"/>
          <w:color w:val="333333"/>
          <w:shd w:val="clear" w:color="auto" w:fill="F8F8F8"/>
          <w:lang w:val="en-US"/>
        </w:rPr>
        <w:tab/>
        <w:t>$this-&gt;size = $size;</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p>
    <w:p w:rsidR="00D05C7A" w:rsidRPr="008A0813" w:rsidRDefault="00D05C7A" w:rsidP="008A0813">
      <w:pPr>
        <w:pStyle w:val="HTML1"/>
        <w:shd w:val="clear" w:color="auto" w:fill="FFFFFF"/>
        <w:rPr>
          <w:rStyle w:val="hljs-function"/>
          <w:rFonts w:ascii="Times New Roman" w:eastAsiaTheme="majorEastAsia"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getSize</w:t>
      </w:r>
      <w:r w:rsidRPr="008A0813">
        <w:rPr>
          <w:rStyle w:val="hljs-params"/>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rPr>
      </w:pPr>
      <w:r w:rsidRPr="008A0813">
        <w:rPr>
          <w:rStyle w:val="hljs-function"/>
          <w:rFonts w:ascii="Times New Roman" w:eastAsiaTheme="majorEastAsia" w:hAnsi="Times New Roman" w:cs="Times New Roman"/>
          <w:color w:val="333333"/>
          <w:shd w:val="clear" w:color="auto" w:fill="F8F8F8"/>
          <w:lang w:val="en-US"/>
        </w:rPr>
        <w:tab/>
      </w:r>
      <w:r w:rsidRPr="008A0813">
        <w:rPr>
          <w:rStyle w:val="HTML"/>
          <w:rFonts w:ascii="Times New Roman" w:hAnsi="Times New Roman" w:cs="Times New Roman"/>
          <w:color w:val="333333"/>
          <w:shd w:val="clear" w:color="auto" w:fill="F8F8F8"/>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rPr>
      </w:pPr>
      <w:r w:rsidRPr="008A0813">
        <w:rPr>
          <w:rStyle w:val="HTML"/>
          <w:rFonts w:ascii="Times New Roman" w:hAnsi="Times New Roman" w:cs="Times New Roman"/>
          <w:color w:val="333333"/>
          <w:shd w:val="clear" w:color="auto" w:fill="F8F8F8"/>
        </w:rPr>
        <w:tab/>
      </w:r>
      <w:r w:rsidRPr="008A0813">
        <w:rPr>
          <w:rStyle w:val="HTML"/>
          <w:rFonts w:ascii="Times New Roman" w:hAnsi="Times New Roman" w:cs="Times New Roman"/>
          <w:color w:val="333333"/>
          <w:shd w:val="clear" w:color="auto" w:fill="F8F8F8"/>
        </w:rPr>
        <w:tab/>
      </w:r>
      <w:r w:rsidRPr="008A0813">
        <w:rPr>
          <w:rStyle w:val="hljs-keyword"/>
          <w:rFonts w:ascii="Times New Roman" w:hAnsi="Times New Roman" w:cs="Times New Roman"/>
          <w:b/>
          <w:bCs/>
          <w:color w:val="333333"/>
          <w:shd w:val="clear" w:color="auto" w:fill="F8F8F8"/>
        </w:rPr>
        <w:t>return</w:t>
      </w:r>
      <w:r w:rsidRPr="008A0813">
        <w:rPr>
          <w:rStyle w:val="HTML"/>
          <w:rFonts w:ascii="Times New Roman" w:hAnsi="Times New Roman" w:cs="Times New Roman"/>
          <w:color w:val="333333"/>
          <w:shd w:val="clear" w:color="auto" w:fill="F8F8F8"/>
        </w:rPr>
        <w:t xml:space="preserve"> $this-&gt;size;</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rPr>
      </w:pPr>
      <w:r w:rsidRPr="008A0813">
        <w:rPr>
          <w:rStyle w:val="HTML"/>
          <w:rFonts w:ascii="Times New Roman" w:hAnsi="Times New Roman" w:cs="Times New Roman"/>
          <w:color w:val="333333"/>
          <w:shd w:val="clear" w:color="auto" w:fill="F8F8F8"/>
        </w:rPr>
        <w:tab/>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rPr>
      </w:pPr>
      <w:r w:rsidRPr="008A0813">
        <w:rPr>
          <w:rStyle w:val="HTML"/>
          <w:rFonts w:ascii="Times New Roman" w:hAnsi="Times New Roman" w:cs="Times New Roman"/>
          <w:color w:val="333333"/>
          <w:shd w:val="clear" w:color="auto" w:fill="F8F8F8"/>
        </w:rPr>
        <w:t>}</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Хороший </w:t>
      </w:r>
      <w:r w:rsidRPr="008A0813">
        <w:rPr>
          <w:rFonts w:ascii="Times New Roman" w:hAnsi="Times New Roman" w:cs="Times New Roman"/>
          <w:b/>
          <w:bCs/>
          <w:color w:val="000000"/>
          <w:sz w:val="20"/>
          <w:szCs w:val="20"/>
        </w:rPr>
        <w:t>реальный</w:t>
      </w:r>
      <w:r w:rsidRPr="008A0813">
        <w:rPr>
          <w:rFonts w:ascii="Times New Roman" w:hAnsi="Times New Roman" w:cs="Times New Roman"/>
          <w:color w:val="000000"/>
          <w:sz w:val="20"/>
          <w:szCs w:val="20"/>
        </w:rPr>
        <w:t> пример несоблюдения принципа Лискоу и решения, принятого в связи с этим, рассмотрен в книге Роберта Мартина «Быстрая разработка программ» в разделе «Принцип подстановки Лискоу. Реальный пример».</w:t>
      </w:r>
    </w:p>
    <w:p w:rsidR="00D05C7A" w:rsidRPr="008A0813" w:rsidRDefault="00D05C7A" w:rsidP="008A0813">
      <w:pPr>
        <w:pStyle w:val="4"/>
        <w:shd w:val="clear" w:color="auto" w:fill="FFFFFF"/>
        <w:spacing w:before="0" w:line="240" w:lineRule="auto"/>
        <w:rPr>
          <w:rFonts w:ascii="Times New Roman" w:hAnsi="Times New Roman" w:cs="Times New Roman"/>
          <w:b w:val="0"/>
          <w:bCs w:val="0"/>
          <w:color w:val="000000"/>
          <w:sz w:val="20"/>
          <w:szCs w:val="20"/>
        </w:rPr>
      </w:pPr>
      <w:r w:rsidRPr="008A0813">
        <w:rPr>
          <w:rFonts w:ascii="Times New Roman" w:hAnsi="Times New Roman" w:cs="Times New Roman"/>
          <w:b w:val="0"/>
          <w:bCs w:val="0"/>
          <w:color w:val="000000"/>
          <w:sz w:val="20"/>
          <w:szCs w:val="20"/>
        </w:rPr>
        <w:t>Принцип разделения интерфейса (Interface segregation)</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lang w:val="en-US"/>
        </w:rPr>
      </w:pPr>
      <w:r w:rsidRPr="008A0813">
        <w:rPr>
          <w:rFonts w:ascii="Times New Roman" w:hAnsi="Times New Roman" w:cs="Times New Roman"/>
          <w:color w:val="000000"/>
          <w:sz w:val="20"/>
          <w:szCs w:val="20"/>
        </w:rPr>
        <w:br/>
        <w:t>Данный принцип гласит, что </w:t>
      </w:r>
      <w:r w:rsidRPr="008A0813">
        <w:rPr>
          <w:rFonts w:ascii="Times New Roman" w:hAnsi="Times New Roman" w:cs="Times New Roman"/>
          <w:i/>
          <w:iCs/>
          <w:color w:val="000000"/>
          <w:sz w:val="20"/>
          <w:szCs w:val="20"/>
        </w:rPr>
        <w:t>«Много специализированных интерфейсов лучше, чем один универсальный»</w:t>
      </w:r>
      <w:r w:rsidRPr="008A0813">
        <w:rPr>
          <w:rFonts w:ascii="Times New Roman" w:hAnsi="Times New Roman" w:cs="Times New Roman"/>
          <w:color w:val="000000"/>
          <w:sz w:val="20"/>
          <w:szCs w:val="20"/>
        </w:rPr>
        <w:br/>
        <w:t>Соблюдение этого принципа необходимо для того, чтобы классы-клиенты использующий/реализующий интерфейс знали только о тех методах, которые они используют, что ведёт к уменьшению количества неиспользуемого кода.</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 xml:space="preserve">Вернёмся к примеру с </w:t>
      </w:r>
      <w:proofErr w:type="gramStart"/>
      <w:r w:rsidRPr="008A0813">
        <w:rPr>
          <w:rFonts w:ascii="Times New Roman" w:hAnsi="Times New Roman" w:cs="Times New Roman"/>
          <w:color w:val="000000"/>
          <w:sz w:val="20"/>
          <w:szCs w:val="20"/>
        </w:rPr>
        <w:t>интернет-магазином</w:t>
      </w:r>
      <w:proofErr w:type="gramEnd"/>
      <w:r w:rsidRPr="008A0813">
        <w:rPr>
          <w:rFonts w:ascii="Times New Roman" w:hAnsi="Times New Roman" w:cs="Times New Roman"/>
          <w:color w:val="000000"/>
          <w:sz w:val="20"/>
          <w:szCs w:val="20"/>
        </w:rPr>
        <w:t>.</w:t>
      </w:r>
      <w:r w:rsidRPr="008A0813">
        <w:rPr>
          <w:rFonts w:ascii="Times New Roman" w:hAnsi="Times New Roman" w:cs="Times New Roman"/>
          <w:color w:val="000000"/>
          <w:sz w:val="20"/>
          <w:szCs w:val="20"/>
        </w:rPr>
        <w:br/>
      </w:r>
      <w:proofErr w:type="gramStart"/>
      <w:r w:rsidRPr="008A0813">
        <w:rPr>
          <w:rFonts w:ascii="Times New Roman" w:hAnsi="Times New Roman" w:cs="Times New Roman"/>
          <w:color w:val="000000"/>
          <w:sz w:val="20"/>
          <w:szCs w:val="20"/>
        </w:rPr>
        <w:t>Предположим наши товары могут</w:t>
      </w:r>
      <w:proofErr w:type="gramEnd"/>
      <w:r w:rsidRPr="008A0813">
        <w:rPr>
          <w:rFonts w:ascii="Times New Roman" w:hAnsi="Times New Roman" w:cs="Times New Roman"/>
          <w:color w:val="000000"/>
          <w:sz w:val="20"/>
          <w:szCs w:val="20"/>
        </w:rPr>
        <w:t xml:space="preserve"> иметь промокод, скидку, у них есть какая-то цена, состояние и т.д. Если это одежда то для неё </w:t>
      </w:r>
      <w:proofErr w:type="gramStart"/>
      <w:r w:rsidRPr="008A0813">
        <w:rPr>
          <w:rFonts w:ascii="Times New Roman" w:hAnsi="Times New Roman" w:cs="Times New Roman"/>
          <w:color w:val="000000"/>
          <w:sz w:val="20"/>
          <w:szCs w:val="20"/>
        </w:rPr>
        <w:t>устанавливается</w:t>
      </w:r>
      <w:proofErr w:type="gramEnd"/>
      <w:r w:rsidRPr="008A0813">
        <w:rPr>
          <w:rFonts w:ascii="Times New Roman" w:hAnsi="Times New Roman" w:cs="Times New Roman"/>
          <w:color w:val="000000"/>
          <w:sz w:val="20"/>
          <w:szCs w:val="20"/>
        </w:rPr>
        <w:t xml:space="preserve"> из какого материала сделана, цвет и размер.</w:t>
      </w:r>
      <w:r w:rsidRPr="008A0813">
        <w:rPr>
          <w:rFonts w:ascii="Times New Roman" w:hAnsi="Times New Roman" w:cs="Times New Roman"/>
          <w:color w:val="000000"/>
          <w:sz w:val="20"/>
          <w:szCs w:val="20"/>
        </w:rPr>
        <w:br/>
        <w:t>Опишем</w:t>
      </w:r>
      <w:r w:rsidRPr="008A0813">
        <w:rPr>
          <w:rFonts w:ascii="Times New Roman" w:hAnsi="Times New Roman" w:cs="Times New Roman"/>
          <w:color w:val="000000"/>
          <w:sz w:val="20"/>
          <w:szCs w:val="20"/>
          <w:lang w:val="en-US"/>
        </w:rPr>
        <w:t xml:space="preserve"> </w:t>
      </w:r>
      <w:r w:rsidRPr="008A0813">
        <w:rPr>
          <w:rFonts w:ascii="Times New Roman" w:hAnsi="Times New Roman" w:cs="Times New Roman"/>
          <w:color w:val="000000"/>
          <w:sz w:val="20"/>
          <w:szCs w:val="20"/>
        </w:rPr>
        <w:t>следующий</w:t>
      </w:r>
      <w:r w:rsidRPr="008A0813">
        <w:rPr>
          <w:rFonts w:ascii="Times New Roman" w:hAnsi="Times New Roman" w:cs="Times New Roman"/>
          <w:color w:val="000000"/>
          <w:sz w:val="20"/>
          <w:szCs w:val="20"/>
          <w:lang w:val="en-US"/>
        </w:rPr>
        <w:t xml:space="preserve"> </w:t>
      </w:r>
      <w:r w:rsidRPr="008A0813">
        <w:rPr>
          <w:rFonts w:ascii="Times New Roman" w:hAnsi="Times New Roman" w:cs="Times New Roman"/>
          <w:color w:val="000000"/>
          <w:sz w:val="20"/>
          <w:szCs w:val="20"/>
        </w:rPr>
        <w:t>интерфейс</w:t>
      </w:r>
      <w:r w:rsidRPr="008A0813">
        <w:rPr>
          <w:rFonts w:ascii="Times New Roman" w:hAnsi="Times New Roman" w:cs="Times New Roman"/>
          <w:color w:val="000000"/>
          <w:sz w:val="20"/>
          <w:szCs w:val="20"/>
          <w:lang w:val="en-US"/>
        </w:rPr>
        <w:br/>
      </w:r>
    </w:p>
    <w:p w:rsidR="00D05C7A" w:rsidRPr="008A0813" w:rsidRDefault="00D05C7A" w:rsidP="008A0813">
      <w:pPr>
        <w:pStyle w:val="HTML1"/>
        <w:shd w:val="clear" w:color="auto" w:fill="FFFFFF"/>
        <w:rPr>
          <w:rStyle w:val="hljs-class"/>
          <w:rFonts w:ascii="Times New Roman" w:hAnsi="Times New Roman" w:cs="Times New Roman"/>
          <w:color w:val="333333"/>
          <w:shd w:val="clear" w:color="auto" w:fill="F8F8F8"/>
          <w:lang w:val="en-US"/>
        </w:rPr>
      </w:pPr>
      <w:proofErr w:type="gramStart"/>
      <w:r w:rsidRPr="008A0813">
        <w:rPr>
          <w:rStyle w:val="hljs-keyword"/>
          <w:rFonts w:ascii="Times New Roman" w:hAnsi="Times New Roman" w:cs="Times New Roman"/>
          <w:b/>
          <w:bCs/>
          <w:color w:val="333333"/>
          <w:shd w:val="clear" w:color="auto" w:fill="F8F8F8"/>
          <w:lang w:val="en-US"/>
        </w:rPr>
        <w:t>interface</w:t>
      </w:r>
      <w:proofErr w:type="gramEnd"/>
      <w:r w:rsidRPr="008A0813">
        <w:rPr>
          <w:rStyle w:val="hljs-class"/>
          <w:rFonts w:ascii="Times New Roman"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445588"/>
          <w:shd w:val="clear" w:color="auto" w:fill="F8F8F8"/>
          <w:lang w:val="en-US"/>
        </w:rPr>
        <w:t>IItem</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applyDiscount</w:t>
      </w:r>
      <w:r w:rsidRPr="008A0813">
        <w:rPr>
          <w:rStyle w:val="hljs-params"/>
          <w:rFonts w:ascii="Times New Roman" w:hAnsi="Times New Roman" w:cs="Times New Roman"/>
          <w:color w:val="333333"/>
          <w:shd w:val="clear" w:color="auto" w:fill="F8F8F8"/>
          <w:lang w:val="en-US"/>
        </w:rPr>
        <w:t>($discount)</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applyPromocode</w:t>
      </w:r>
      <w:r w:rsidRPr="008A0813">
        <w:rPr>
          <w:rStyle w:val="hljs-params"/>
          <w:rFonts w:ascii="Times New Roman" w:hAnsi="Times New Roman" w:cs="Times New Roman"/>
          <w:color w:val="333333"/>
          <w:shd w:val="clear" w:color="auto" w:fill="F8F8F8"/>
          <w:lang w:val="en-US"/>
        </w:rPr>
        <w:t>($promocode)</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setColor</w:t>
      </w:r>
      <w:r w:rsidRPr="008A0813">
        <w:rPr>
          <w:rStyle w:val="hljs-params"/>
          <w:rFonts w:ascii="Times New Roman" w:hAnsi="Times New Roman" w:cs="Times New Roman"/>
          <w:color w:val="333333"/>
          <w:shd w:val="clear" w:color="auto" w:fill="F8F8F8"/>
          <w:lang w:val="en-US"/>
        </w:rPr>
        <w:t>($color)</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setSize</w:t>
      </w:r>
      <w:r w:rsidRPr="008A0813">
        <w:rPr>
          <w:rStyle w:val="hljs-params"/>
          <w:rFonts w:ascii="Times New Roman" w:hAnsi="Times New Roman" w:cs="Times New Roman"/>
          <w:color w:val="333333"/>
          <w:shd w:val="clear" w:color="auto" w:fill="F8F8F8"/>
          <w:lang w:val="en-US"/>
        </w:rPr>
        <w:t>($size)</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setCondition</w:t>
      </w:r>
      <w:r w:rsidRPr="008A0813">
        <w:rPr>
          <w:rStyle w:val="hljs-params"/>
          <w:rFonts w:ascii="Times New Roman" w:hAnsi="Times New Roman" w:cs="Times New Roman"/>
          <w:color w:val="333333"/>
          <w:shd w:val="clear" w:color="auto" w:fill="F8F8F8"/>
          <w:lang w:val="en-US"/>
        </w:rPr>
        <w:t>($condition)</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setPrice</w:t>
      </w:r>
      <w:r w:rsidRPr="008A0813">
        <w:rPr>
          <w:rStyle w:val="hljs-params"/>
          <w:rFonts w:ascii="Times New Roman" w:hAnsi="Times New Roman" w:cs="Times New Roman"/>
          <w:color w:val="333333"/>
          <w:shd w:val="clear" w:color="auto" w:fill="F8F8F8"/>
          <w:lang w:val="en-US"/>
        </w:rPr>
        <w:t>($price)</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rPr>
      </w:pPr>
      <w:r w:rsidRPr="008A0813">
        <w:rPr>
          <w:rStyle w:val="HTML"/>
          <w:rFonts w:ascii="Times New Roman" w:hAnsi="Times New Roman" w:cs="Times New Roman"/>
          <w:color w:val="333333"/>
          <w:shd w:val="clear" w:color="auto" w:fill="F8F8F8"/>
        </w:rPr>
        <w:t>}</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 xml:space="preserve">Данный интефейс плох тем, что он включает слишком много методов. А что, если наш класс товаров не может иметь скидок или промокодов, либо для него нет смысла устанавливать </w:t>
      </w:r>
      <w:proofErr w:type="gramStart"/>
      <w:r w:rsidRPr="008A0813">
        <w:rPr>
          <w:rFonts w:ascii="Times New Roman" w:hAnsi="Times New Roman" w:cs="Times New Roman"/>
          <w:color w:val="000000"/>
          <w:sz w:val="20"/>
          <w:szCs w:val="20"/>
        </w:rPr>
        <w:t>материал</w:t>
      </w:r>
      <w:proofErr w:type="gramEnd"/>
      <w:r w:rsidRPr="008A0813">
        <w:rPr>
          <w:rFonts w:ascii="Times New Roman" w:hAnsi="Times New Roman" w:cs="Times New Roman"/>
          <w:color w:val="000000"/>
          <w:sz w:val="20"/>
          <w:szCs w:val="20"/>
        </w:rPr>
        <w:t xml:space="preserve"> из которого сделан (например, для книг). Таким образом, чтобы не реализовывать в каждом классе неиспользуемые в нём методы, лучше разбить интерфейс на несколько мелких и каждым конкретным классом реализовывать нужные интерфейсы.</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r w:rsidRPr="008A0813">
        <w:rPr>
          <w:rFonts w:ascii="Times New Roman" w:hAnsi="Times New Roman" w:cs="Times New Roman"/>
          <w:color w:val="6DA3BD"/>
          <w:sz w:val="20"/>
          <w:szCs w:val="20"/>
        </w:rPr>
        <w:t>Разбиение интерфейса IItem на несколько</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p>
    <w:p w:rsidR="00D05C7A" w:rsidRPr="008A0813" w:rsidRDefault="00D05C7A" w:rsidP="008A0813">
      <w:pPr>
        <w:pStyle w:val="4"/>
        <w:shd w:val="clear" w:color="auto" w:fill="FFFFFF"/>
        <w:spacing w:before="0" w:line="240" w:lineRule="auto"/>
        <w:rPr>
          <w:rFonts w:ascii="Times New Roman" w:hAnsi="Times New Roman" w:cs="Times New Roman"/>
          <w:b w:val="0"/>
          <w:bCs w:val="0"/>
          <w:color w:val="000000"/>
          <w:sz w:val="20"/>
          <w:szCs w:val="20"/>
        </w:rPr>
      </w:pPr>
      <w:r w:rsidRPr="008A0813">
        <w:rPr>
          <w:rFonts w:ascii="Times New Roman" w:hAnsi="Times New Roman" w:cs="Times New Roman"/>
          <w:b w:val="0"/>
          <w:bCs w:val="0"/>
          <w:color w:val="000000"/>
          <w:sz w:val="20"/>
          <w:szCs w:val="20"/>
        </w:rPr>
        <w:t>Принцип инверсии зависимостей (Dependency Invertion)</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br/>
        <w:t>Принцип гласит — </w:t>
      </w:r>
      <w:r w:rsidRPr="008A0813">
        <w:rPr>
          <w:rFonts w:ascii="Times New Roman" w:hAnsi="Times New Roman" w:cs="Times New Roman"/>
          <w:i/>
          <w:iCs/>
          <w:color w:val="000000"/>
          <w:sz w:val="20"/>
          <w:szCs w:val="20"/>
        </w:rPr>
        <w:t>«Зависимости внутри системы строятся на основе абстракций. Модули верхнего уровня не зависят от модулей нижнего уровня. Абстракции не должны зависеть от деталей. Детали должны зависеть от абстракций»</w:t>
      </w:r>
      <w:r w:rsidRPr="008A0813">
        <w:rPr>
          <w:rFonts w:ascii="Times New Roman" w:hAnsi="Times New Roman" w:cs="Times New Roman"/>
          <w:color w:val="000000"/>
          <w:sz w:val="20"/>
          <w:szCs w:val="20"/>
        </w:rPr>
        <w:t>. Данное определение можно сократить — </w:t>
      </w:r>
      <w:r w:rsidRPr="008A0813">
        <w:rPr>
          <w:rFonts w:ascii="Times New Roman" w:hAnsi="Times New Roman" w:cs="Times New Roman"/>
          <w:i/>
          <w:iCs/>
          <w:color w:val="000000"/>
          <w:sz w:val="20"/>
          <w:szCs w:val="20"/>
        </w:rPr>
        <w:t xml:space="preserve">«зависимости должны </w:t>
      </w:r>
      <w:proofErr w:type="gramStart"/>
      <w:r w:rsidRPr="008A0813">
        <w:rPr>
          <w:rFonts w:ascii="Times New Roman" w:hAnsi="Times New Roman" w:cs="Times New Roman"/>
          <w:i/>
          <w:iCs/>
          <w:color w:val="000000"/>
          <w:sz w:val="20"/>
          <w:szCs w:val="20"/>
        </w:rPr>
        <w:t>строится</w:t>
      </w:r>
      <w:proofErr w:type="gramEnd"/>
      <w:r w:rsidRPr="008A0813">
        <w:rPr>
          <w:rFonts w:ascii="Times New Roman" w:hAnsi="Times New Roman" w:cs="Times New Roman"/>
          <w:i/>
          <w:iCs/>
          <w:color w:val="000000"/>
          <w:sz w:val="20"/>
          <w:szCs w:val="20"/>
        </w:rPr>
        <w:t xml:space="preserve"> относительно абстракций, а не деталей»</w:t>
      </w:r>
      <w:r w:rsidRPr="008A0813">
        <w:rPr>
          <w:rFonts w:ascii="Times New Roman" w:hAnsi="Times New Roman" w:cs="Times New Roman"/>
          <w:color w:val="000000"/>
          <w:sz w:val="20"/>
          <w:szCs w:val="20"/>
        </w:rPr>
        <w:t>.</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Для примера рассмотрим оплату заказа покупателем.</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r>
    </w:p>
    <w:p w:rsidR="00D05C7A" w:rsidRPr="008A0813" w:rsidRDefault="00D05C7A" w:rsidP="008A0813">
      <w:pPr>
        <w:pStyle w:val="HTML1"/>
        <w:shd w:val="clear" w:color="auto" w:fill="FFFFFF"/>
        <w:rPr>
          <w:rStyle w:val="hljs-class"/>
          <w:rFonts w:ascii="Times New Roman" w:hAnsi="Times New Roman" w:cs="Times New Roman"/>
          <w:color w:val="333333"/>
          <w:shd w:val="clear" w:color="auto" w:fill="F8F8F8"/>
        </w:rPr>
      </w:pPr>
      <w:r w:rsidRPr="008A0813">
        <w:rPr>
          <w:rStyle w:val="hljs-keyword"/>
          <w:rFonts w:ascii="Times New Roman" w:hAnsi="Times New Roman" w:cs="Times New Roman"/>
          <w:b/>
          <w:bCs/>
          <w:color w:val="333333"/>
          <w:shd w:val="clear" w:color="auto" w:fill="F8F8F8"/>
        </w:rPr>
        <w:t>class</w:t>
      </w:r>
      <w:r w:rsidRPr="008A0813">
        <w:rPr>
          <w:rStyle w:val="hljs-class"/>
          <w:rFonts w:ascii="Times New Roman" w:hAnsi="Times New Roman" w:cs="Times New Roman"/>
          <w:color w:val="333333"/>
          <w:shd w:val="clear" w:color="auto" w:fill="F8F8F8"/>
        </w:rPr>
        <w:t xml:space="preserve"> </w:t>
      </w:r>
      <w:r w:rsidRPr="008A0813">
        <w:rPr>
          <w:rStyle w:val="hljs-title"/>
          <w:rFonts w:ascii="Times New Roman" w:eastAsiaTheme="majorEastAsia" w:hAnsi="Times New Roman" w:cs="Times New Roman"/>
          <w:b/>
          <w:bCs/>
          <w:color w:val="445588"/>
          <w:shd w:val="clear" w:color="auto" w:fill="F8F8F8"/>
        </w:rPr>
        <w:t>Customer</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rPr>
      </w:pPr>
      <w:r w:rsidRPr="008A0813">
        <w:rPr>
          <w:rStyle w:val="HTML"/>
          <w:rFonts w:ascii="Times New Roman" w:hAnsi="Times New Roman" w:cs="Times New Roman"/>
          <w:color w:val="333333"/>
          <w:shd w:val="clear" w:color="auto" w:fill="F8F8F8"/>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rPr>
      </w:pPr>
      <w:r w:rsidRPr="008A0813">
        <w:rPr>
          <w:rStyle w:val="HTML"/>
          <w:rFonts w:ascii="Times New Roman" w:hAnsi="Times New Roman" w:cs="Times New Roman"/>
          <w:color w:val="333333"/>
          <w:shd w:val="clear" w:color="auto" w:fill="F8F8F8"/>
        </w:rPr>
        <w:tab/>
      </w:r>
      <w:r w:rsidRPr="008A0813">
        <w:rPr>
          <w:rStyle w:val="hljs-keyword"/>
          <w:rFonts w:ascii="Times New Roman" w:hAnsi="Times New Roman" w:cs="Times New Roman"/>
          <w:b/>
          <w:bCs/>
          <w:color w:val="333333"/>
          <w:shd w:val="clear" w:color="auto" w:fill="F8F8F8"/>
        </w:rPr>
        <w:t>private</w:t>
      </w:r>
      <w:r w:rsidRPr="008A0813">
        <w:rPr>
          <w:rStyle w:val="HTML"/>
          <w:rFonts w:ascii="Times New Roman" w:hAnsi="Times New Roman" w:cs="Times New Roman"/>
          <w:color w:val="333333"/>
          <w:shd w:val="clear" w:color="auto" w:fill="F8F8F8"/>
        </w:rPr>
        <w:t xml:space="preserve"> $currentOrder = </w:t>
      </w:r>
      <w:r w:rsidRPr="008A0813">
        <w:rPr>
          <w:rStyle w:val="hljs-keyword"/>
          <w:rFonts w:ascii="Times New Roman" w:hAnsi="Times New Roman" w:cs="Times New Roman"/>
          <w:b/>
          <w:bCs/>
          <w:color w:val="333333"/>
          <w:shd w:val="clear" w:color="auto" w:fill="F8F8F8"/>
        </w:rPr>
        <w:t>null</w:t>
      </w:r>
      <w:r w:rsidRPr="008A0813">
        <w:rPr>
          <w:rStyle w:val="HTML"/>
          <w:rFonts w:ascii="Times New Roman" w:hAnsi="Times New Roman" w:cs="Times New Roman"/>
          <w:color w:val="333333"/>
          <w:shd w:val="clear" w:color="auto" w:fill="F8F8F8"/>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rPr>
      </w:pPr>
    </w:p>
    <w:p w:rsidR="00D05C7A" w:rsidRPr="008A0813" w:rsidRDefault="00D05C7A" w:rsidP="008A0813">
      <w:pPr>
        <w:pStyle w:val="HTML1"/>
        <w:shd w:val="clear" w:color="auto" w:fill="FFFFFF"/>
        <w:rPr>
          <w:rStyle w:val="hljs-function"/>
          <w:rFonts w:ascii="Times New Roman" w:eastAsiaTheme="majorEastAsia"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buyItems</w:t>
      </w:r>
      <w:r w:rsidRPr="008A0813">
        <w:rPr>
          <w:rStyle w:val="hljs-params"/>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ljs-function"/>
          <w:rFonts w:ascii="Times New Roman" w:eastAsiaTheme="majorEastAsia" w:hAnsi="Times New Roman" w:cs="Times New Roman"/>
          <w:color w:val="333333"/>
          <w:shd w:val="clear" w:color="auto" w:fill="F8F8F8"/>
          <w:lang w:val="en-US"/>
        </w:rPr>
        <w:tab/>
      </w:r>
      <w:r w:rsidRPr="008A0813">
        <w:rPr>
          <w:rStyle w:val="HTML"/>
          <w:rFonts w:ascii="Times New Roman" w:hAnsi="Times New Roman" w:cs="Times New Roman"/>
          <w:color w:val="333333"/>
          <w:shd w:val="clear" w:color="auto" w:fill="F8F8F8"/>
          <w:lang w:val="en-US"/>
        </w:rPr>
        <w:t>{</w:t>
      </w:r>
      <w:r w:rsidRPr="008A0813">
        <w:rPr>
          <w:rStyle w:val="HTML"/>
          <w:rFonts w:ascii="Times New Roman" w:hAnsi="Times New Roman" w:cs="Times New Roman"/>
          <w:color w:val="333333"/>
          <w:shd w:val="clear" w:color="auto" w:fill="F8F8F8"/>
          <w:lang w:val="en-US"/>
        </w:rPr>
        <w:tab/>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if</w:t>
      </w:r>
      <w:r w:rsidRPr="008A0813">
        <w:rPr>
          <w:rStyle w:val="HTML"/>
          <w:rFonts w:ascii="Times New Roman" w:hAnsi="Times New Roman" w:cs="Times New Roman"/>
          <w:color w:val="333333"/>
          <w:shd w:val="clear" w:color="auto" w:fill="F8F8F8"/>
          <w:lang w:val="en-US"/>
        </w:rPr>
        <w:t>(</w:t>
      </w:r>
      <w:proofErr w:type="gramEnd"/>
      <w:r w:rsidRPr="008A0813">
        <w:rPr>
          <w:rStyle w:val="HTML"/>
          <w:rFonts w:ascii="Times New Roman" w:hAnsi="Times New Roman" w:cs="Times New Roman"/>
          <w:color w:val="333333"/>
          <w:shd w:val="clear" w:color="auto" w:fill="F8F8F8"/>
          <w:lang w:val="en-US"/>
        </w:rPr>
        <w:t>is_null($this-&gt;currentOrder)){</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r w:rsidRPr="008A0813">
        <w:rPr>
          <w:rStyle w:val="HTML"/>
          <w:rFonts w:ascii="Times New Roman" w:hAnsi="Times New Roman" w:cs="Times New Roman"/>
          <w:color w:val="333333"/>
          <w:shd w:val="clear" w:color="auto" w:fill="F8F8F8"/>
          <w:lang w:val="en-US"/>
        </w:rPr>
        <w:tab/>
      </w: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return</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false</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r w:rsidRPr="008A0813">
        <w:rPr>
          <w:rStyle w:val="HTML"/>
          <w:rFonts w:ascii="Times New Roman" w:hAnsi="Times New Roman" w:cs="Times New Roman"/>
          <w:color w:val="333333"/>
          <w:shd w:val="clear" w:color="auto" w:fill="F8F8F8"/>
          <w:lang w:val="en-US"/>
        </w:rPr>
        <w:tab/>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r w:rsidRPr="008A0813">
        <w:rPr>
          <w:rStyle w:val="HTML"/>
          <w:rFonts w:ascii="Times New Roman" w:hAnsi="Times New Roman" w:cs="Times New Roman"/>
          <w:color w:val="333333"/>
          <w:shd w:val="clear" w:color="auto" w:fill="F8F8F8"/>
          <w:lang w:val="en-US"/>
        </w:rPr>
        <w:tab/>
        <w:t xml:space="preserve">$processor = </w:t>
      </w:r>
      <w:r w:rsidRPr="008A0813">
        <w:rPr>
          <w:rStyle w:val="hljs-keyword"/>
          <w:rFonts w:ascii="Times New Roman" w:hAnsi="Times New Roman" w:cs="Times New Roman"/>
          <w:b/>
          <w:bCs/>
          <w:color w:val="333333"/>
          <w:shd w:val="clear" w:color="auto" w:fill="F8F8F8"/>
          <w:lang w:val="en-US"/>
        </w:rPr>
        <w:t>new</w:t>
      </w:r>
      <w:r w:rsidRPr="008A0813">
        <w:rPr>
          <w:rStyle w:val="HTML"/>
          <w:rFonts w:ascii="Times New Roman" w:hAnsi="Times New Roman" w:cs="Times New Roman"/>
          <w:color w:val="333333"/>
          <w:shd w:val="clear" w:color="auto" w:fill="F8F8F8"/>
          <w:lang w:val="en-US"/>
        </w:rPr>
        <w:t xml:space="preserve"> </w:t>
      </w:r>
      <w:proofErr w:type="gramStart"/>
      <w:r w:rsidRPr="008A0813">
        <w:rPr>
          <w:rStyle w:val="HTML"/>
          <w:rFonts w:ascii="Times New Roman" w:hAnsi="Times New Roman" w:cs="Times New Roman"/>
          <w:color w:val="333333"/>
          <w:shd w:val="clear" w:color="auto" w:fill="F8F8F8"/>
          <w:lang w:val="en-US"/>
        </w:rPr>
        <w:t>OrderProcessor(</w:t>
      </w:r>
      <w:proofErr w:type="gramEnd"/>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return</w:t>
      </w:r>
      <w:proofErr w:type="gramEnd"/>
      <w:r w:rsidRPr="008A0813">
        <w:rPr>
          <w:rStyle w:val="HTML"/>
          <w:rFonts w:ascii="Times New Roman" w:hAnsi="Times New Roman" w:cs="Times New Roman"/>
          <w:color w:val="333333"/>
          <w:shd w:val="clear" w:color="auto" w:fill="F8F8F8"/>
          <w:lang w:val="en-US"/>
        </w:rPr>
        <w:t xml:space="preserve"> $processor-&gt;checkout($this-&gt;currentOrder);</w:t>
      </w:r>
      <w:r w:rsidRPr="008A0813">
        <w:rPr>
          <w:rStyle w:val="HTML"/>
          <w:rFonts w:ascii="Times New Roman" w:hAnsi="Times New Roman" w:cs="Times New Roman"/>
          <w:color w:val="333333"/>
          <w:shd w:val="clear" w:color="auto" w:fill="F8F8F8"/>
          <w:lang w:val="en-US"/>
        </w:rPr>
        <w:tab/>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addItem</w:t>
      </w:r>
      <w:r w:rsidRPr="008A0813">
        <w:rPr>
          <w:rStyle w:val="hljs-params"/>
          <w:rFonts w:ascii="Times New Roman" w:hAnsi="Times New Roman" w:cs="Times New Roman"/>
          <w:color w:val="333333"/>
          <w:shd w:val="clear" w:color="auto" w:fill="F8F8F8"/>
          <w:lang w:val="en-US"/>
        </w:rPr>
        <w:t>($item)</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if</w:t>
      </w:r>
      <w:r w:rsidRPr="008A0813">
        <w:rPr>
          <w:rStyle w:val="HTML"/>
          <w:rFonts w:ascii="Times New Roman" w:hAnsi="Times New Roman" w:cs="Times New Roman"/>
          <w:color w:val="333333"/>
          <w:shd w:val="clear" w:color="auto" w:fill="F8F8F8"/>
          <w:lang w:val="en-US"/>
        </w:rPr>
        <w:t>(</w:t>
      </w:r>
      <w:proofErr w:type="gramEnd"/>
      <w:r w:rsidRPr="008A0813">
        <w:rPr>
          <w:rStyle w:val="HTML"/>
          <w:rFonts w:ascii="Times New Roman" w:hAnsi="Times New Roman" w:cs="Times New Roman"/>
          <w:color w:val="333333"/>
          <w:shd w:val="clear" w:color="auto" w:fill="F8F8F8"/>
          <w:lang w:val="en-US"/>
        </w:rPr>
        <w:t>is_null($this-&gt;currentOrder)){</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r w:rsidRPr="008A0813">
        <w:rPr>
          <w:rStyle w:val="HTML"/>
          <w:rFonts w:ascii="Times New Roman" w:hAnsi="Times New Roman" w:cs="Times New Roman"/>
          <w:color w:val="333333"/>
          <w:shd w:val="clear" w:color="auto" w:fill="F8F8F8"/>
          <w:lang w:val="en-US"/>
        </w:rPr>
        <w:tab/>
      </w:r>
      <w:r w:rsidRPr="008A0813">
        <w:rPr>
          <w:rStyle w:val="HTML"/>
          <w:rFonts w:ascii="Times New Roman" w:hAnsi="Times New Roman" w:cs="Times New Roman"/>
          <w:color w:val="333333"/>
          <w:shd w:val="clear" w:color="auto" w:fill="F8F8F8"/>
          <w:lang w:val="en-US"/>
        </w:rPr>
        <w:tab/>
        <w:t xml:space="preserve">$this-&gt;currentOrder = </w:t>
      </w:r>
      <w:r w:rsidRPr="008A0813">
        <w:rPr>
          <w:rStyle w:val="hljs-keyword"/>
          <w:rFonts w:ascii="Times New Roman" w:hAnsi="Times New Roman" w:cs="Times New Roman"/>
          <w:b/>
          <w:bCs/>
          <w:color w:val="333333"/>
          <w:shd w:val="clear" w:color="auto" w:fill="F8F8F8"/>
          <w:lang w:val="en-US"/>
        </w:rPr>
        <w:t>new</w:t>
      </w:r>
      <w:r w:rsidRPr="008A0813">
        <w:rPr>
          <w:rStyle w:val="HTML"/>
          <w:rFonts w:ascii="Times New Roman" w:hAnsi="Times New Roman" w:cs="Times New Roman"/>
          <w:color w:val="333333"/>
          <w:shd w:val="clear" w:color="auto" w:fill="F8F8F8"/>
          <w:lang w:val="en-US"/>
        </w:rPr>
        <w:t xml:space="preserve"> </w:t>
      </w:r>
      <w:proofErr w:type="gramStart"/>
      <w:r w:rsidRPr="008A0813">
        <w:rPr>
          <w:rStyle w:val="HTML"/>
          <w:rFonts w:ascii="Times New Roman" w:hAnsi="Times New Roman" w:cs="Times New Roman"/>
          <w:color w:val="333333"/>
          <w:shd w:val="clear" w:color="auto" w:fill="F8F8F8"/>
          <w:lang w:val="en-US"/>
        </w:rPr>
        <w:t>Order(</w:t>
      </w:r>
      <w:proofErr w:type="gramEnd"/>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r w:rsidRPr="008A0813">
        <w:rPr>
          <w:rStyle w:val="HTML"/>
          <w:rFonts w:ascii="Times New Roman" w:hAnsi="Times New Roman" w:cs="Times New Roman"/>
          <w:color w:val="333333"/>
          <w:shd w:val="clear" w:color="auto" w:fill="F8F8F8"/>
          <w:lang w:val="en-US"/>
        </w:rPr>
        <w:tab/>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return</w:t>
      </w:r>
      <w:proofErr w:type="gramEnd"/>
      <w:r w:rsidRPr="008A0813">
        <w:rPr>
          <w:rStyle w:val="HTML"/>
          <w:rFonts w:ascii="Times New Roman" w:hAnsi="Times New Roman" w:cs="Times New Roman"/>
          <w:color w:val="333333"/>
          <w:shd w:val="clear" w:color="auto" w:fill="F8F8F8"/>
          <w:lang w:val="en-US"/>
        </w:rPr>
        <w:t xml:space="preserve"> $this-&gt;currentOrder-&gt;addItem($item);</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deleteItem</w:t>
      </w:r>
      <w:r w:rsidRPr="008A0813">
        <w:rPr>
          <w:rStyle w:val="hljs-params"/>
          <w:rFonts w:ascii="Times New Roman" w:hAnsi="Times New Roman" w:cs="Times New Roman"/>
          <w:color w:val="333333"/>
          <w:shd w:val="clear" w:color="auto" w:fill="F8F8F8"/>
          <w:lang w:val="en-US"/>
        </w:rPr>
        <w:t>($item)</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if</w:t>
      </w:r>
      <w:r w:rsidRPr="008A0813">
        <w:rPr>
          <w:rStyle w:val="HTML"/>
          <w:rFonts w:ascii="Times New Roman" w:hAnsi="Times New Roman" w:cs="Times New Roman"/>
          <w:color w:val="333333"/>
          <w:shd w:val="clear" w:color="auto" w:fill="F8F8F8"/>
          <w:lang w:val="en-US"/>
        </w:rPr>
        <w:t>(</w:t>
      </w:r>
      <w:proofErr w:type="gramEnd"/>
      <w:r w:rsidRPr="008A0813">
        <w:rPr>
          <w:rStyle w:val="HTML"/>
          <w:rFonts w:ascii="Times New Roman" w:hAnsi="Times New Roman" w:cs="Times New Roman"/>
          <w:color w:val="333333"/>
          <w:shd w:val="clear" w:color="auto" w:fill="F8F8F8"/>
          <w:lang w:val="en-US"/>
        </w:rPr>
        <w:t>is_null($this-&gt;currentOrder)){</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r w:rsidRPr="008A0813">
        <w:rPr>
          <w:rStyle w:val="HTML"/>
          <w:rFonts w:ascii="Times New Roman" w:hAnsi="Times New Roman" w:cs="Times New Roman"/>
          <w:color w:val="333333"/>
          <w:shd w:val="clear" w:color="auto" w:fill="F8F8F8"/>
          <w:lang w:val="en-US"/>
        </w:rPr>
        <w:tab/>
      </w: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return</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false</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r w:rsidRPr="008A0813">
        <w:rPr>
          <w:rStyle w:val="HTML"/>
          <w:rFonts w:ascii="Times New Roman" w:hAnsi="Times New Roman" w:cs="Times New Roman"/>
          <w:color w:val="333333"/>
          <w:shd w:val="clear" w:color="auto" w:fill="F8F8F8"/>
          <w:lang w:val="en-US"/>
        </w:rPr>
        <w:tab/>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return</w:t>
      </w:r>
      <w:proofErr w:type="gramEnd"/>
      <w:r w:rsidRPr="008A0813">
        <w:rPr>
          <w:rStyle w:val="HTML"/>
          <w:rFonts w:ascii="Times New Roman" w:hAnsi="Times New Roman" w:cs="Times New Roman"/>
          <w:color w:val="333333"/>
          <w:shd w:val="clear" w:color="auto" w:fill="F8F8F8"/>
          <w:lang w:val="en-US"/>
        </w:rPr>
        <w:t xml:space="preserve"> $this-&gt;currentOrder -&gt;deleteItem($item);</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p>
    <w:p w:rsidR="00D05C7A" w:rsidRPr="008A0813" w:rsidRDefault="00D05C7A" w:rsidP="008A0813">
      <w:pPr>
        <w:pStyle w:val="HTML1"/>
        <w:shd w:val="clear" w:color="auto" w:fill="FFFFFF"/>
        <w:rPr>
          <w:rStyle w:val="hljs-class"/>
          <w:rFonts w:ascii="Times New Roman" w:hAnsi="Times New Roman" w:cs="Times New Roman"/>
          <w:color w:val="333333"/>
          <w:shd w:val="clear" w:color="auto" w:fill="F8F8F8"/>
          <w:lang w:val="en-US"/>
        </w:rPr>
      </w:pPr>
      <w:proofErr w:type="gramStart"/>
      <w:r w:rsidRPr="008A0813">
        <w:rPr>
          <w:rStyle w:val="hljs-keyword"/>
          <w:rFonts w:ascii="Times New Roman" w:hAnsi="Times New Roman" w:cs="Times New Roman"/>
          <w:b/>
          <w:bCs/>
          <w:color w:val="333333"/>
          <w:shd w:val="clear" w:color="auto" w:fill="F8F8F8"/>
          <w:lang w:val="en-US"/>
        </w:rPr>
        <w:t>class</w:t>
      </w:r>
      <w:proofErr w:type="gramEnd"/>
      <w:r w:rsidRPr="008A0813">
        <w:rPr>
          <w:rStyle w:val="hljs-class"/>
          <w:rFonts w:ascii="Times New Roman"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445588"/>
          <w:shd w:val="clear" w:color="auto" w:fill="F8F8F8"/>
          <w:lang w:val="en-US"/>
        </w:rPr>
        <w:t>OrderProcessor</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lang w:val="en-US"/>
        </w:rPr>
      </w:pPr>
      <w:r w:rsidRPr="008A0813">
        <w:rPr>
          <w:rStyle w:val="HTML"/>
          <w:rFonts w:ascii="Times New Roman" w:hAnsi="Times New Roman" w:cs="Times New Roman"/>
          <w:color w:val="333333"/>
          <w:shd w:val="clear" w:color="auto" w:fill="F8F8F8"/>
          <w:lang w:val="en-US"/>
        </w:rPr>
        <w:tab/>
      </w:r>
      <w:proofErr w:type="gramStart"/>
      <w:r w:rsidRPr="008A0813">
        <w:rPr>
          <w:rStyle w:val="hljs-keyword"/>
          <w:rFonts w:ascii="Times New Roman" w:hAnsi="Times New Roman" w:cs="Times New Roman"/>
          <w:b/>
          <w:bCs/>
          <w:color w:val="333333"/>
          <w:shd w:val="clear" w:color="auto" w:fill="F8F8F8"/>
          <w:lang w:val="en-US"/>
        </w:rPr>
        <w:t>public</w:t>
      </w:r>
      <w:proofErr w:type="gramEnd"/>
      <w:r w:rsidRPr="008A0813">
        <w:rPr>
          <w:rStyle w:val="HTML"/>
          <w:rFonts w:ascii="Times New Roman" w:hAnsi="Times New Roman" w:cs="Times New Roman"/>
          <w:color w:val="333333"/>
          <w:shd w:val="clear" w:color="auto" w:fill="F8F8F8"/>
          <w:lang w:val="en-US"/>
        </w:rPr>
        <w:t xml:space="preserve"> </w:t>
      </w:r>
      <w:r w:rsidRPr="008A0813">
        <w:rPr>
          <w:rStyle w:val="hljs-keyword"/>
          <w:rFonts w:ascii="Times New Roman" w:hAnsi="Times New Roman" w:cs="Times New Roman"/>
          <w:b/>
          <w:bCs/>
          <w:color w:val="333333"/>
          <w:shd w:val="clear" w:color="auto" w:fill="F8F8F8"/>
          <w:lang w:val="en-US"/>
        </w:rPr>
        <w:t>function</w:t>
      </w:r>
      <w:r w:rsidRPr="008A0813">
        <w:rPr>
          <w:rStyle w:val="hljs-function"/>
          <w:rFonts w:ascii="Times New Roman" w:eastAsiaTheme="majorEastAsia" w:hAnsi="Times New Roman" w:cs="Times New Roman"/>
          <w:color w:val="333333"/>
          <w:shd w:val="clear" w:color="auto" w:fill="F8F8F8"/>
          <w:lang w:val="en-US"/>
        </w:rPr>
        <w:t xml:space="preserve"> </w:t>
      </w:r>
      <w:r w:rsidRPr="008A0813">
        <w:rPr>
          <w:rStyle w:val="hljs-title"/>
          <w:rFonts w:ascii="Times New Roman" w:eastAsiaTheme="majorEastAsia" w:hAnsi="Times New Roman" w:cs="Times New Roman"/>
          <w:b/>
          <w:bCs/>
          <w:color w:val="990000"/>
          <w:shd w:val="clear" w:color="auto" w:fill="F8F8F8"/>
          <w:lang w:val="en-US"/>
        </w:rPr>
        <w:t>checkout</w:t>
      </w:r>
      <w:r w:rsidRPr="008A0813">
        <w:rPr>
          <w:rStyle w:val="hljs-params"/>
          <w:rFonts w:ascii="Times New Roman" w:hAnsi="Times New Roman" w:cs="Times New Roman"/>
          <w:color w:val="333333"/>
          <w:shd w:val="clear" w:color="auto" w:fill="F8F8F8"/>
          <w:lang w:val="en-US"/>
        </w:rPr>
        <w:t>($order)</w:t>
      </w:r>
      <w:r w:rsidRPr="008A0813">
        <w:rPr>
          <w:rStyle w:val="HTML"/>
          <w:rFonts w:ascii="Times New Roman" w:hAnsi="Times New Roman" w:cs="Times New Roman"/>
          <w:color w:val="333333"/>
          <w:shd w:val="clear" w:color="auto" w:fill="F8F8F8"/>
          <w:lang w:val="en-US"/>
        </w:rPr>
        <w:t>{</w:t>
      </w:r>
      <w:r w:rsidRPr="008A0813">
        <w:rPr>
          <w:rStyle w:val="hljs-comment"/>
          <w:rFonts w:ascii="Times New Roman" w:hAnsi="Times New Roman" w:cs="Times New Roman"/>
          <w:i/>
          <w:iCs/>
          <w:color w:val="999988"/>
          <w:shd w:val="clear" w:color="auto" w:fill="F8F8F8"/>
          <w:lang w:val="en-US"/>
        </w:rPr>
        <w:t>/*...*/</w:t>
      </w:r>
      <w:r w:rsidRPr="008A0813">
        <w:rPr>
          <w:rStyle w:val="HTML"/>
          <w:rFonts w:ascii="Times New Roman" w:hAnsi="Times New Roman" w:cs="Times New Roman"/>
          <w:color w:val="333333"/>
          <w:shd w:val="clear" w:color="auto" w:fill="F8F8F8"/>
          <w:lang w:val="en-US"/>
        </w:rPr>
        <w:t>}</w:t>
      </w:r>
    </w:p>
    <w:p w:rsidR="00D05C7A" w:rsidRPr="008A0813" w:rsidRDefault="00D05C7A" w:rsidP="008A0813">
      <w:pPr>
        <w:pStyle w:val="HTML1"/>
        <w:shd w:val="clear" w:color="auto" w:fill="FFFFFF"/>
        <w:rPr>
          <w:rStyle w:val="HTML"/>
          <w:rFonts w:ascii="Times New Roman" w:hAnsi="Times New Roman" w:cs="Times New Roman"/>
          <w:color w:val="333333"/>
          <w:shd w:val="clear" w:color="auto" w:fill="F8F8F8"/>
        </w:rPr>
      </w:pPr>
      <w:r w:rsidRPr="008A0813">
        <w:rPr>
          <w:rStyle w:val="HTML"/>
          <w:rFonts w:ascii="Times New Roman" w:hAnsi="Times New Roman" w:cs="Times New Roman"/>
          <w:color w:val="333333"/>
          <w:shd w:val="clear" w:color="auto" w:fill="F8F8F8"/>
        </w:rPr>
        <w:t>}</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Всё кажется вполне логичным и закономерным. Но есть одна проблема — класс </w:t>
      </w:r>
      <w:r w:rsidRPr="008A0813">
        <w:rPr>
          <w:rStyle w:val="HTML"/>
          <w:rFonts w:ascii="Times New Roman" w:eastAsiaTheme="minorHAnsi" w:hAnsi="Times New Roman" w:cs="Times New Roman"/>
          <w:color w:val="222222"/>
        </w:rPr>
        <w:t>Customer</w:t>
      </w:r>
      <w:r w:rsidRPr="008A0813">
        <w:rPr>
          <w:rFonts w:ascii="Times New Roman" w:hAnsi="Times New Roman" w:cs="Times New Roman"/>
          <w:color w:val="000000"/>
          <w:sz w:val="20"/>
          <w:szCs w:val="20"/>
        </w:rPr>
        <w:t> зависит от класса </w:t>
      </w:r>
      <w:r w:rsidRPr="008A0813">
        <w:rPr>
          <w:rStyle w:val="HTML"/>
          <w:rFonts w:ascii="Times New Roman" w:eastAsiaTheme="minorHAnsi" w:hAnsi="Times New Roman" w:cs="Times New Roman"/>
          <w:color w:val="222222"/>
        </w:rPr>
        <w:t>OrderProcessor</w:t>
      </w:r>
      <w:r w:rsidRPr="008A0813">
        <w:rPr>
          <w:rFonts w:ascii="Times New Roman" w:hAnsi="Times New Roman" w:cs="Times New Roman"/>
          <w:color w:val="000000"/>
          <w:sz w:val="20"/>
          <w:szCs w:val="20"/>
        </w:rPr>
        <w:t> (мало того, не выполняется и принцип открытости/закрытости).</w:t>
      </w:r>
      <w:r w:rsidRPr="008A0813">
        <w:rPr>
          <w:rFonts w:ascii="Times New Roman" w:hAnsi="Times New Roman" w:cs="Times New Roman"/>
          <w:color w:val="000000"/>
          <w:sz w:val="20"/>
          <w:szCs w:val="20"/>
        </w:rPr>
        <w:br/>
        <w:t>Для того</w:t>
      </w:r>
      <w:proofErr w:type="gramStart"/>
      <w:r w:rsidRPr="008A0813">
        <w:rPr>
          <w:rFonts w:ascii="Times New Roman" w:hAnsi="Times New Roman" w:cs="Times New Roman"/>
          <w:color w:val="000000"/>
          <w:sz w:val="20"/>
          <w:szCs w:val="20"/>
        </w:rPr>
        <w:t>,</w:t>
      </w:r>
      <w:proofErr w:type="gramEnd"/>
      <w:r w:rsidRPr="008A0813">
        <w:rPr>
          <w:rFonts w:ascii="Times New Roman" w:hAnsi="Times New Roman" w:cs="Times New Roman"/>
          <w:color w:val="000000"/>
          <w:sz w:val="20"/>
          <w:szCs w:val="20"/>
        </w:rPr>
        <w:t xml:space="preserve"> чтобы избавится от зависимости от конкретного класса, надо сделать так чтобы </w:t>
      </w:r>
      <w:r w:rsidRPr="008A0813">
        <w:rPr>
          <w:rStyle w:val="HTML"/>
          <w:rFonts w:ascii="Times New Roman" w:eastAsiaTheme="minorHAnsi" w:hAnsi="Times New Roman" w:cs="Times New Roman"/>
          <w:color w:val="222222"/>
        </w:rPr>
        <w:t>Customer</w:t>
      </w:r>
      <w:r w:rsidRPr="008A0813">
        <w:rPr>
          <w:rFonts w:ascii="Times New Roman" w:hAnsi="Times New Roman" w:cs="Times New Roman"/>
          <w:color w:val="000000"/>
          <w:sz w:val="20"/>
          <w:szCs w:val="20"/>
        </w:rPr>
        <w:t>зависел от абстракции, т.е. от интерфейса </w:t>
      </w:r>
      <w:r w:rsidRPr="008A0813">
        <w:rPr>
          <w:rStyle w:val="HTML"/>
          <w:rFonts w:ascii="Times New Roman" w:eastAsiaTheme="minorHAnsi" w:hAnsi="Times New Roman" w:cs="Times New Roman"/>
          <w:color w:val="222222"/>
        </w:rPr>
        <w:t>IOrderProcessor</w:t>
      </w:r>
      <w:r w:rsidRPr="008A0813">
        <w:rPr>
          <w:rFonts w:ascii="Times New Roman" w:hAnsi="Times New Roman" w:cs="Times New Roman"/>
          <w:color w:val="000000"/>
          <w:sz w:val="20"/>
          <w:szCs w:val="20"/>
        </w:rPr>
        <w:t xml:space="preserve">. Данную зависимость можно внедрить </w:t>
      </w:r>
      <w:proofErr w:type="gramStart"/>
      <w:r w:rsidRPr="008A0813">
        <w:rPr>
          <w:rFonts w:ascii="Times New Roman" w:hAnsi="Times New Roman" w:cs="Times New Roman"/>
          <w:color w:val="000000"/>
          <w:sz w:val="20"/>
          <w:szCs w:val="20"/>
        </w:rPr>
        <w:t>через</w:t>
      </w:r>
      <w:proofErr w:type="gramEnd"/>
      <w:r w:rsidRPr="008A0813">
        <w:rPr>
          <w:rFonts w:ascii="Times New Roman" w:hAnsi="Times New Roman" w:cs="Times New Roman"/>
          <w:color w:val="000000"/>
          <w:sz w:val="20"/>
          <w:szCs w:val="20"/>
        </w:rPr>
        <w:t xml:space="preserve"> </w:t>
      </w:r>
      <w:proofErr w:type="gramStart"/>
      <w:r w:rsidRPr="008A0813">
        <w:rPr>
          <w:rFonts w:ascii="Times New Roman" w:hAnsi="Times New Roman" w:cs="Times New Roman"/>
          <w:color w:val="000000"/>
          <w:sz w:val="20"/>
          <w:szCs w:val="20"/>
        </w:rPr>
        <w:t>сеттеры</w:t>
      </w:r>
      <w:proofErr w:type="gramEnd"/>
      <w:r w:rsidRPr="008A0813">
        <w:rPr>
          <w:rFonts w:ascii="Times New Roman" w:hAnsi="Times New Roman" w:cs="Times New Roman"/>
          <w:color w:val="000000"/>
          <w:sz w:val="20"/>
          <w:szCs w:val="20"/>
        </w:rPr>
        <w:t>, параметры метода, или </w:t>
      </w:r>
      <w:r w:rsidRPr="008A0813">
        <w:rPr>
          <w:rStyle w:val="HTML"/>
          <w:rFonts w:ascii="Times New Roman" w:eastAsiaTheme="minorHAnsi" w:hAnsi="Times New Roman" w:cs="Times New Roman"/>
          <w:color w:val="222222"/>
        </w:rPr>
        <w:t>Dependency Injection</w:t>
      </w:r>
      <w:r w:rsidRPr="008A0813">
        <w:rPr>
          <w:rFonts w:ascii="Times New Roman" w:hAnsi="Times New Roman" w:cs="Times New Roman"/>
          <w:color w:val="000000"/>
          <w:sz w:val="20"/>
          <w:szCs w:val="20"/>
        </w:rPr>
        <w:t xml:space="preserve"> контейнера. Я решил </w:t>
      </w:r>
      <w:proofErr w:type="gramStart"/>
      <w:r w:rsidRPr="008A0813">
        <w:rPr>
          <w:rFonts w:ascii="Times New Roman" w:hAnsi="Times New Roman" w:cs="Times New Roman"/>
          <w:color w:val="000000"/>
          <w:sz w:val="20"/>
          <w:szCs w:val="20"/>
        </w:rPr>
        <w:t>остановится</w:t>
      </w:r>
      <w:proofErr w:type="gramEnd"/>
      <w:r w:rsidRPr="008A0813">
        <w:rPr>
          <w:rFonts w:ascii="Times New Roman" w:hAnsi="Times New Roman" w:cs="Times New Roman"/>
          <w:color w:val="000000"/>
          <w:sz w:val="20"/>
          <w:szCs w:val="20"/>
        </w:rPr>
        <w:t xml:space="preserve"> на 2 методе и получил следующий код.</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r w:rsidRPr="008A0813">
        <w:rPr>
          <w:rFonts w:ascii="Times New Roman" w:hAnsi="Times New Roman" w:cs="Times New Roman"/>
          <w:color w:val="6DA3BD"/>
          <w:sz w:val="20"/>
          <w:szCs w:val="20"/>
        </w:rPr>
        <w:t>Инвертирование зависимости класса Customer</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Таким образом, класс </w:t>
      </w:r>
      <w:r w:rsidRPr="008A0813">
        <w:rPr>
          <w:rStyle w:val="HTML"/>
          <w:rFonts w:ascii="Times New Roman" w:eastAsiaTheme="minorHAnsi" w:hAnsi="Times New Roman" w:cs="Times New Roman"/>
          <w:color w:val="222222"/>
        </w:rPr>
        <w:t>Customer </w:t>
      </w:r>
      <w:r w:rsidRPr="008A0813">
        <w:rPr>
          <w:rFonts w:ascii="Times New Roman" w:hAnsi="Times New Roman" w:cs="Times New Roman"/>
          <w:color w:val="000000"/>
          <w:sz w:val="20"/>
          <w:szCs w:val="20"/>
        </w:rPr>
        <w:t>теперь зависит только от абстракции, а конкретную реализацию, т.е. детали, ему не так важны.</w:t>
      </w:r>
    </w:p>
    <w:p w:rsidR="00D05C7A" w:rsidRPr="008A0813" w:rsidRDefault="00D05C7A" w:rsidP="008A0813">
      <w:pPr>
        <w:pStyle w:val="4"/>
        <w:shd w:val="clear" w:color="auto" w:fill="FFFFFF"/>
        <w:spacing w:before="0" w:line="240" w:lineRule="auto"/>
        <w:rPr>
          <w:rFonts w:ascii="Times New Roman" w:hAnsi="Times New Roman" w:cs="Times New Roman"/>
          <w:b w:val="0"/>
          <w:bCs w:val="0"/>
          <w:color w:val="000000"/>
          <w:sz w:val="20"/>
          <w:szCs w:val="20"/>
        </w:rPr>
      </w:pPr>
      <w:r w:rsidRPr="008A0813">
        <w:rPr>
          <w:rFonts w:ascii="Times New Roman" w:hAnsi="Times New Roman" w:cs="Times New Roman"/>
          <w:b w:val="0"/>
          <w:bCs w:val="0"/>
          <w:color w:val="000000"/>
          <w:sz w:val="20"/>
          <w:szCs w:val="20"/>
        </w:rPr>
        <w:t>Шпаргалка</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br/>
        <w:t>Резюмируя всё выше изложенное, хотелось бы сделать следующую шпаргалку</w:t>
      </w:r>
      <w:r w:rsidRPr="008A0813">
        <w:rPr>
          <w:rFonts w:ascii="Times New Roman" w:hAnsi="Times New Roman" w:cs="Times New Roman"/>
          <w:color w:val="000000"/>
          <w:sz w:val="20"/>
          <w:szCs w:val="20"/>
        </w:rPr>
        <w:br/>
      </w:r>
    </w:p>
    <w:p w:rsidR="00D05C7A" w:rsidRPr="008A0813" w:rsidRDefault="00D05C7A" w:rsidP="008A0813">
      <w:pPr>
        <w:numPr>
          <w:ilvl w:val="0"/>
          <w:numId w:val="22"/>
        </w:numPr>
        <w:shd w:val="clear" w:color="auto" w:fill="FFFFFF"/>
        <w:spacing w:after="0" w:line="240" w:lineRule="auto"/>
        <w:ind w:left="460"/>
        <w:rPr>
          <w:rFonts w:ascii="Times New Roman" w:hAnsi="Times New Roman" w:cs="Times New Roman"/>
          <w:color w:val="000000"/>
          <w:sz w:val="20"/>
          <w:szCs w:val="20"/>
        </w:rPr>
      </w:pPr>
      <w:r w:rsidRPr="008A0813">
        <w:rPr>
          <w:rFonts w:ascii="Times New Roman" w:hAnsi="Times New Roman" w:cs="Times New Roman"/>
          <w:b/>
          <w:bCs/>
          <w:color w:val="000000"/>
          <w:sz w:val="20"/>
          <w:szCs w:val="20"/>
        </w:rPr>
        <w:t>Принцип единственной ответственности (Single responsibility)</w:t>
      </w:r>
      <w:r w:rsidRPr="008A0813">
        <w:rPr>
          <w:rFonts w:ascii="Times New Roman" w:hAnsi="Times New Roman" w:cs="Times New Roman"/>
          <w:color w:val="000000"/>
          <w:sz w:val="20"/>
          <w:szCs w:val="20"/>
        </w:rPr>
        <w:br/>
      </w:r>
      <w:r w:rsidRPr="008A0813">
        <w:rPr>
          <w:rFonts w:ascii="Times New Roman" w:hAnsi="Times New Roman" w:cs="Times New Roman"/>
          <w:i/>
          <w:iCs/>
          <w:color w:val="000000"/>
          <w:sz w:val="20"/>
          <w:szCs w:val="20"/>
        </w:rPr>
        <w:t>«На каждый объект должна быть возложена одна единственная обязанность»</w:t>
      </w:r>
      <w:r w:rsidRPr="008A0813">
        <w:rPr>
          <w:rFonts w:ascii="Times New Roman" w:hAnsi="Times New Roman" w:cs="Times New Roman"/>
          <w:color w:val="000000"/>
          <w:sz w:val="20"/>
          <w:szCs w:val="20"/>
        </w:rPr>
        <w:br/>
        <w:t>Для этого проверяем, сколько у нас есть причин для изменения класса — если больше одной, то следует разбить данный класс.</w:t>
      </w:r>
    </w:p>
    <w:p w:rsidR="00D05C7A" w:rsidRPr="008A0813" w:rsidRDefault="00D05C7A" w:rsidP="008A0813">
      <w:pPr>
        <w:numPr>
          <w:ilvl w:val="0"/>
          <w:numId w:val="22"/>
        </w:numPr>
        <w:shd w:val="clear" w:color="auto" w:fill="FFFFFF"/>
        <w:spacing w:after="0" w:line="240" w:lineRule="auto"/>
        <w:ind w:left="460"/>
        <w:rPr>
          <w:rFonts w:ascii="Times New Roman" w:hAnsi="Times New Roman" w:cs="Times New Roman"/>
          <w:color w:val="000000"/>
          <w:sz w:val="20"/>
          <w:szCs w:val="20"/>
        </w:rPr>
      </w:pPr>
      <w:r w:rsidRPr="008A0813">
        <w:rPr>
          <w:rFonts w:ascii="Times New Roman" w:hAnsi="Times New Roman" w:cs="Times New Roman"/>
          <w:b/>
          <w:bCs/>
          <w:color w:val="000000"/>
          <w:sz w:val="20"/>
          <w:szCs w:val="20"/>
        </w:rPr>
        <w:t>Принцип открытости/закрытости (Open-closed)</w:t>
      </w:r>
      <w:r w:rsidRPr="008A0813">
        <w:rPr>
          <w:rFonts w:ascii="Times New Roman" w:hAnsi="Times New Roman" w:cs="Times New Roman"/>
          <w:color w:val="000000"/>
          <w:sz w:val="20"/>
          <w:szCs w:val="20"/>
        </w:rPr>
        <w:br/>
      </w:r>
      <w:r w:rsidRPr="008A0813">
        <w:rPr>
          <w:rFonts w:ascii="Times New Roman" w:hAnsi="Times New Roman" w:cs="Times New Roman"/>
          <w:i/>
          <w:iCs/>
          <w:color w:val="000000"/>
          <w:sz w:val="20"/>
          <w:szCs w:val="20"/>
        </w:rPr>
        <w:t>«Программные сущности должны быть открыты для расширения, но закрыты для модификации»</w:t>
      </w:r>
      <w:r w:rsidRPr="008A0813">
        <w:rPr>
          <w:rFonts w:ascii="Times New Roman" w:hAnsi="Times New Roman" w:cs="Times New Roman"/>
          <w:color w:val="000000"/>
          <w:sz w:val="20"/>
          <w:szCs w:val="20"/>
        </w:rPr>
        <w:br/>
        <w:t>Для этого представляем наш класс как «чёрный ящик» и смотрим, можем ли в таком случае изменить его поведение.</w:t>
      </w:r>
    </w:p>
    <w:p w:rsidR="00D05C7A" w:rsidRPr="008A0813" w:rsidRDefault="00D05C7A" w:rsidP="008A0813">
      <w:pPr>
        <w:numPr>
          <w:ilvl w:val="0"/>
          <w:numId w:val="22"/>
        </w:numPr>
        <w:shd w:val="clear" w:color="auto" w:fill="FFFFFF"/>
        <w:spacing w:after="0" w:line="240" w:lineRule="auto"/>
        <w:ind w:left="460"/>
        <w:rPr>
          <w:rFonts w:ascii="Times New Roman" w:hAnsi="Times New Roman" w:cs="Times New Roman"/>
          <w:color w:val="000000"/>
          <w:sz w:val="20"/>
          <w:szCs w:val="20"/>
        </w:rPr>
      </w:pPr>
      <w:r w:rsidRPr="008A0813">
        <w:rPr>
          <w:rFonts w:ascii="Times New Roman" w:hAnsi="Times New Roman" w:cs="Times New Roman"/>
          <w:b/>
          <w:bCs/>
          <w:color w:val="000000"/>
          <w:sz w:val="20"/>
          <w:szCs w:val="20"/>
        </w:rPr>
        <w:t>Принцип подстановки Барбары Лисков (Liskov substitution)</w:t>
      </w:r>
      <w:r w:rsidRPr="008A0813">
        <w:rPr>
          <w:rFonts w:ascii="Times New Roman" w:hAnsi="Times New Roman" w:cs="Times New Roman"/>
          <w:color w:val="000000"/>
          <w:sz w:val="20"/>
          <w:szCs w:val="20"/>
        </w:rPr>
        <w:br/>
      </w:r>
      <w:r w:rsidRPr="008A0813">
        <w:rPr>
          <w:rFonts w:ascii="Times New Roman" w:hAnsi="Times New Roman" w:cs="Times New Roman"/>
          <w:i/>
          <w:iCs/>
          <w:color w:val="000000"/>
          <w:sz w:val="20"/>
          <w:szCs w:val="20"/>
        </w:rPr>
        <w:t>«Объекты в программе могут быть заменены их наследниками без изменения свой</w:t>
      </w:r>
      <w:proofErr w:type="gramStart"/>
      <w:r w:rsidRPr="008A0813">
        <w:rPr>
          <w:rFonts w:ascii="Times New Roman" w:hAnsi="Times New Roman" w:cs="Times New Roman"/>
          <w:i/>
          <w:iCs/>
          <w:color w:val="000000"/>
          <w:sz w:val="20"/>
          <w:szCs w:val="20"/>
        </w:rPr>
        <w:t>ств пр</w:t>
      </w:r>
      <w:proofErr w:type="gramEnd"/>
      <w:r w:rsidRPr="008A0813">
        <w:rPr>
          <w:rFonts w:ascii="Times New Roman" w:hAnsi="Times New Roman" w:cs="Times New Roman"/>
          <w:i/>
          <w:iCs/>
          <w:color w:val="000000"/>
          <w:sz w:val="20"/>
          <w:szCs w:val="20"/>
        </w:rPr>
        <w:t>ограммы»</w:t>
      </w:r>
      <w:r w:rsidRPr="008A0813">
        <w:rPr>
          <w:rFonts w:ascii="Times New Roman" w:hAnsi="Times New Roman" w:cs="Times New Roman"/>
          <w:color w:val="000000"/>
          <w:sz w:val="20"/>
          <w:szCs w:val="20"/>
        </w:rPr>
        <w:br/>
        <w:t>Для этого проверяем, не усилили ли мы предусловия и не ослабили ли постусловия. Если это произошло — то принцип не соблюдается</w:t>
      </w:r>
    </w:p>
    <w:p w:rsidR="00D05C7A" w:rsidRPr="008A0813" w:rsidRDefault="00D05C7A" w:rsidP="008A0813">
      <w:pPr>
        <w:numPr>
          <w:ilvl w:val="0"/>
          <w:numId w:val="22"/>
        </w:numPr>
        <w:shd w:val="clear" w:color="auto" w:fill="FFFFFF"/>
        <w:spacing w:after="0" w:line="240" w:lineRule="auto"/>
        <w:ind w:left="460"/>
        <w:rPr>
          <w:rFonts w:ascii="Times New Roman" w:hAnsi="Times New Roman" w:cs="Times New Roman"/>
          <w:color w:val="000000"/>
          <w:sz w:val="20"/>
          <w:szCs w:val="20"/>
        </w:rPr>
      </w:pPr>
      <w:r w:rsidRPr="008A0813">
        <w:rPr>
          <w:rFonts w:ascii="Times New Roman" w:hAnsi="Times New Roman" w:cs="Times New Roman"/>
          <w:b/>
          <w:bCs/>
          <w:color w:val="000000"/>
          <w:sz w:val="20"/>
          <w:szCs w:val="20"/>
        </w:rPr>
        <w:t>Принцип разделения интерфейса (Interface segregation)</w:t>
      </w:r>
      <w:r w:rsidRPr="008A0813">
        <w:rPr>
          <w:rFonts w:ascii="Times New Roman" w:hAnsi="Times New Roman" w:cs="Times New Roman"/>
          <w:color w:val="000000"/>
          <w:sz w:val="20"/>
          <w:szCs w:val="20"/>
        </w:rPr>
        <w:br/>
      </w:r>
      <w:r w:rsidRPr="008A0813">
        <w:rPr>
          <w:rFonts w:ascii="Times New Roman" w:hAnsi="Times New Roman" w:cs="Times New Roman"/>
          <w:i/>
          <w:iCs/>
          <w:color w:val="000000"/>
          <w:sz w:val="20"/>
          <w:szCs w:val="20"/>
        </w:rPr>
        <w:t>«Много специализированных интерфейсов лучше, чем один универсальный»</w:t>
      </w:r>
      <w:r w:rsidRPr="008A0813">
        <w:rPr>
          <w:rFonts w:ascii="Times New Roman" w:hAnsi="Times New Roman" w:cs="Times New Roman"/>
          <w:color w:val="000000"/>
          <w:sz w:val="20"/>
          <w:szCs w:val="20"/>
        </w:rPr>
        <w:br/>
        <w:t>Проверяем, насколько много интерфейс содержит методов и насколько разные функции накладываются на эти методы, и если необходимо — разбиваем интерфейсы.</w:t>
      </w:r>
    </w:p>
    <w:p w:rsidR="00D05C7A" w:rsidRPr="008A0813" w:rsidRDefault="00D05C7A" w:rsidP="008A0813">
      <w:pPr>
        <w:numPr>
          <w:ilvl w:val="0"/>
          <w:numId w:val="22"/>
        </w:numPr>
        <w:shd w:val="clear" w:color="auto" w:fill="FFFFFF"/>
        <w:spacing w:after="0" w:line="240" w:lineRule="auto"/>
        <w:ind w:left="460"/>
        <w:rPr>
          <w:rFonts w:ascii="Times New Roman" w:hAnsi="Times New Roman" w:cs="Times New Roman"/>
          <w:color w:val="000000"/>
          <w:sz w:val="20"/>
          <w:szCs w:val="20"/>
        </w:rPr>
      </w:pPr>
      <w:r w:rsidRPr="008A0813">
        <w:rPr>
          <w:rFonts w:ascii="Times New Roman" w:hAnsi="Times New Roman" w:cs="Times New Roman"/>
          <w:b/>
          <w:bCs/>
          <w:color w:val="000000"/>
          <w:sz w:val="20"/>
          <w:szCs w:val="20"/>
        </w:rPr>
        <w:t>Принцип инверсии зависимостей (Dependency Invertion)</w:t>
      </w:r>
      <w:r w:rsidRPr="008A0813">
        <w:rPr>
          <w:rFonts w:ascii="Times New Roman" w:hAnsi="Times New Roman" w:cs="Times New Roman"/>
          <w:color w:val="000000"/>
          <w:sz w:val="20"/>
          <w:szCs w:val="20"/>
        </w:rPr>
        <w:br/>
      </w:r>
      <w:r w:rsidRPr="008A0813">
        <w:rPr>
          <w:rFonts w:ascii="Times New Roman" w:hAnsi="Times New Roman" w:cs="Times New Roman"/>
          <w:i/>
          <w:iCs/>
          <w:color w:val="000000"/>
          <w:sz w:val="20"/>
          <w:szCs w:val="20"/>
        </w:rPr>
        <w:t>«Зависимости должны строится относительно абстракций, а не деталей»</w:t>
      </w:r>
      <w:r w:rsidRPr="008A0813">
        <w:rPr>
          <w:rFonts w:ascii="Times New Roman" w:hAnsi="Times New Roman" w:cs="Times New Roman"/>
          <w:color w:val="000000"/>
          <w:sz w:val="20"/>
          <w:szCs w:val="20"/>
        </w:rPr>
        <w:br/>
        <w:t>Проверяем, зависят ли классы от каких-то других классо</w:t>
      </w:r>
      <w:proofErr w:type="gramStart"/>
      <w:r w:rsidRPr="008A0813">
        <w:rPr>
          <w:rFonts w:ascii="Times New Roman" w:hAnsi="Times New Roman" w:cs="Times New Roman"/>
          <w:color w:val="000000"/>
          <w:sz w:val="20"/>
          <w:szCs w:val="20"/>
        </w:rPr>
        <w:t>в(</w:t>
      </w:r>
      <w:proofErr w:type="gramEnd"/>
      <w:r w:rsidRPr="008A0813">
        <w:rPr>
          <w:rFonts w:ascii="Times New Roman" w:hAnsi="Times New Roman" w:cs="Times New Roman"/>
          <w:color w:val="000000"/>
          <w:sz w:val="20"/>
          <w:szCs w:val="20"/>
        </w:rPr>
        <w:t>непосредственно инстанцируют объекты других классов и т.д) и если эта зависимость имеет место, заменяем на зависимость от абстракции.</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Надеюсь, моя «шпаргалка» поможет кому-нибудь в понимании принципов SOLID и даст толчок к их использованию в своих проектах.</w:t>
      </w:r>
      <w:r w:rsidRPr="008A0813">
        <w:rPr>
          <w:rFonts w:ascii="Times New Roman" w:hAnsi="Times New Roman" w:cs="Times New Roman"/>
          <w:color w:val="000000"/>
          <w:sz w:val="20"/>
          <w:szCs w:val="20"/>
        </w:rPr>
        <w:br/>
        <w:t>Спасибо за внимание.</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lastRenderedPageBreak/>
        <w:t xml:space="preserve">P.S. В </w:t>
      </w:r>
      <w:proofErr w:type="gramStart"/>
      <w:r w:rsidRPr="008A0813">
        <w:rPr>
          <w:rFonts w:ascii="Times New Roman" w:hAnsi="Times New Roman" w:cs="Times New Roman"/>
          <w:color w:val="000000"/>
          <w:sz w:val="20"/>
          <w:szCs w:val="20"/>
        </w:rPr>
        <w:t>комментариях</w:t>
      </w:r>
      <w:proofErr w:type="gramEnd"/>
      <w:r w:rsidRPr="008A0813">
        <w:rPr>
          <w:rFonts w:ascii="Times New Roman" w:hAnsi="Times New Roman" w:cs="Times New Roman"/>
          <w:color w:val="000000"/>
          <w:sz w:val="20"/>
          <w:szCs w:val="20"/>
        </w:rPr>
        <w:t xml:space="preserve"> посоветовали хорошую книгу — Роберт Мартин «Быстрая разработка программ». Там очень подробно и с примерами описаны принципы SOLID.</w:t>
      </w:r>
    </w:p>
    <w:p w:rsidR="00D05C7A" w:rsidRPr="008A0813" w:rsidRDefault="00D05C7A" w:rsidP="008A0813">
      <w:pPr>
        <w:pStyle w:val="1"/>
        <w:shd w:val="clear" w:color="auto" w:fill="FFFFFF"/>
        <w:spacing w:before="0" w:line="240" w:lineRule="auto"/>
        <w:rPr>
          <w:rFonts w:ascii="Times New Roman" w:hAnsi="Times New Roman" w:cs="Times New Roman"/>
          <w:b w:val="0"/>
          <w:bCs w:val="0"/>
          <w:color w:val="444444"/>
          <w:sz w:val="20"/>
          <w:szCs w:val="20"/>
        </w:rPr>
      </w:pPr>
      <w:r w:rsidRPr="008A0813">
        <w:rPr>
          <w:rStyle w:val="posttitle-text"/>
          <w:rFonts w:ascii="Times New Roman" w:hAnsi="Times New Roman" w:cs="Times New Roman"/>
          <w:b w:val="0"/>
          <w:bCs w:val="0"/>
          <w:color w:val="444444"/>
          <w:sz w:val="20"/>
          <w:szCs w:val="20"/>
        </w:rPr>
        <w:t>Почему я выбрал Yii2</w:t>
      </w:r>
      <w:r w:rsidRPr="008A0813">
        <w:rPr>
          <w:rFonts w:ascii="Times New Roman" w:hAnsi="Times New Roman" w:cs="Times New Roman"/>
          <w:b w:val="0"/>
          <w:bCs w:val="0"/>
          <w:color w:val="444444"/>
          <w:sz w:val="20"/>
          <w:szCs w:val="20"/>
        </w:rPr>
        <w:t> </w:t>
      </w:r>
      <w:hyperlink r:id="rId117" w:tooltip="Перейти в песочницу" w:history="1">
        <w:r w:rsidRPr="008A0813">
          <w:rPr>
            <w:rStyle w:val="a5"/>
            <w:rFonts w:ascii="Times New Roman" w:hAnsi="Times New Roman" w:cs="Times New Roman"/>
            <w:b w:val="0"/>
            <w:bCs w:val="0"/>
            <w:color w:val="8C896B"/>
            <w:sz w:val="20"/>
            <w:szCs w:val="20"/>
            <w:shd w:val="clear" w:color="auto" w:fill="EEEDD8"/>
          </w:rPr>
          <w:t>из песочницы</w:t>
        </w:r>
      </w:hyperlink>
    </w:p>
    <w:p w:rsidR="00D05C7A" w:rsidRPr="008A0813" w:rsidRDefault="00D05C7A" w:rsidP="008A0813">
      <w:pPr>
        <w:shd w:val="clear" w:color="auto" w:fill="FFFFFF"/>
        <w:spacing w:after="0" w:line="240" w:lineRule="auto"/>
        <w:rPr>
          <w:rFonts w:ascii="Times New Roman" w:hAnsi="Times New Roman" w:cs="Times New Roman"/>
          <w:color w:val="999999"/>
          <w:sz w:val="20"/>
          <w:szCs w:val="20"/>
        </w:rPr>
      </w:pPr>
      <w:hyperlink r:id="rId118" w:tooltip="Вы не подписаны на этот хаб" w:history="1">
        <w:r w:rsidRPr="008A0813">
          <w:rPr>
            <w:rStyle w:val="a5"/>
            <w:rFonts w:ascii="Times New Roman" w:hAnsi="Times New Roman" w:cs="Times New Roman"/>
            <w:color w:val="999999"/>
            <w:sz w:val="20"/>
            <w:szCs w:val="20"/>
          </w:rPr>
          <w:t>Yii</w:t>
        </w:r>
      </w:hyperlink>
      <w:r w:rsidRPr="008A0813">
        <w:rPr>
          <w:rStyle w:val="profiledhub"/>
          <w:rFonts w:ascii="Times New Roman" w:hAnsi="Times New Roman" w:cs="Times New Roman"/>
          <w:color w:val="999999"/>
          <w:sz w:val="20"/>
          <w:szCs w:val="20"/>
        </w:rPr>
        <w:t>*</w:t>
      </w:r>
      <w:r w:rsidRPr="008A0813">
        <w:rPr>
          <w:rFonts w:ascii="Times New Roman" w:hAnsi="Times New Roman" w:cs="Times New Roman"/>
          <w:color w:val="999999"/>
          <w:sz w:val="20"/>
          <w:szCs w:val="20"/>
        </w:rPr>
        <w:t>, </w:t>
      </w:r>
      <w:hyperlink r:id="rId119" w:tooltip="Вы не подписаны на этот хаб" w:history="1">
        <w:r w:rsidRPr="008A0813">
          <w:rPr>
            <w:rStyle w:val="a5"/>
            <w:rFonts w:ascii="Times New Roman" w:hAnsi="Times New Roman" w:cs="Times New Roman"/>
            <w:color w:val="999999"/>
            <w:sz w:val="20"/>
            <w:szCs w:val="20"/>
          </w:rPr>
          <w:t>PHP</w:t>
        </w:r>
      </w:hyperlink>
      <w:r w:rsidRPr="008A0813">
        <w:rPr>
          <w:rStyle w:val="profiledhub"/>
          <w:rFonts w:ascii="Times New Roman" w:hAnsi="Times New Roman" w:cs="Times New Roman"/>
          <w:color w:val="999999"/>
          <w:sz w:val="20"/>
          <w:szCs w:val="20"/>
        </w:rPr>
        <w:t>*</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t>Перевод некоторых глав из книги Bill Keck. </w:t>
      </w:r>
      <w:hyperlink r:id="rId120" w:history="1">
        <w:r w:rsidRPr="008A0813">
          <w:rPr>
            <w:rStyle w:val="a5"/>
            <w:rFonts w:ascii="Times New Roman" w:hAnsi="Times New Roman" w:cs="Times New Roman"/>
            <w:color w:val="990099"/>
            <w:sz w:val="20"/>
            <w:szCs w:val="20"/>
          </w:rPr>
          <w:t>Yii 2 For Beginners</w:t>
        </w:r>
      </w:hyperlink>
      <w:r w:rsidRPr="008A0813">
        <w:rPr>
          <w:rFonts w:ascii="Times New Roman" w:hAnsi="Times New Roman" w:cs="Times New Roman"/>
          <w:color w:val="000000"/>
          <w:sz w:val="20"/>
          <w:szCs w:val="20"/>
        </w:rPr>
        <w:t>.</w:t>
      </w:r>
    </w:p>
    <w:p w:rsidR="00D05C7A" w:rsidRPr="008A0813" w:rsidRDefault="00D05C7A" w:rsidP="008A0813">
      <w:pPr>
        <w:pStyle w:val="4"/>
        <w:shd w:val="clear" w:color="auto" w:fill="FFFFFF"/>
        <w:spacing w:before="0" w:line="240" w:lineRule="auto"/>
        <w:rPr>
          <w:rFonts w:ascii="Times New Roman" w:hAnsi="Times New Roman" w:cs="Times New Roman"/>
          <w:b w:val="0"/>
          <w:bCs w:val="0"/>
          <w:color w:val="000000"/>
          <w:sz w:val="20"/>
          <w:szCs w:val="20"/>
        </w:rPr>
      </w:pPr>
      <w:r w:rsidRPr="008A0813">
        <w:rPr>
          <w:rFonts w:ascii="Times New Roman" w:hAnsi="Times New Roman" w:cs="Times New Roman"/>
          <w:b w:val="0"/>
          <w:bCs w:val="0"/>
          <w:color w:val="000000"/>
          <w:sz w:val="20"/>
          <w:szCs w:val="20"/>
        </w:rPr>
        <w:t>Предисловие</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br/>
        <w:t xml:space="preserve">Добро пожаловать в Yii2 для начинающих. </w:t>
      </w:r>
      <w:proofErr w:type="gramStart"/>
      <w:r w:rsidRPr="008A0813">
        <w:rPr>
          <w:rFonts w:ascii="Times New Roman" w:hAnsi="Times New Roman" w:cs="Times New Roman"/>
          <w:color w:val="000000"/>
          <w:sz w:val="20"/>
          <w:szCs w:val="20"/>
        </w:rPr>
        <w:t>Эта книга проведёт вас шаг за шагом сквозь установку и развёртывание, а затем программирование на сегодняшний день самом увлекательном фреймворке Yii2.</w:t>
      </w:r>
      <w:proofErr w:type="gramEnd"/>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 xml:space="preserve">Yii2 поставляется в двух вариантах, basic и advanced, и может показаться неестественно, использовать для начинающих шаблон advanced(продвинутый), но этот шаблон, по иронии судьбы, облегчает работу с приложением, если оно использует модели, которые хранятся в базе данных. Современные веб-приложения </w:t>
      </w:r>
      <w:proofErr w:type="gramStart"/>
      <w:r w:rsidRPr="008A0813">
        <w:rPr>
          <w:rFonts w:ascii="Times New Roman" w:hAnsi="Times New Roman" w:cs="Times New Roman"/>
          <w:color w:val="000000"/>
          <w:sz w:val="20"/>
          <w:szCs w:val="20"/>
        </w:rPr>
        <w:t>нуждаются в этой функциональности и шаблон advanced имеет</w:t>
      </w:r>
      <w:proofErr w:type="gramEnd"/>
      <w:r w:rsidRPr="008A0813">
        <w:rPr>
          <w:rFonts w:ascii="Times New Roman" w:hAnsi="Times New Roman" w:cs="Times New Roman"/>
          <w:color w:val="000000"/>
          <w:sz w:val="20"/>
          <w:szCs w:val="20"/>
        </w:rPr>
        <w:t xml:space="preserve"> в своём распоряжении для этого готовые решения.</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Другое большое преимущество у шаблона advanced, это то, что приложение делится на frontend(пользовательская часть) и backend(модуль управления), который дает исчерпывающий ответ на постоянно возникающий вопрос: «куда же поместить модуль управления?»</w:t>
      </w:r>
      <w:r w:rsidRPr="008A0813">
        <w:rPr>
          <w:rFonts w:ascii="Times New Roman" w:hAnsi="Times New Roman" w:cs="Times New Roman"/>
          <w:color w:val="000000"/>
          <w:sz w:val="20"/>
          <w:szCs w:val="20"/>
        </w:rPr>
        <w:br/>
        <w:t>Я бы хотел не только ввести вас в удивительный мир php фреймворка, но и так, же дать вам точку опоры, включающую все, в чем нуждается надежное веб-приложение управляемое базой данных. Хотя advanced шаблон содержит чрезвычайно полезные возможности, в нем, конечно же, отсутствуют важные части, которые мы будем пополнять с помощью этой книги.</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Цель — предоставить вам модель шаблона, которую вы сможете использовать для всех ваших будущих проектов.</w:t>
      </w:r>
    </w:p>
    <w:p w:rsidR="00D05C7A" w:rsidRPr="008A0813" w:rsidRDefault="00D05C7A" w:rsidP="008A0813">
      <w:pPr>
        <w:pStyle w:val="4"/>
        <w:shd w:val="clear" w:color="auto" w:fill="FFFFFF"/>
        <w:spacing w:before="0" w:line="240" w:lineRule="auto"/>
        <w:rPr>
          <w:rFonts w:ascii="Times New Roman" w:hAnsi="Times New Roman" w:cs="Times New Roman"/>
          <w:b w:val="0"/>
          <w:bCs w:val="0"/>
          <w:color w:val="000000"/>
          <w:sz w:val="20"/>
          <w:szCs w:val="20"/>
        </w:rPr>
      </w:pPr>
      <w:r w:rsidRPr="008A0813">
        <w:rPr>
          <w:rFonts w:ascii="Times New Roman" w:hAnsi="Times New Roman" w:cs="Times New Roman"/>
          <w:b w:val="0"/>
          <w:bCs w:val="0"/>
          <w:color w:val="000000"/>
          <w:sz w:val="20"/>
          <w:szCs w:val="20"/>
        </w:rPr>
        <w:t>Возможности</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br/>
        <w:t>С инсталляцией advanced шаблона вы получите некоторые возможности веб-приложения, включающие в себя:</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r>
    </w:p>
    <w:p w:rsidR="00D05C7A" w:rsidRPr="008A0813" w:rsidRDefault="00D05C7A" w:rsidP="008A0813">
      <w:pPr>
        <w:numPr>
          <w:ilvl w:val="0"/>
          <w:numId w:val="23"/>
        </w:numPr>
        <w:shd w:val="clear" w:color="auto" w:fill="FFFFFF"/>
        <w:spacing w:after="0" w:line="240" w:lineRule="auto"/>
        <w:ind w:left="460"/>
        <w:rPr>
          <w:rFonts w:ascii="Times New Roman" w:hAnsi="Times New Roman" w:cs="Times New Roman"/>
          <w:color w:val="000000"/>
          <w:sz w:val="20"/>
          <w:szCs w:val="20"/>
        </w:rPr>
      </w:pPr>
      <w:r w:rsidRPr="008A0813">
        <w:rPr>
          <w:rFonts w:ascii="Times New Roman" w:hAnsi="Times New Roman" w:cs="Times New Roman"/>
          <w:color w:val="000000"/>
          <w:sz w:val="20"/>
          <w:szCs w:val="20"/>
        </w:rPr>
        <w:t>предопределённую схему таблицы пользователей</w:t>
      </w:r>
    </w:p>
    <w:p w:rsidR="00D05C7A" w:rsidRPr="008A0813" w:rsidRDefault="00D05C7A" w:rsidP="008A0813">
      <w:pPr>
        <w:numPr>
          <w:ilvl w:val="0"/>
          <w:numId w:val="23"/>
        </w:numPr>
        <w:shd w:val="clear" w:color="auto" w:fill="FFFFFF"/>
        <w:spacing w:after="0" w:line="240" w:lineRule="auto"/>
        <w:ind w:left="460"/>
        <w:rPr>
          <w:rFonts w:ascii="Times New Roman" w:hAnsi="Times New Roman" w:cs="Times New Roman"/>
          <w:color w:val="000000"/>
          <w:sz w:val="20"/>
          <w:szCs w:val="20"/>
        </w:rPr>
      </w:pPr>
      <w:r w:rsidRPr="008A0813">
        <w:rPr>
          <w:rFonts w:ascii="Times New Roman" w:hAnsi="Times New Roman" w:cs="Times New Roman"/>
          <w:color w:val="000000"/>
          <w:sz w:val="20"/>
          <w:szCs w:val="20"/>
        </w:rPr>
        <w:t>форму входа и регистрации пользователей</w:t>
      </w:r>
    </w:p>
    <w:p w:rsidR="00D05C7A" w:rsidRPr="008A0813" w:rsidRDefault="00D05C7A" w:rsidP="008A0813">
      <w:pPr>
        <w:numPr>
          <w:ilvl w:val="0"/>
          <w:numId w:val="23"/>
        </w:numPr>
        <w:shd w:val="clear" w:color="auto" w:fill="FFFFFF"/>
        <w:spacing w:after="0" w:line="240" w:lineRule="auto"/>
        <w:ind w:left="460"/>
        <w:rPr>
          <w:rFonts w:ascii="Times New Roman" w:hAnsi="Times New Roman" w:cs="Times New Roman"/>
          <w:color w:val="000000"/>
          <w:sz w:val="20"/>
          <w:szCs w:val="20"/>
        </w:rPr>
      </w:pPr>
      <w:r w:rsidRPr="008A0813">
        <w:rPr>
          <w:rFonts w:ascii="Times New Roman" w:hAnsi="Times New Roman" w:cs="Times New Roman"/>
          <w:color w:val="000000"/>
          <w:sz w:val="20"/>
          <w:szCs w:val="20"/>
        </w:rPr>
        <w:t>функциональность восстановления забытого пароля</w:t>
      </w:r>
    </w:p>
    <w:p w:rsidR="00D05C7A" w:rsidRPr="008A0813" w:rsidRDefault="00D05C7A" w:rsidP="008A0813">
      <w:pPr>
        <w:numPr>
          <w:ilvl w:val="0"/>
          <w:numId w:val="23"/>
        </w:numPr>
        <w:shd w:val="clear" w:color="auto" w:fill="FFFFFF"/>
        <w:spacing w:after="0" w:line="240" w:lineRule="auto"/>
        <w:ind w:left="460"/>
        <w:rPr>
          <w:rFonts w:ascii="Times New Roman" w:hAnsi="Times New Roman" w:cs="Times New Roman"/>
          <w:color w:val="000000"/>
          <w:sz w:val="20"/>
          <w:szCs w:val="20"/>
        </w:rPr>
      </w:pPr>
      <w:r w:rsidRPr="008A0813">
        <w:rPr>
          <w:rFonts w:ascii="Times New Roman" w:hAnsi="Times New Roman" w:cs="Times New Roman"/>
          <w:color w:val="000000"/>
          <w:sz w:val="20"/>
          <w:szCs w:val="20"/>
        </w:rPr>
        <w:t>разделённые области пользователей (frontend) и администраторов(backend)</w:t>
      </w:r>
    </w:p>
    <w:p w:rsidR="00D05C7A" w:rsidRPr="008A0813" w:rsidRDefault="00D05C7A" w:rsidP="008A0813">
      <w:pPr>
        <w:numPr>
          <w:ilvl w:val="0"/>
          <w:numId w:val="23"/>
        </w:numPr>
        <w:shd w:val="clear" w:color="auto" w:fill="FFFFFF"/>
        <w:spacing w:after="0" w:line="240" w:lineRule="auto"/>
        <w:ind w:left="460"/>
        <w:rPr>
          <w:rFonts w:ascii="Times New Roman" w:hAnsi="Times New Roman" w:cs="Times New Roman"/>
          <w:color w:val="000000"/>
          <w:sz w:val="20"/>
          <w:szCs w:val="20"/>
        </w:rPr>
      </w:pPr>
      <w:r w:rsidRPr="008A0813">
        <w:rPr>
          <w:rFonts w:ascii="Times New Roman" w:hAnsi="Times New Roman" w:cs="Times New Roman"/>
          <w:color w:val="000000"/>
          <w:sz w:val="20"/>
          <w:szCs w:val="20"/>
        </w:rPr>
        <w:t>автоматическую генерацию кода для моделей, контроллеров и представлений</w:t>
      </w:r>
    </w:p>
    <w:p w:rsidR="00D05C7A" w:rsidRPr="008A0813" w:rsidRDefault="00D05C7A" w:rsidP="008A0813">
      <w:pPr>
        <w:numPr>
          <w:ilvl w:val="0"/>
          <w:numId w:val="23"/>
        </w:numPr>
        <w:shd w:val="clear" w:color="auto" w:fill="FFFFFF"/>
        <w:spacing w:after="0" w:line="240" w:lineRule="auto"/>
        <w:ind w:left="460"/>
        <w:rPr>
          <w:rFonts w:ascii="Times New Roman" w:hAnsi="Times New Roman" w:cs="Times New Roman"/>
          <w:color w:val="000000"/>
          <w:sz w:val="20"/>
          <w:szCs w:val="20"/>
        </w:rPr>
      </w:pPr>
      <w:r w:rsidRPr="008A0813">
        <w:rPr>
          <w:rFonts w:ascii="Times New Roman" w:hAnsi="Times New Roman" w:cs="Times New Roman"/>
          <w:color w:val="000000"/>
          <w:sz w:val="20"/>
          <w:szCs w:val="20"/>
        </w:rPr>
        <w:t>встроенную интеграцию с Twitter Bootstrap и приоритетную верстку для мобильных устройств</w:t>
      </w:r>
    </w:p>
    <w:p w:rsidR="00D05C7A" w:rsidRPr="008A0813" w:rsidRDefault="00D05C7A" w:rsidP="008A0813">
      <w:pPr>
        <w:numPr>
          <w:ilvl w:val="0"/>
          <w:numId w:val="23"/>
        </w:numPr>
        <w:shd w:val="clear" w:color="auto" w:fill="FFFFFF"/>
        <w:spacing w:after="0" w:line="240" w:lineRule="auto"/>
        <w:ind w:left="460"/>
        <w:rPr>
          <w:rFonts w:ascii="Times New Roman" w:hAnsi="Times New Roman" w:cs="Times New Roman"/>
          <w:color w:val="000000"/>
          <w:sz w:val="20"/>
          <w:szCs w:val="20"/>
        </w:rPr>
      </w:pPr>
      <w:r w:rsidRPr="008A0813">
        <w:rPr>
          <w:rFonts w:ascii="Times New Roman" w:hAnsi="Times New Roman" w:cs="Times New Roman"/>
          <w:color w:val="000000"/>
          <w:sz w:val="20"/>
          <w:szCs w:val="20"/>
        </w:rPr>
        <w:t>надежные виджеты и помощники для представления данных</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Если вам что-то не понятно в этом списке, не волнуйтесь, мы раскроем их детально в дальнейшем. Только, знайте — это действительно изумительно, что делает Yii2 для вас. Но дело не в том, как велик тот или иной фреймворк, а в том, как вы все, же сможете это поддерживать и развивать в реальном приложении.</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Для этого будем добавлять в приложение все, что в нем отсутствует из коробки:</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r>
    </w:p>
    <w:p w:rsidR="00D05C7A" w:rsidRPr="008A0813" w:rsidRDefault="00D05C7A" w:rsidP="008A0813">
      <w:pPr>
        <w:numPr>
          <w:ilvl w:val="0"/>
          <w:numId w:val="24"/>
        </w:numPr>
        <w:shd w:val="clear" w:color="auto" w:fill="FFFFFF"/>
        <w:spacing w:after="0" w:line="240" w:lineRule="auto"/>
        <w:ind w:left="460"/>
        <w:rPr>
          <w:rFonts w:ascii="Times New Roman" w:hAnsi="Times New Roman" w:cs="Times New Roman"/>
          <w:color w:val="000000"/>
          <w:sz w:val="20"/>
          <w:szCs w:val="20"/>
        </w:rPr>
      </w:pPr>
      <w:r w:rsidRPr="008A0813">
        <w:rPr>
          <w:rFonts w:ascii="Times New Roman" w:hAnsi="Times New Roman" w:cs="Times New Roman"/>
          <w:color w:val="000000"/>
          <w:sz w:val="20"/>
          <w:szCs w:val="20"/>
        </w:rPr>
        <w:t>красивые усовершенствования пользовательского интерфейса подобно jquery календарю</w:t>
      </w:r>
    </w:p>
    <w:p w:rsidR="00D05C7A" w:rsidRPr="008A0813" w:rsidRDefault="00D05C7A" w:rsidP="008A0813">
      <w:pPr>
        <w:numPr>
          <w:ilvl w:val="0"/>
          <w:numId w:val="24"/>
        </w:numPr>
        <w:shd w:val="clear" w:color="auto" w:fill="FFFFFF"/>
        <w:spacing w:after="0" w:line="240" w:lineRule="auto"/>
        <w:ind w:left="460"/>
        <w:rPr>
          <w:rFonts w:ascii="Times New Roman" w:hAnsi="Times New Roman" w:cs="Times New Roman"/>
          <w:color w:val="000000"/>
          <w:sz w:val="20"/>
          <w:szCs w:val="20"/>
        </w:rPr>
      </w:pPr>
      <w:r w:rsidRPr="008A0813">
        <w:rPr>
          <w:rFonts w:ascii="Times New Roman" w:hAnsi="Times New Roman" w:cs="Times New Roman"/>
          <w:color w:val="000000"/>
          <w:sz w:val="20"/>
          <w:szCs w:val="20"/>
        </w:rPr>
        <w:t>методы для зависимых моделей, которые облегчат отображения связанных данных</w:t>
      </w:r>
    </w:p>
    <w:p w:rsidR="00D05C7A" w:rsidRPr="008A0813" w:rsidRDefault="00D05C7A" w:rsidP="008A0813">
      <w:pPr>
        <w:numPr>
          <w:ilvl w:val="0"/>
          <w:numId w:val="24"/>
        </w:numPr>
        <w:shd w:val="clear" w:color="auto" w:fill="FFFFFF"/>
        <w:spacing w:after="0" w:line="240" w:lineRule="auto"/>
        <w:ind w:left="460"/>
        <w:rPr>
          <w:rFonts w:ascii="Times New Roman" w:hAnsi="Times New Roman" w:cs="Times New Roman"/>
          <w:color w:val="000000"/>
          <w:sz w:val="20"/>
          <w:szCs w:val="20"/>
        </w:rPr>
      </w:pPr>
      <w:r w:rsidRPr="008A0813">
        <w:rPr>
          <w:rFonts w:ascii="Times New Roman" w:hAnsi="Times New Roman" w:cs="Times New Roman"/>
          <w:color w:val="000000"/>
          <w:sz w:val="20"/>
          <w:szCs w:val="20"/>
        </w:rPr>
        <w:t>методы для контроллеров, которые разграничивают доступ</w:t>
      </w:r>
    </w:p>
    <w:p w:rsidR="00D05C7A" w:rsidRPr="008A0813" w:rsidRDefault="00D05C7A" w:rsidP="008A0813">
      <w:pPr>
        <w:numPr>
          <w:ilvl w:val="0"/>
          <w:numId w:val="24"/>
        </w:numPr>
        <w:shd w:val="clear" w:color="auto" w:fill="FFFFFF"/>
        <w:spacing w:after="0" w:line="240" w:lineRule="auto"/>
        <w:ind w:left="460"/>
        <w:rPr>
          <w:rFonts w:ascii="Times New Roman" w:hAnsi="Times New Roman" w:cs="Times New Roman"/>
          <w:color w:val="000000"/>
          <w:sz w:val="20"/>
          <w:szCs w:val="20"/>
        </w:rPr>
      </w:pPr>
      <w:r w:rsidRPr="008A0813">
        <w:rPr>
          <w:rFonts w:ascii="Times New Roman" w:hAnsi="Times New Roman" w:cs="Times New Roman"/>
          <w:color w:val="000000"/>
          <w:sz w:val="20"/>
          <w:szCs w:val="20"/>
        </w:rPr>
        <w:t>расширяемая структура данных, которые будут общими для всех ваших будущих приложений</w:t>
      </w:r>
    </w:p>
    <w:p w:rsidR="00D05C7A" w:rsidRPr="008A0813" w:rsidRDefault="00D05C7A" w:rsidP="008A0813">
      <w:pPr>
        <w:numPr>
          <w:ilvl w:val="0"/>
          <w:numId w:val="24"/>
        </w:numPr>
        <w:shd w:val="clear" w:color="auto" w:fill="FFFFFF"/>
        <w:spacing w:after="0" w:line="240" w:lineRule="auto"/>
        <w:ind w:left="460"/>
        <w:rPr>
          <w:rFonts w:ascii="Times New Roman" w:hAnsi="Times New Roman" w:cs="Times New Roman"/>
          <w:color w:val="000000"/>
          <w:sz w:val="20"/>
          <w:szCs w:val="20"/>
        </w:rPr>
      </w:pPr>
      <w:r w:rsidRPr="008A0813">
        <w:rPr>
          <w:rFonts w:ascii="Times New Roman" w:hAnsi="Times New Roman" w:cs="Times New Roman"/>
          <w:color w:val="000000"/>
          <w:sz w:val="20"/>
          <w:szCs w:val="20"/>
        </w:rPr>
        <w:t>управление доступом на основе ролей (RBAC)</w:t>
      </w:r>
    </w:p>
    <w:p w:rsidR="00D05C7A" w:rsidRPr="008A0813" w:rsidRDefault="00D05C7A" w:rsidP="008A0813">
      <w:pPr>
        <w:numPr>
          <w:ilvl w:val="0"/>
          <w:numId w:val="24"/>
        </w:numPr>
        <w:shd w:val="clear" w:color="auto" w:fill="FFFFFF"/>
        <w:spacing w:after="0" w:line="240" w:lineRule="auto"/>
        <w:ind w:left="460"/>
        <w:rPr>
          <w:rFonts w:ascii="Times New Roman" w:hAnsi="Times New Roman" w:cs="Times New Roman"/>
          <w:color w:val="000000"/>
          <w:sz w:val="20"/>
          <w:szCs w:val="20"/>
        </w:rPr>
      </w:pPr>
      <w:r w:rsidRPr="008A0813">
        <w:rPr>
          <w:rFonts w:ascii="Times New Roman" w:hAnsi="Times New Roman" w:cs="Times New Roman"/>
          <w:color w:val="000000"/>
          <w:sz w:val="20"/>
          <w:szCs w:val="20"/>
        </w:rPr>
        <w:t>ограничение содержания на основе типа пользователей, таких как «бесплатный» и «платный».</w:t>
      </w:r>
    </w:p>
    <w:p w:rsidR="00D05C7A" w:rsidRPr="008A0813" w:rsidRDefault="00D05C7A" w:rsidP="008A0813">
      <w:pPr>
        <w:numPr>
          <w:ilvl w:val="0"/>
          <w:numId w:val="24"/>
        </w:numPr>
        <w:shd w:val="clear" w:color="auto" w:fill="FFFFFF"/>
        <w:spacing w:after="0" w:line="240" w:lineRule="auto"/>
        <w:ind w:left="460"/>
        <w:rPr>
          <w:rFonts w:ascii="Times New Roman" w:hAnsi="Times New Roman" w:cs="Times New Roman"/>
          <w:color w:val="000000"/>
          <w:sz w:val="20"/>
          <w:szCs w:val="20"/>
        </w:rPr>
      </w:pPr>
      <w:r w:rsidRPr="008A0813">
        <w:rPr>
          <w:rFonts w:ascii="Times New Roman" w:hAnsi="Times New Roman" w:cs="Times New Roman"/>
          <w:color w:val="000000"/>
          <w:sz w:val="20"/>
          <w:szCs w:val="20"/>
        </w:rPr>
        <w:t>социальный модуль, который позволит поделиться</w:t>
      </w:r>
    </w:p>
    <w:p w:rsidR="00D05C7A" w:rsidRPr="008A0813" w:rsidRDefault="00D05C7A" w:rsidP="008A0813">
      <w:pPr>
        <w:numPr>
          <w:ilvl w:val="0"/>
          <w:numId w:val="24"/>
        </w:numPr>
        <w:shd w:val="clear" w:color="auto" w:fill="FFFFFF"/>
        <w:spacing w:after="0" w:line="240" w:lineRule="auto"/>
        <w:ind w:left="460"/>
        <w:rPr>
          <w:rFonts w:ascii="Times New Roman" w:hAnsi="Times New Roman" w:cs="Times New Roman"/>
          <w:color w:val="000000"/>
          <w:sz w:val="20"/>
          <w:szCs w:val="20"/>
        </w:rPr>
      </w:pPr>
      <w:r w:rsidRPr="008A0813">
        <w:rPr>
          <w:rFonts w:ascii="Times New Roman" w:hAnsi="Times New Roman" w:cs="Times New Roman"/>
          <w:color w:val="000000"/>
          <w:sz w:val="20"/>
          <w:szCs w:val="20"/>
        </w:rPr>
        <w:t>регистрация и вход с помощью Facebook</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br/>
        <w:t xml:space="preserve">Это всё, вероятно потребуются для вашего приложения, </w:t>
      </w:r>
      <w:proofErr w:type="gramStart"/>
      <w:r w:rsidRPr="008A0813">
        <w:rPr>
          <w:rFonts w:ascii="Times New Roman" w:hAnsi="Times New Roman" w:cs="Times New Roman"/>
          <w:color w:val="000000"/>
          <w:sz w:val="20"/>
          <w:szCs w:val="20"/>
        </w:rPr>
        <w:t>не взирая на</w:t>
      </w:r>
      <w:proofErr w:type="gramEnd"/>
      <w:r w:rsidRPr="008A0813">
        <w:rPr>
          <w:rFonts w:ascii="Times New Roman" w:hAnsi="Times New Roman" w:cs="Times New Roman"/>
          <w:color w:val="000000"/>
          <w:sz w:val="20"/>
          <w:szCs w:val="20"/>
        </w:rPr>
        <w:t xml:space="preserve"> то, кого типа он будет. Поэтому если вы будете изучать Yii2 с помощь этой книги, вы будете в состоянии создать шаблон, который сможете расширять для всех ваших будущих приложений.</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 xml:space="preserve">Эта книга идеальна для начинающих программистов, кто готов перейти на разработку с помощью фреймворка. Yii2 PHP фреймворк широко </w:t>
      </w:r>
      <w:proofErr w:type="gramStart"/>
      <w:r w:rsidRPr="008A0813">
        <w:rPr>
          <w:rFonts w:ascii="Times New Roman" w:hAnsi="Times New Roman" w:cs="Times New Roman"/>
          <w:color w:val="000000"/>
          <w:sz w:val="20"/>
          <w:szCs w:val="20"/>
        </w:rPr>
        <w:t>масштабируемый</w:t>
      </w:r>
      <w:proofErr w:type="gramEnd"/>
      <w:r w:rsidRPr="008A0813">
        <w:rPr>
          <w:rFonts w:ascii="Times New Roman" w:hAnsi="Times New Roman" w:cs="Times New Roman"/>
          <w:color w:val="000000"/>
          <w:sz w:val="20"/>
          <w:szCs w:val="20"/>
        </w:rPr>
        <w:t xml:space="preserve"> и расширяемый, со встроенными возможностями. Мы познакомим вас с этим удивительным фреймворком и объясним детально все, в чём вы будете нуждаться, чтобы знать, как создать и запустить. И вы полюбите Yii2!</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 xml:space="preserve">Продвинутые PHP специалисты смогут стремительно пронестись сквозь книгу и будут в состоянии быстро создавать и запускать </w:t>
      </w:r>
      <w:proofErr w:type="gramStart"/>
      <w:r w:rsidRPr="008A0813">
        <w:rPr>
          <w:rFonts w:ascii="Times New Roman" w:hAnsi="Times New Roman" w:cs="Times New Roman"/>
          <w:color w:val="000000"/>
          <w:sz w:val="20"/>
          <w:szCs w:val="20"/>
        </w:rPr>
        <w:t>на</w:t>
      </w:r>
      <w:proofErr w:type="gramEnd"/>
      <w:r w:rsidRPr="008A0813">
        <w:rPr>
          <w:rFonts w:ascii="Times New Roman" w:hAnsi="Times New Roman" w:cs="Times New Roman"/>
          <w:color w:val="000000"/>
          <w:sz w:val="20"/>
          <w:szCs w:val="20"/>
        </w:rPr>
        <w:t xml:space="preserve"> феноменальном фреймворке Yii2. Что позволит не только сберечь им время на работе, но так, же использовать эффективные рычаги извлечения выгод от фреймворка с открытым кодом, имеющего цельное сообщество </w:t>
      </w:r>
      <w:r w:rsidRPr="008A0813">
        <w:rPr>
          <w:rFonts w:ascii="Times New Roman" w:hAnsi="Times New Roman" w:cs="Times New Roman"/>
          <w:color w:val="000000"/>
          <w:sz w:val="20"/>
          <w:szCs w:val="20"/>
        </w:rPr>
        <w:lastRenderedPageBreak/>
        <w:t>за собой.</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Тем не менее, стиль изложения в книге рассчитан для начинающих. В книге много подробного описания, чтобы помочь людям, которые имеют небольшой опыт работы с PHP и ещё не могут реально перейти в продвинутое объектно-ориентированное программирование. Мы старались, несомненно, полностью объяснять, как работает фреймворк, как он использует ООП, чтобы создать интуитивный уровень разработки, который позволял бы программистам различного уровня достигать результата, к которому они стремятся.</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 xml:space="preserve">В </w:t>
      </w:r>
      <w:proofErr w:type="gramStart"/>
      <w:r w:rsidRPr="008A0813">
        <w:rPr>
          <w:rFonts w:ascii="Times New Roman" w:hAnsi="Times New Roman" w:cs="Times New Roman"/>
          <w:color w:val="000000"/>
          <w:sz w:val="20"/>
          <w:szCs w:val="20"/>
        </w:rPr>
        <w:t>любом</w:t>
      </w:r>
      <w:proofErr w:type="gramEnd"/>
      <w:r w:rsidRPr="008A0813">
        <w:rPr>
          <w:rFonts w:ascii="Times New Roman" w:hAnsi="Times New Roman" w:cs="Times New Roman"/>
          <w:color w:val="000000"/>
          <w:sz w:val="20"/>
          <w:szCs w:val="20"/>
        </w:rPr>
        <w:t xml:space="preserve"> случае, изучение Yii2 даст вам опыт работы с ООП, с практическим результатом. Вы завершите изучение книги с </w:t>
      </w:r>
      <w:proofErr w:type="gramStart"/>
      <w:r w:rsidRPr="008A0813">
        <w:rPr>
          <w:rFonts w:ascii="Times New Roman" w:hAnsi="Times New Roman" w:cs="Times New Roman"/>
          <w:color w:val="000000"/>
          <w:sz w:val="20"/>
          <w:szCs w:val="20"/>
        </w:rPr>
        <w:t>работающим</w:t>
      </w:r>
      <w:proofErr w:type="gramEnd"/>
      <w:r w:rsidRPr="008A0813">
        <w:rPr>
          <w:rFonts w:ascii="Times New Roman" w:hAnsi="Times New Roman" w:cs="Times New Roman"/>
          <w:color w:val="000000"/>
          <w:sz w:val="20"/>
          <w:szCs w:val="20"/>
        </w:rPr>
        <w:t xml:space="preserve"> веб-приложением.</w:t>
      </w:r>
    </w:p>
    <w:p w:rsidR="00D05C7A" w:rsidRPr="008A0813" w:rsidRDefault="00D05C7A" w:rsidP="008A0813">
      <w:pPr>
        <w:pStyle w:val="4"/>
        <w:shd w:val="clear" w:color="auto" w:fill="FFFFFF"/>
        <w:spacing w:before="0" w:line="240" w:lineRule="auto"/>
        <w:rPr>
          <w:rFonts w:ascii="Times New Roman" w:hAnsi="Times New Roman" w:cs="Times New Roman"/>
          <w:b w:val="0"/>
          <w:bCs w:val="0"/>
          <w:color w:val="000000"/>
          <w:sz w:val="20"/>
          <w:szCs w:val="20"/>
        </w:rPr>
      </w:pPr>
      <w:r w:rsidRPr="008A0813">
        <w:rPr>
          <w:rFonts w:ascii="Times New Roman" w:hAnsi="Times New Roman" w:cs="Times New Roman"/>
          <w:b w:val="0"/>
          <w:bCs w:val="0"/>
          <w:color w:val="000000"/>
          <w:sz w:val="20"/>
          <w:szCs w:val="20"/>
        </w:rPr>
        <w:t>Что делает Yii2 фреймворк особенным?</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br/>
        <w:t>Программисты должны сделать выбор, что будет лежать в основе программирования. Поэтому одно из самых больших решений, которое вы должны сделать как программист, а, может, скорее всего, решение вы будете делать, как часть команды программистов, использовать или нет фреймворк, и если да, то какой.</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Что касается вопроса использования PHP фреймворк, есть так много преимуществ, чтобы поступить так, что это становится и ежу понятно.</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r>
      <w:r w:rsidRPr="008A0813">
        <w:rPr>
          <w:rFonts w:ascii="Times New Roman" w:hAnsi="Times New Roman" w:cs="Times New Roman"/>
          <w:b/>
          <w:bCs/>
          <w:color w:val="000000"/>
          <w:sz w:val="20"/>
          <w:szCs w:val="20"/>
        </w:rPr>
        <w:t>Плюсы</w:t>
      </w:r>
      <w:proofErr w:type="gramStart"/>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В</w:t>
      </w:r>
      <w:proofErr w:type="gramEnd"/>
      <w:r w:rsidRPr="008A0813">
        <w:rPr>
          <w:rFonts w:ascii="Times New Roman" w:hAnsi="Times New Roman" w:cs="Times New Roman"/>
          <w:color w:val="000000"/>
          <w:sz w:val="20"/>
          <w:szCs w:val="20"/>
        </w:rPr>
        <w:t>от несколько очевидных преимуществ использования фреймворка, который:</w:t>
      </w:r>
      <w:r w:rsidRPr="008A0813">
        <w:rPr>
          <w:rFonts w:ascii="Times New Roman" w:hAnsi="Times New Roman" w:cs="Times New Roman"/>
          <w:color w:val="000000"/>
          <w:sz w:val="20"/>
          <w:szCs w:val="20"/>
        </w:rPr>
        <w:br/>
        <w:t>— Использует стандартные способы решения задач, что уменьшает или устраняет запутанность кода.</w:t>
      </w:r>
      <w:r w:rsidRPr="008A0813">
        <w:rPr>
          <w:rFonts w:ascii="Times New Roman" w:hAnsi="Times New Roman" w:cs="Times New Roman"/>
          <w:color w:val="000000"/>
          <w:sz w:val="20"/>
          <w:szCs w:val="20"/>
        </w:rPr>
        <w:br/>
        <w:t>— Сокращает время, затрачиваемое на рутинные задачи, такие как проверка форм и безопасность.</w:t>
      </w:r>
      <w:r w:rsidRPr="008A0813">
        <w:rPr>
          <w:rFonts w:ascii="Times New Roman" w:hAnsi="Times New Roman" w:cs="Times New Roman"/>
          <w:color w:val="000000"/>
          <w:sz w:val="20"/>
          <w:szCs w:val="20"/>
        </w:rPr>
        <w:br/>
        <w:t>— Облегчает командную работу с помощью соблюдения стандартов.</w:t>
      </w:r>
      <w:r w:rsidRPr="008A0813">
        <w:rPr>
          <w:rFonts w:ascii="Times New Roman" w:hAnsi="Times New Roman" w:cs="Times New Roman"/>
          <w:color w:val="000000"/>
          <w:sz w:val="20"/>
          <w:szCs w:val="20"/>
        </w:rPr>
        <w:br/>
        <w:t>— Облегчает поддержку кода с использованием общей архитектуры и методов.</w:t>
      </w:r>
      <w:r w:rsidRPr="008A0813">
        <w:rPr>
          <w:rFonts w:ascii="Times New Roman" w:hAnsi="Times New Roman" w:cs="Times New Roman"/>
          <w:color w:val="000000"/>
          <w:sz w:val="20"/>
          <w:szCs w:val="20"/>
        </w:rPr>
        <w:br/>
        <w:t>— Имеет активное сообщество разработчиков, которые поддерживают фреймворк, обобщенные задачи и новые возможности.</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r>
      <w:r w:rsidRPr="008A0813">
        <w:rPr>
          <w:rFonts w:ascii="Times New Roman" w:hAnsi="Times New Roman" w:cs="Times New Roman"/>
          <w:b/>
          <w:bCs/>
          <w:color w:val="000000"/>
          <w:sz w:val="20"/>
          <w:szCs w:val="20"/>
        </w:rPr>
        <w:t>Минусы</w:t>
      </w:r>
      <w:proofErr w:type="gramStart"/>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С</w:t>
      </w:r>
      <w:proofErr w:type="gramEnd"/>
      <w:r w:rsidRPr="008A0813">
        <w:rPr>
          <w:rFonts w:ascii="Times New Roman" w:hAnsi="Times New Roman" w:cs="Times New Roman"/>
          <w:color w:val="000000"/>
          <w:sz w:val="20"/>
          <w:szCs w:val="20"/>
        </w:rPr>
        <w:t>уществует пара недостатков использования фреймворка, которые следует отметить. Во-первых, весь код, который включает в себя фреймворк, создает нагрузку на сервер и это может стать реальной проблемой. К счастью, доступны варианты кэширование, которые позволяют снизить последствия перегрузки, и для корпоративных приложений, вы можете использовать нативный SQL, чтобы минимизировать время выполнения запроса. Поэтому проблема перегрузки сервера не должна остановить вас от использования фреймворка.</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Другое дело, очевидно, когда вы работаете с фреймворком, то работаете с огромным количеством кода, который не вы писали и придётся потратить время, чтобы понять, как это все работает. Некоторые части кода могут быть довольно непонятны в зависимости от вашего уровня мастерства и опыта, поэтому не следует ожидать, что вам будет сразу все понятно. Это не произойдёт мгновенно.</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Конечно же, вы знаете, что существует путь обучения, благодаря которому вы сейчас читаете эту книгу. И хотя это занимает время, чтобы разобраться с чужим кодом, что может быть мучительно больно, но куда больнее, написать собственную пользовательскую систему с нуля. Учитывая все обстоятельства, использование фреймворка для корпоративной разработки является разумным выбором.</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Итак, самое простое — это понять, что использование фреймворка поможет вам разрабатывать более стройный и надежный проект, но теперь самое трудное. Вы должны решить, какой фреймворк использовать.</w:t>
      </w:r>
    </w:p>
    <w:p w:rsidR="00D05C7A" w:rsidRPr="008A0813" w:rsidRDefault="00D05C7A" w:rsidP="008A0813">
      <w:pPr>
        <w:pStyle w:val="4"/>
        <w:shd w:val="clear" w:color="auto" w:fill="FFFFFF"/>
        <w:spacing w:before="0" w:line="240" w:lineRule="auto"/>
        <w:rPr>
          <w:rFonts w:ascii="Times New Roman" w:hAnsi="Times New Roman" w:cs="Times New Roman"/>
          <w:b w:val="0"/>
          <w:bCs w:val="0"/>
          <w:color w:val="000000"/>
          <w:sz w:val="20"/>
          <w:szCs w:val="20"/>
        </w:rPr>
      </w:pPr>
      <w:r w:rsidRPr="008A0813">
        <w:rPr>
          <w:rFonts w:ascii="Times New Roman" w:hAnsi="Times New Roman" w:cs="Times New Roman"/>
          <w:b w:val="0"/>
          <w:bCs w:val="0"/>
          <w:color w:val="000000"/>
          <w:sz w:val="20"/>
          <w:szCs w:val="20"/>
        </w:rPr>
        <w:t>Почему я выбрал Yii2</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br/>
        <w:t>Я не могу сказать какой фреймворк для вас лучший, что вам интересно и вам лично решать, но я могу немного рассказать о дороге, которая привела меня к Yii2. Это не было решением руководимым необходимостью найти легкий путь изучения PHP, это точно. В моей компании еще в 2012 году, я был в команде разработчиков, которые рассматривали различные фреймворки и должен был решить, какой из них использовать. В то время я даже не мечтал, что напишу книги об одном из них.</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 xml:space="preserve">В любом случае, мы коллективно исследовали все, что могли найти из </w:t>
      </w:r>
      <w:proofErr w:type="gramStart"/>
      <w:r w:rsidRPr="008A0813">
        <w:rPr>
          <w:rFonts w:ascii="Times New Roman" w:hAnsi="Times New Roman" w:cs="Times New Roman"/>
          <w:color w:val="000000"/>
          <w:sz w:val="20"/>
          <w:szCs w:val="20"/>
        </w:rPr>
        <w:t>основных</w:t>
      </w:r>
      <w:proofErr w:type="gramEnd"/>
      <w:r w:rsidRPr="008A0813">
        <w:rPr>
          <w:rFonts w:ascii="Times New Roman" w:hAnsi="Times New Roman" w:cs="Times New Roman"/>
          <w:color w:val="000000"/>
          <w:sz w:val="20"/>
          <w:szCs w:val="20"/>
        </w:rPr>
        <w:t xml:space="preserve"> PHP-фреймворков. Я лично прочитал всю </w:t>
      </w:r>
      <w:proofErr w:type="gramStart"/>
      <w:r w:rsidRPr="008A0813">
        <w:rPr>
          <w:rFonts w:ascii="Times New Roman" w:hAnsi="Times New Roman" w:cs="Times New Roman"/>
          <w:color w:val="000000"/>
          <w:sz w:val="20"/>
          <w:szCs w:val="20"/>
        </w:rPr>
        <w:t>документацию</w:t>
      </w:r>
      <w:proofErr w:type="gramEnd"/>
      <w:r w:rsidRPr="008A0813">
        <w:rPr>
          <w:rFonts w:ascii="Times New Roman" w:hAnsi="Times New Roman" w:cs="Times New Roman"/>
          <w:color w:val="000000"/>
          <w:sz w:val="20"/>
          <w:szCs w:val="20"/>
        </w:rPr>
        <w:t xml:space="preserve"> и мы имели долгие инженерные дискуссии о том, что мы думали, что будет работать. Вы не представляете мое разочарование, когда я прочитал всю эту документацию и отошел от этого с чувством менее осведомленным, чем я прежде начал читать все это.</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Однако наша команда программистов сделала предпочтение. Они чувствовали, что Yii 1.1.14 был лучшим выбором. Это была версия фреймворка, которая была доступна в то время, мы выбрали её. Поэтому команда приняла этот фреймворк и никогда не оглядывалась назад. Они полюбили её.</w:t>
      </w:r>
      <w:r w:rsidRPr="008A0813">
        <w:rPr>
          <w:rFonts w:ascii="Times New Roman" w:hAnsi="Times New Roman" w:cs="Times New Roman"/>
          <w:color w:val="000000"/>
          <w:sz w:val="20"/>
          <w:szCs w:val="20"/>
        </w:rPr>
        <w:br/>
        <w:t xml:space="preserve">Я, с другой стороны, остался разочарованным. Так как я был только начинающим программистом, и действительно изо </w:t>
      </w:r>
      <w:r w:rsidRPr="008A0813">
        <w:rPr>
          <w:rFonts w:ascii="Times New Roman" w:hAnsi="Times New Roman" w:cs="Times New Roman"/>
          <w:color w:val="000000"/>
          <w:sz w:val="20"/>
          <w:szCs w:val="20"/>
        </w:rPr>
        <w:lastRenderedPageBreak/>
        <w:t>всех сил пытался этому научиться. Я не находил этот фреймворк очень интуитивным и понятным. Особенно после сравнения его с другими платформами, где старались все интегрировать красиво, а архитектура Yii казалась мне просто уродливой.</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Я так расстроился в один прекрасный момент, что начал искать другой вариант.</w:t>
      </w:r>
    </w:p>
    <w:p w:rsidR="00D05C7A" w:rsidRPr="008A0813" w:rsidRDefault="00D05C7A" w:rsidP="008A0813">
      <w:pPr>
        <w:pStyle w:val="4"/>
        <w:shd w:val="clear" w:color="auto" w:fill="FFFFFF"/>
        <w:spacing w:before="0" w:line="240" w:lineRule="auto"/>
        <w:rPr>
          <w:rFonts w:ascii="Times New Roman" w:hAnsi="Times New Roman" w:cs="Times New Roman"/>
          <w:b w:val="0"/>
          <w:bCs w:val="0"/>
          <w:color w:val="000000"/>
          <w:sz w:val="20"/>
          <w:szCs w:val="20"/>
        </w:rPr>
      </w:pPr>
      <w:r w:rsidRPr="008A0813">
        <w:rPr>
          <w:rFonts w:ascii="Times New Roman" w:hAnsi="Times New Roman" w:cs="Times New Roman"/>
          <w:b w:val="0"/>
          <w:bCs w:val="0"/>
          <w:color w:val="000000"/>
          <w:sz w:val="20"/>
          <w:szCs w:val="20"/>
        </w:rPr>
        <w:t>Другие варианты</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br/>
        <w:t>Я хотел найти красиво написанную документацию для нового фреймворка и запустить её мимо команды. Но всегда получал одинаковый ответ. Команда была довольна фреймворком Yii. </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 xml:space="preserve">Они мне говорили, что может быть трудно её изучать, но она легка в использовании, как только поймете, как она работает. Поэтому я посвятил себя изучению выбранного командой фреймворка. Дело продвигалось </w:t>
      </w:r>
      <w:proofErr w:type="gramStart"/>
      <w:r w:rsidRPr="008A0813">
        <w:rPr>
          <w:rFonts w:ascii="Times New Roman" w:hAnsi="Times New Roman" w:cs="Times New Roman"/>
          <w:color w:val="000000"/>
          <w:sz w:val="20"/>
          <w:szCs w:val="20"/>
        </w:rPr>
        <w:t>медленно</w:t>
      </w:r>
      <w:proofErr w:type="gramEnd"/>
      <w:r w:rsidRPr="008A0813">
        <w:rPr>
          <w:rFonts w:ascii="Times New Roman" w:hAnsi="Times New Roman" w:cs="Times New Roman"/>
          <w:color w:val="000000"/>
          <w:sz w:val="20"/>
          <w:szCs w:val="20"/>
        </w:rPr>
        <w:t xml:space="preserve"> и езда была ухабистая. Я не получал удовольствия. Я прорабатывал главу 10 в книге по Yii 1.1.14, полагая, что никогда по-настоящему не смогу самостоятельно создать приложение менее чем за сто лет. Слишком много дорог, казалось, уходили </w:t>
      </w:r>
      <w:proofErr w:type="gramStart"/>
      <w:r w:rsidRPr="008A0813">
        <w:rPr>
          <w:rFonts w:ascii="Times New Roman" w:hAnsi="Times New Roman" w:cs="Times New Roman"/>
          <w:color w:val="000000"/>
          <w:sz w:val="20"/>
          <w:szCs w:val="20"/>
        </w:rPr>
        <w:t>в</w:t>
      </w:r>
      <w:proofErr w:type="gramEnd"/>
      <w:r w:rsidRPr="008A0813">
        <w:rPr>
          <w:rFonts w:ascii="Times New Roman" w:hAnsi="Times New Roman" w:cs="Times New Roman"/>
          <w:color w:val="000000"/>
          <w:sz w:val="20"/>
          <w:szCs w:val="20"/>
        </w:rPr>
        <w:t xml:space="preserve"> никуда.</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Затем произошло чудо.</w:t>
      </w:r>
    </w:p>
    <w:p w:rsidR="00D05C7A" w:rsidRPr="008A0813" w:rsidRDefault="00D05C7A" w:rsidP="008A0813">
      <w:pPr>
        <w:pStyle w:val="4"/>
        <w:shd w:val="clear" w:color="auto" w:fill="FFFFFF"/>
        <w:spacing w:before="0" w:line="240" w:lineRule="auto"/>
        <w:rPr>
          <w:rFonts w:ascii="Times New Roman" w:hAnsi="Times New Roman" w:cs="Times New Roman"/>
          <w:b w:val="0"/>
          <w:bCs w:val="0"/>
          <w:color w:val="000000"/>
          <w:sz w:val="20"/>
          <w:szCs w:val="20"/>
        </w:rPr>
      </w:pPr>
      <w:r w:rsidRPr="008A0813">
        <w:rPr>
          <w:rFonts w:ascii="Times New Roman" w:hAnsi="Times New Roman" w:cs="Times New Roman"/>
          <w:b w:val="0"/>
          <w:bCs w:val="0"/>
          <w:color w:val="000000"/>
          <w:sz w:val="20"/>
          <w:szCs w:val="20"/>
        </w:rPr>
        <w:t>Появление Yii2</w:t>
      </w:r>
    </w:p>
    <w:p w:rsidR="00D05C7A" w:rsidRPr="008A0813" w:rsidRDefault="00D05C7A" w:rsidP="008A0813">
      <w:pPr>
        <w:shd w:val="clear" w:color="auto" w:fill="FFFFFF"/>
        <w:spacing w:after="0" w:line="240" w:lineRule="auto"/>
        <w:rPr>
          <w:rFonts w:ascii="Times New Roman" w:hAnsi="Times New Roman" w:cs="Times New Roman"/>
          <w:color w:val="000000"/>
          <w:sz w:val="20"/>
          <w:szCs w:val="20"/>
        </w:rPr>
      </w:pPr>
      <w:r w:rsidRPr="008A0813">
        <w:rPr>
          <w:rFonts w:ascii="Times New Roman" w:hAnsi="Times New Roman" w:cs="Times New Roman"/>
          <w:color w:val="000000"/>
          <w:sz w:val="20"/>
          <w:szCs w:val="20"/>
        </w:rPr>
        <w:br/>
        <w:t>Я нашел Yii2 Альфа. Мне было любопытно увидеть, какие различия были в Yii2, по сравнению с бывшей 3 года на тот момент платформой. Так что я нырнул в неё и к моему глубокому и полному удивлению, я мгновенно получил с ней контакт. Я понимал структуры. Я мог бы написать код, который фактически работал!</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Какое это было великое чувство. Я лично нашел, что Yii 2 будет наиболее интуитивно понятной и элегантной из всех PHP-фреймворков, которые я изучал. У меня столько энтузиазма, что я хочу поделиться им, с каждым программистом которого знаю, и даже тех, кого я не знаю, что побудило меня написать эту книгу.</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С помощью Yii2, даже будучи новичком, я смог поднять на ноги рабочий сайт, который имел управляемую базой данных модель пользователей, с пользовательской и администраторской частью. Прямо из коробки, я получил рабочую модель пользователей, с функцией восстановления забытого пароля, которая также интегрирована с начальной загрузки для мобильного, отзывчивого дизайна, без программирования вообще. </w:t>
      </w:r>
      <w:r w:rsidRPr="008A0813">
        <w:rPr>
          <w:rFonts w:ascii="Times New Roman" w:hAnsi="Times New Roman" w:cs="Times New Roman"/>
          <w:color w:val="000000"/>
          <w:sz w:val="20"/>
          <w:szCs w:val="20"/>
        </w:rPr>
        <w:br/>
      </w:r>
      <w:r w:rsidRPr="008A0813">
        <w:rPr>
          <w:rFonts w:ascii="Times New Roman" w:hAnsi="Times New Roman" w:cs="Times New Roman"/>
          <w:color w:val="000000"/>
          <w:sz w:val="20"/>
          <w:szCs w:val="20"/>
        </w:rPr>
        <w:br/>
        <w:t>Как это здорово! Хотя я был начинающий программист, когда изучал PHP-фреймворки, я не имел опыта работы с базами данных и это одна из областей, на мой взгляд, где Yii2 действительно блещет.</w:t>
      </w:r>
    </w:p>
    <w:p w:rsidR="00D05C7A" w:rsidRPr="008A0813" w:rsidRDefault="00D05C7A" w:rsidP="008A0813">
      <w:pPr>
        <w:shd w:val="clear" w:color="auto" w:fill="FFFFFF"/>
        <w:spacing w:after="0" w:line="240" w:lineRule="auto"/>
        <w:textAlignment w:val="baseline"/>
        <w:rPr>
          <w:rFonts w:ascii="Times New Roman" w:eastAsia="Times New Roman" w:hAnsi="Times New Roman" w:cs="Times New Roman"/>
          <w:color w:val="444444"/>
          <w:sz w:val="20"/>
          <w:szCs w:val="20"/>
          <w:lang w:eastAsia="ru-RU"/>
        </w:rPr>
      </w:pPr>
    </w:p>
    <w:sectPr w:rsidR="00D05C7A" w:rsidRPr="008A0813" w:rsidSect="008A081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3" w:usb1="10000000" w:usb2="00000000" w:usb3="00000000" w:csb0="80000001"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385F"/>
    <w:multiLevelType w:val="multilevel"/>
    <w:tmpl w:val="CBBC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05183"/>
    <w:multiLevelType w:val="multilevel"/>
    <w:tmpl w:val="B902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AB7BA0"/>
    <w:multiLevelType w:val="multilevel"/>
    <w:tmpl w:val="E470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C72348"/>
    <w:multiLevelType w:val="multilevel"/>
    <w:tmpl w:val="5CCA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1134D5"/>
    <w:multiLevelType w:val="multilevel"/>
    <w:tmpl w:val="3CD2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7C4F3A"/>
    <w:multiLevelType w:val="multilevel"/>
    <w:tmpl w:val="4D4E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592747"/>
    <w:multiLevelType w:val="multilevel"/>
    <w:tmpl w:val="15AE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7B04E5B"/>
    <w:multiLevelType w:val="multilevel"/>
    <w:tmpl w:val="6880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715091"/>
    <w:multiLevelType w:val="multilevel"/>
    <w:tmpl w:val="13786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DD118E"/>
    <w:multiLevelType w:val="multilevel"/>
    <w:tmpl w:val="5F469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A32025"/>
    <w:multiLevelType w:val="multilevel"/>
    <w:tmpl w:val="BF20A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A25B9A"/>
    <w:multiLevelType w:val="multilevel"/>
    <w:tmpl w:val="C098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107937"/>
    <w:multiLevelType w:val="multilevel"/>
    <w:tmpl w:val="00C2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4D26825"/>
    <w:multiLevelType w:val="multilevel"/>
    <w:tmpl w:val="61D0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91019F"/>
    <w:multiLevelType w:val="multilevel"/>
    <w:tmpl w:val="C274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2DE4EBD"/>
    <w:multiLevelType w:val="multilevel"/>
    <w:tmpl w:val="02D2A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1453AA"/>
    <w:multiLevelType w:val="multilevel"/>
    <w:tmpl w:val="AA14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583AC8"/>
    <w:multiLevelType w:val="multilevel"/>
    <w:tmpl w:val="B028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6F5948"/>
    <w:multiLevelType w:val="multilevel"/>
    <w:tmpl w:val="F316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724793"/>
    <w:multiLevelType w:val="multilevel"/>
    <w:tmpl w:val="3458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506903"/>
    <w:multiLevelType w:val="multilevel"/>
    <w:tmpl w:val="C07A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224961"/>
    <w:multiLevelType w:val="multilevel"/>
    <w:tmpl w:val="C6C2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47157B7"/>
    <w:multiLevelType w:val="multilevel"/>
    <w:tmpl w:val="8AF2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5042E5"/>
    <w:multiLevelType w:val="multilevel"/>
    <w:tmpl w:val="F984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23"/>
  </w:num>
  <w:num w:numId="3">
    <w:abstractNumId w:val="9"/>
  </w:num>
  <w:num w:numId="4">
    <w:abstractNumId w:val="19"/>
  </w:num>
  <w:num w:numId="5">
    <w:abstractNumId w:val="10"/>
  </w:num>
  <w:num w:numId="6">
    <w:abstractNumId w:val="8"/>
  </w:num>
  <w:num w:numId="7">
    <w:abstractNumId w:val="0"/>
  </w:num>
  <w:num w:numId="8">
    <w:abstractNumId w:val="17"/>
  </w:num>
  <w:num w:numId="9">
    <w:abstractNumId w:val="11"/>
  </w:num>
  <w:num w:numId="10">
    <w:abstractNumId w:val="1"/>
  </w:num>
  <w:num w:numId="11">
    <w:abstractNumId w:val="4"/>
  </w:num>
  <w:num w:numId="12">
    <w:abstractNumId w:val="13"/>
  </w:num>
  <w:num w:numId="13">
    <w:abstractNumId w:val="3"/>
  </w:num>
  <w:num w:numId="14">
    <w:abstractNumId w:val="18"/>
  </w:num>
  <w:num w:numId="15">
    <w:abstractNumId w:val="22"/>
  </w:num>
  <w:num w:numId="16">
    <w:abstractNumId w:val="20"/>
  </w:num>
  <w:num w:numId="17">
    <w:abstractNumId w:val="15"/>
  </w:num>
  <w:num w:numId="18">
    <w:abstractNumId w:val="7"/>
  </w:num>
  <w:num w:numId="19">
    <w:abstractNumId w:val="16"/>
  </w:num>
  <w:num w:numId="20">
    <w:abstractNumId w:val="21"/>
  </w:num>
  <w:num w:numId="21">
    <w:abstractNumId w:val="14"/>
  </w:num>
  <w:num w:numId="22">
    <w:abstractNumId w:val="6"/>
  </w:num>
  <w:num w:numId="23">
    <w:abstractNumId w:val="5"/>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proofState w:grammar="clean"/>
  <w:defaultTabStop w:val="708"/>
  <w:drawingGridHorizontalSpacing w:val="110"/>
  <w:displayHorizontalDrawingGridEvery w:val="2"/>
  <w:characterSpacingControl w:val="doNotCompress"/>
  <w:compat/>
  <w:rsids>
    <w:rsidRoot w:val="00D05C7A"/>
    <w:rsid w:val="0005242B"/>
    <w:rsid w:val="00160EF8"/>
    <w:rsid w:val="00173DC5"/>
    <w:rsid w:val="00196C40"/>
    <w:rsid w:val="001E2E3B"/>
    <w:rsid w:val="001E31BE"/>
    <w:rsid w:val="0022725A"/>
    <w:rsid w:val="003418A6"/>
    <w:rsid w:val="00355EEC"/>
    <w:rsid w:val="003A13E9"/>
    <w:rsid w:val="003A2AA0"/>
    <w:rsid w:val="003B4C65"/>
    <w:rsid w:val="003B7797"/>
    <w:rsid w:val="004D2C9E"/>
    <w:rsid w:val="00595527"/>
    <w:rsid w:val="005E3078"/>
    <w:rsid w:val="005F602D"/>
    <w:rsid w:val="006714D7"/>
    <w:rsid w:val="00687621"/>
    <w:rsid w:val="0074598F"/>
    <w:rsid w:val="00750380"/>
    <w:rsid w:val="007601A8"/>
    <w:rsid w:val="00797E26"/>
    <w:rsid w:val="008533DC"/>
    <w:rsid w:val="008A0813"/>
    <w:rsid w:val="008B480F"/>
    <w:rsid w:val="00900237"/>
    <w:rsid w:val="00946BB0"/>
    <w:rsid w:val="00984C54"/>
    <w:rsid w:val="00990531"/>
    <w:rsid w:val="00A60E2E"/>
    <w:rsid w:val="00B213EE"/>
    <w:rsid w:val="00B53CF2"/>
    <w:rsid w:val="00B647F5"/>
    <w:rsid w:val="00BC0B84"/>
    <w:rsid w:val="00CB1D81"/>
    <w:rsid w:val="00CC5828"/>
    <w:rsid w:val="00D05C7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33DC"/>
  </w:style>
  <w:style w:type="paragraph" w:styleId="1">
    <w:name w:val="heading 1"/>
    <w:basedOn w:val="a"/>
    <w:next w:val="a"/>
    <w:link w:val="10"/>
    <w:uiPriority w:val="9"/>
    <w:qFormat/>
    <w:rsid w:val="00D05C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05C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D05C7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D05C7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D05C7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05C7A"/>
    <w:rPr>
      <w:b/>
      <w:bCs/>
    </w:rPr>
  </w:style>
  <w:style w:type="character" w:customStyle="1" w:styleId="30">
    <w:name w:val="Заголовок 3 Знак"/>
    <w:basedOn w:val="a0"/>
    <w:link w:val="3"/>
    <w:uiPriority w:val="9"/>
    <w:rsid w:val="00D05C7A"/>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D05C7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D05C7A"/>
    <w:rPr>
      <w:color w:val="0000FF"/>
      <w:u w:val="single"/>
    </w:rPr>
  </w:style>
  <w:style w:type="paragraph" w:styleId="a6">
    <w:name w:val="Balloon Text"/>
    <w:basedOn w:val="a"/>
    <w:link w:val="a7"/>
    <w:uiPriority w:val="99"/>
    <w:semiHidden/>
    <w:unhideWhenUsed/>
    <w:rsid w:val="00D05C7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05C7A"/>
    <w:rPr>
      <w:rFonts w:ascii="Tahoma" w:hAnsi="Tahoma" w:cs="Tahoma"/>
      <w:sz w:val="16"/>
      <w:szCs w:val="16"/>
    </w:rPr>
  </w:style>
  <w:style w:type="character" w:customStyle="1" w:styleId="vote-count-post">
    <w:name w:val="vote-count-post"/>
    <w:basedOn w:val="a0"/>
    <w:rsid w:val="00D05C7A"/>
  </w:style>
  <w:style w:type="character" w:styleId="a8">
    <w:name w:val="Emphasis"/>
    <w:basedOn w:val="a0"/>
    <w:uiPriority w:val="20"/>
    <w:qFormat/>
    <w:rsid w:val="00D05C7A"/>
    <w:rPr>
      <w:i/>
      <w:iCs/>
    </w:rPr>
  </w:style>
  <w:style w:type="character" w:styleId="HTML">
    <w:name w:val="HTML Code"/>
    <w:basedOn w:val="a0"/>
    <w:uiPriority w:val="99"/>
    <w:semiHidden/>
    <w:unhideWhenUsed/>
    <w:rsid w:val="00D05C7A"/>
    <w:rPr>
      <w:rFonts w:ascii="Courier New" w:eastAsia="Times New Roman" w:hAnsi="Courier New" w:cs="Courier New"/>
      <w:sz w:val="20"/>
      <w:szCs w:val="20"/>
    </w:rPr>
  </w:style>
  <w:style w:type="character" w:customStyle="1" w:styleId="mysql">
    <w:name w:val="mysql"/>
    <w:basedOn w:val="a0"/>
    <w:rsid w:val="00D05C7A"/>
  </w:style>
  <w:style w:type="character" w:customStyle="1" w:styleId="kw1">
    <w:name w:val="kw1"/>
    <w:basedOn w:val="a0"/>
    <w:rsid w:val="00D05C7A"/>
  </w:style>
  <w:style w:type="character" w:customStyle="1" w:styleId="20">
    <w:name w:val="Заголовок 2 Знак"/>
    <w:basedOn w:val="a0"/>
    <w:link w:val="2"/>
    <w:uiPriority w:val="9"/>
    <w:rsid w:val="00D05C7A"/>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uiPriority w:val="9"/>
    <w:rsid w:val="00D05C7A"/>
    <w:rPr>
      <w:rFonts w:asciiTheme="majorHAnsi" w:eastAsiaTheme="majorEastAsia" w:hAnsiTheme="majorHAnsi" w:cstheme="majorBidi"/>
      <w:b/>
      <w:bCs/>
      <w:i/>
      <w:iCs/>
      <w:color w:val="4F81BD" w:themeColor="accent1"/>
    </w:rPr>
  </w:style>
  <w:style w:type="character" w:styleId="HTML0">
    <w:name w:val="HTML Variable"/>
    <w:basedOn w:val="a0"/>
    <w:uiPriority w:val="99"/>
    <w:semiHidden/>
    <w:unhideWhenUsed/>
    <w:rsid w:val="00D05C7A"/>
    <w:rPr>
      <w:i/>
      <w:iCs/>
    </w:rPr>
  </w:style>
  <w:style w:type="paragraph" w:styleId="HTML1">
    <w:name w:val="HTML Preformatted"/>
    <w:basedOn w:val="a"/>
    <w:link w:val="HTML2"/>
    <w:uiPriority w:val="99"/>
    <w:semiHidden/>
    <w:unhideWhenUsed/>
    <w:rsid w:val="00D05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D05C7A"/>
    <w:rPr>
      <w:rFonts w:ascii="Courier New" w:eastAsia="Times New Roman" w:hAnsi="Courier New" w:cs="Courier New"/>
      <w:sz w:val="20"/>
      <w:szCs w:val="20"/>
      <w:lang w:eastAsia="ru-RU"/>
    </w:rPr>
  </w:style>
  <w:style w:type="character" w:customStyle="1" w:styleId="php">
    <w:name w:val="php"/>
    <w:basedOn w:val="a0"/>
    <w:rsid w:val="00D05C7A"/>
  </w:style>
  <w:style w:type="character" w:customStyle="1" w:styleId="comment">
    <w:name w:val="comment"/>
    <w:basedOn w:val="a0"/>
    <w:rsid w:val="00D05C7A"/>
  </w:style>
  <w:style w:type="character" w:customStyle="1" w:styleId="variable">
    <w:name w:val="variable"/>
    <w:basedOn w:val="a0"/>
    <w:rsid w:val="00D05C7A"/>
  </w:style>
  <w:style w:type="character" w:customStyle="1" w:styleId="simbol">
    <w:name w:val="simbol"/>
    <w:basedOn w:val="a0"/>
    <w:rsid w:val="00D05C7A"/>
  </w:style>
  <w:style w:type="character" w:customStyle="1" w:styleId="string">
    <w:name w:val="string"/>
    <w:basedOn w:val="a0"/>
    <w:rsid w:val="00D05C7A"/>
  </w:style>
  <w:style w:type="character" w:customStyle="1" w:styleId="keyword">
    <w:name w:val="keyword"/>
    <w:basedOn w:val="a0"/>
    <w:rsid w:val="00D05C7A"/>
  </w:style>
  <w:style w:type="character" w:customStyle="1" w:styleId="number">
    <w:name w:val="number"/>
    <w:basedOn w:val="a0"/>
    <w:rsid w:val="00D05C7A"/>
  </w:style>
  <w:style w:type="character" w:customStyle="1" w:styleId="title">
    <w:name w:val="title"/>
    <w:basedOn w:val="a0"/>
    <w:rsid w:val="00D05C7A"/>
  </w:style>
  <w:style w:type="character" w:customStyle="1" w:styleId="subst">
    <w:name w:val="subst"/>
    <w:basedOn w:val="a0"/>
    <w:rsid w:val="00D05C7A"/>
  </w:style>
  <w:style w:type="character" w:customStyle="1" w:styleId="meta">
    <w:name w:val="meta"/>
    <w:basedOn w:val="a0"/>
    <w:rsid w:val="00D05C7A"/>
  </w:style>
  <w:style w:type="character" w:customStyle="1" w:styleId="copybtn">
    <w:name w:val="copy__btn"/>
    <w:basedOn w:val="a0"/>
    <w:rsid w:val="00D05C7A"/>
  </w:style>
  <w:style w:type="character" w:customStyle="1" w:styleId="dashicons">
    <w:name w:val="dashicons"/>
    <w:basedOn w:val="a0"/>
    <w:rsid w:val="00D05C7A"/>
  </w:style>
  <w:style w:type="character" w:customStyle="1" w:styleId="someicon">
    <w:name w:val="some__icon"/>
    <w:basedOn w:val="a0"/>
    <w:rsid w:val="00D05C7A"/>
  </w:style>
  <w:style w:type="character" w:styleId="a9">
    <w:name w:val="FollowedHyperlink"/>
    <w:basedOn w:val="a0"/>
    <w:uiPriority w:val="99"/>
    <w:semiHidden/>
    <w:unhideWhenUsed/>
    <w:rsid w:val="00D05C7A"/>
    <w:rPr>
      <w:color w:val="800080"/>
      <w:u w:val="single"/>
    </w:rPr>
  </w:style>
  <w:style w:type="character" w:customStyle="1" w:styleId="50">
    <w:name w:val="Заголовок 5 Знак"/>
    <w:basedOn w:val="a0"/>
    <w:link w:val="5"/>
    <w:uiPriority w:val="9"/>
    <w:rsid w:val="00D05C7A"/>
    <w:rPr>
      <w:rFonts w:asciiTheme="majorHAnsi" w:eastAsiaTheme="majorEastAsia" w:hAnsiTheme="majorHAnsi" w:cstheme="majorBidi"/>
      <w:color w:val="243F60" w:themeColor="accent1" w:themeShade="7F"/>
    </w:rPr>
  </w:style>
  <w:style w:type="character" w:customStyle="1" w:styleId="hljs">
    <w:name w:val="hljs"/>
    <w:basedOn w:val="a0"/>
    <w:rsid w:val="00D05C7A"/>
  </w:style>
  <w:style w:type="character" w:customStyle="1" w:styleId="function">
    <w:name w:val="function"/>
    <w:basedOn w:val="a0"/>
    <w:rsid w:val="00D05C7A"/>
  </w:style>
  <w:style w:type="character" w:customStyle="1" w:styleId="params">
    <w:name w:val="params"/>
    <w:basedOn w:val="a0"/>
    <w:rsid w:val="00D05C7A"/>
  </w:style>
  <w:style w:type="character" w:customStyle="1" w:styleId="10">
    <w:name w:val="Заголовок 1 Знак"/>
    <w:basedOn w:val="a0"/>
    <w:link w:val="1"/>
    <w:uiPriority w:val="9"/>
    <w:rsid w:val="00D05C7A"/>
    <w:rPr>
      <w:rFonts w:asciiTheme="majorHAnsi" w:eastAsiaTheme="majorEastAsia" w:hAnsiTheme="majorHAnsi" w:cstheme="majorBidi"/>
      <w:b/>
      <w:bCs/>
      <w:color w:val="365F91" w:themeColor="accent1" w:themeShade="BF"/>
      <w:sz w:val="28"/>
      <w:szCs w:val="28"/>
    </w:rPr>
  </w:style>
  <w:style w:type="character" w:customStyle="1" w:styleId="timereadminutes">
    <w:name w:val="time_read_minutes"/>
    <w:basedOn w:val="a0"/>
    <w:rsid w:val="00D05C7A"/>
  </w:style>
  <w:style w:type="character" w:customStyle="1" w:styleId="post-views-icon">
    <w:name w:val="post-views-icon"/>
    <w:basedOn w:val="a0"/>
    <w:rsid w:val="00D05C7A"/>
  </w:style>
  <w:style w:type="character" w:customStyle="1" w:styleId="post-views-count">
    <w:name w:val="post-views-count"/>
    <w:basedOn w:val="a0"/>
    <w:rsid w:val="00D05C7A"/>
  </w:style>
  <w:style w:type="character" w:customStyle="1" w:styleId="crayon-t">
    <w:name w:val="crayon-t"/>
    <w:basedOn w:val="a0"/>
    <w:rsid w:val="00D05C7A"/>
  </w:style>
  <w:style w:type="character" w:customStyle="1" w:styleId="crayon-h">
    <w:name w:val="crayon-h"/>
    <w:basedOn w:val="a0"/>
    <w:rsid w:val="00D05C7A"/>
  </w:style>
  <w:style w:type="character" w:customStyle="1" w:styleId="crayon-e">
    <w:name w:val="crayon-e"/>
    <w:basedOn w:val="a0"/>
    <w:rsid w:val="00D05C7A"/>
  </w:style>
  <w:style w:type="character" w:customStyle="1" w:styleId="crayon-sy">
    <w:name w:val="crayon-sy"/>
    <w:basedOn w:val="a0"/>
    <w:rsid w:val="00D05C7A"/>
  </w:style>
  <w:style w:type="character" w:customStyle="1" w:styleId="crayon-m">
    <w:name w:val="crayon-m"/>
    <w:basedOn w:val="a0"/>
    <w:rsid w:val="00D05C7A"/>
  </w:style>
  <w:style w:type="character" w:customStyle="1" w:styleId="crayon-r">
    <w:name w:val="crayon-r"/>
    <w:basedOn w:val="a0"/>
    <w:rsid w:val="00D05C7A"/>
  </w:style>
  <w:style w:type="character" w:customStyle="1" w:styleId="crayon-i">
    <w:name w:val="crayon-i"/>
    <w:basedOn w:val="a0"/>
    <w:rsid w:val="00D05C7A"/>
  </w:style>
  <w:style w:type="character" w:customStyle="1" w:styleId="crayon-v">
    <w:name w:val="crayon-v"/>
    <w:basedOn w:val="a0"/>
    <w:rsid w:val="00D05C7A"/>
  </w:style>
  <w:style w:type="character" w:customStyle="1" w:styleId="crayon-c">
    <w:name w:val="crayon-c"/>
    <w:basedOn w:val="a0"/>
    <w:rsid w:val="00D05C7A"/>
  </w:style>
  <w:style w:type="character" w:customStyle="1" w:styleId="crayon-o">
    <w:name w:val="crayon-o"/>
    <w:basedOn w:val="a0"/>
    <w:rsid w:val="00D05C7A"/>
  </w:style>
  <w:style w:type="character" w:customStyle="1" w:styleId="crayon-k">
    <w:name w:val="crayon-k"/>
    <w:basedOn w:val="a0"/>
    <w:rsid w:val="00D05C7A"/>
  </w:style>
  <w:style w:type="character" w:customStyle="1" w:styleId="crayon-s">
    <w:name w:val="crayon-s"/>
    <w:basedOn w:val="a0"/>
    <w:rsid w:val="00D05C7A"/>
  </w:style>
  <w:style w:type="character" w:customStyle="1" w:styleId="crayon-st">
    <w:name w:val="crayon-st"/>
    <w:basedOn w:val="a0"/>
    <w:rsid w:val="00D05C7A"/>
  </w:style>
  <w:style w:type="character" w:customStyle="1" w:styleId="crayon-cn">
    <w:name w:val="crayon-cn"/>
    <w:basedOn w:val="a0"/>
    <w:rsid w:val="00D05C7A"/>
  </w:style>
  <w:style w:type="character" w:customStyle="1" w:styleId="label">
    <w:name w:val="label"/>
    <w:basedOn w:val="a0"/>
    <w:rsid w:val="00D05C7A"/>
  </w:style>
  <w:style w:type="character" w:customStyle="1" w:styleId="posttitle-text">
    <w:name w:val="post__title-text"/>
    <w:basedOn w:val="a0"/>
    <w:rsid w:val="00D05C7A"/>
  </w:style>
  <w:style w:type="character" w:customStyle="1" w:styleId="profiledhub">
    <w:name w:val="profiled_hub"/>
    <w:basedOn w:val="a0"/>
    <w:rsid w:val="00D05C7A"/>
  </w:style>
  <w:style w:type="character" w:customStyle="1" w:styleId="hljs-class">
    <w:name w:val="hljs-class"/>
    <w:basedOn w:val="a0"/>
    <w:rsid w:val="00D05C7A"/>
  </w:style>
  <w:style w:type="character" w:customStyle="1" w:styleId="hljs-keyword">
    <w:name w:val="hljs-keyword"/>
    <w:basedOn w:val="a0"/>
    <w:rsid w:val="00D05C7A"/>
  </w:style>
  <w:style w:type="character" w:customStyle="1" w:styleId="hljs-title">
    <w:name w:val="hljs-title"/>
    <w:basedOn w:val="a0"/>
    <w:rsid w:val="00D05C7A"/>
  </w:style>
  <w:style w:type="character" w:customStyle="1" w:styleId="hljs-function">
    <w:name w:val="hljs-function"/>
    <w:basedOn w:val="a0"/>
    <w:rsid w:val="00D05C7A"/>
  </w:style>
  <w:style w:type="character" w:customStyle="1" w:styleId="hljs-params">
    <w:name w:val="hljs-params"/>
    <w:basedOn w:val="a0"/>
    <w:rsid w:val="00D05C7A"/>
  </w:style>
  <w:style w:type="character" w:customStyle="1" w:styleId="hljs-comment">
    <w:name w:val="hljs-comment"/>
    <w:basedOn w:val="a0"/>
    <w:rsid w:val="00D05C7A"/>
  </w:style>
  <w:style w:type="character" w:customStyle="1" w:styleId="hljs-string">
    <w:name w:val="hljs-string"/>
    <w:basedOn w:val="a0"/>
    <w:rsid w:val="00D05C7A"/>
  </w:style>
</w:styles>
</file>

<file path=word/webSettings.xml><?xml version="1.0" encoding="utf-8"?>
<w:webSettings xmlns:r="http://schemas.openxmlformats.org/officeDocument/2006/relationships" xmlns:w="http://schemas.openxmlformats.org/wordprocessingml/2006/main">
  <w:divs>
    <w:div w:id="68812843">
      <w:bodyDiv w:val="1"/>
      <w:marLeft w:val="0"/>
      <w:marRight w:val="0"/>
      <w:marTop w:val="0"/>
      <w:marBottom w:val="0"/>
      <w:divBdr>
        <w:top w:val="none" w:sz="0" w:space="0" w:color="auto"/>
        <w:left w:val="none" w:sz="0" w:space="0" w:color="auto"/>
        <w:bottom w:val="none" w:sz="0" w:space="0" w:color="auto"/>
        <w:right w:val="none" w:sz="0" w:space="0" w:color="auto"/>
      </w:divBdr>
      <w:divsChild>
        <w:div w:id="1251813999">
          <w:marLeft w:val="0"/>
          <w:marRight w:val="0"/>
          <w:marTop w:val="0"/>
          <w:marBottom w:val="58"/>
          <w:divBdr>
            <w:top w:val="none" w:sz="0" w:space="0" w:color="auto"/>
            <w:left w:val="none" w:sz="0" w:space="0" w:color="auto"/>
            <w:bottom w:val="none" w:sz="0" w:space="0" w:color="auto"/>
            <w:right w:val="none" w:sz="0" w:space="0" w:color="auto"/>
          </w:divBdr>
        </w:div>
      </w:divsChild>
    </w:div>
    <w:div w:id="195193784">
      <w:bodyDiv w:val="1"/>
      <w:marLeft w:val="0"/>
      <w:marRight w:val="0"/>
      <w:marTop w:val="0"/>
      <w:marBottom w:val="0"/>
      <w:divBdr>
        <w:top w:val="none" w:sz="0" w:space="0" w:color="auto"/>
        <w:left w:val="none" w:sz="0" w:space="0" w:color="auto"/>
        <w:bottom w:val="none" w:sz="0" w:space="0" w:color="auto"/>
        <w:right w:val="none" w:sz="0" w:space="0" w:color="auto"/>
      </w:divBdr>
    </w:div>
    <w:div w:id="343171531">
      <w:bodyDiv w:val="1"/>
      <w:marLeft w:val="0"/>
      <w:marRight w:val="0"/>
      <w:marTop w:val="0"/>
      <w:marBottom w:val="0"/>
      <w:divBdr>
        <w:top w:val="none" w:sz="0" w:space="0" w:color="auto"/>
        <w:left w:val="none" w:sz="0" w:space="0" w:color="auto"/>
        <w:bottom w:val="none" w:sz="0" w:space="0" w:color="auto"/>
        <w:right w:val="none" w:sz="0" w:space="0" w:color="auto"/>
      </w:divBdr>
    </w:div>
    <w:div w:id="459421850">
      <w:bodyDiv w:val="1"/>
      <w:marLeft w:val="0"/>
      <w:marRight w:val="0"/>
      <w:marTop w:val="0"/>
      <w:marBottom w:val="0"/>
      <w:divBdr>
        <w:top w:val="none" w:sz="0" w:space="0" w:color="auto"/>
        <w:left w:val="none" w:sz="0" w:space="0" w:color="auto"/>
        <w:bottom w:val="none" w:sz="0" w:space="0" w:color="auto"/>
        <w:right w:val="none" w:sz="0" w:space="0" w:color="auto"/>
      </w:divBdr>
      <w:divsChild>
        <w:div w:id="441077516">
          <w:marLeft w:val="0"/>
          <w:marRight w:val="0"/>
          <w:marTop w:val="0"/>
          <w:marBottom w:val="0"/>
          <w:divBdr>
            <w:top w:val="none" w:sz="0" w:space="0" w:color="auto"/>
            <w:left w:val="none" w:sz="0" w:space="0" w:color="auto"/>
            <w:bottom w:val="none" w:sz="0" w:space="0" w:color="auto"/>
            <w:right w:val="none" w:sz="0" w:space="0" w:color="auto"/>
          </w:divBdr>
          <w:divsChild>
            <w:div w:id="164757738">
              <w:marLeft w:val="0"/>
              <w:marRight w:val="0"/>
              <w:marTop w:val="0"/>
              <w:marBottom w:val="184"/>
              <w:divBdr>
                <w:top w:val="none" w:sz="0" w:space="0" w:color="auto"/>
                <w:left w:val="none" w:sz="0" w:space="0" w:color="auto"/>
                <w:bottom w:val="none" w:sz="0" w:space="0" w:color="auto"/>
                <w:right w:val="none" w:sz="0" w:space="0" w:color="auto"/>
              </w:divBdr>
            </w:div>
          </w:divsChild>
        </w:div>
        <w:div w:id="1346785843">
          <w:marLeft w:val="0"/>
          <w:marRight w:val="0"/>
          <w:marTop w:val="0"/>
          <w:marBottom w:val="0"/>
          <w:divBdr>
            <w:top w:val="none" w:sz="0" w:space="0" w:color="auto"/>
            <w:left w:val="none" w:sz="0" w:space="0" w:color="auto"/>
            <w:bottom w:val="none" w:sz="0" w:space="0" w:color="auto"/>
            <w:right w:val="none" w:sz="0" w:space="0" w:color="auto"/>
          </w:divBdr>
          <w:divsChild>
            <w:div w:id="584536952">
              <w:marLeft w:val="-58"/>
              <w:marRight w:val="-58"/>
              <w:marTop w:val="0"/>
              <w:marBottom w:val="0"/>
              <w:divBdr>
                <w:top w:val="none" w:sz="0" w:space="0" w:color="auto"/>
                <w:left w:val="none" w:sz="0" w:space="0" w:color="auto"/>
                <w:bottom w:val="none" w:sz="0" w:space="0" w:color="auto"/>
                <w:right w:val="none" w:sz="0" w:space="0" w:color="auto"/>
              </w:divBdr>
            </w:div>
          </w:divsChild>
        </w:div>
      </w:divsChild>
    </w:div>
    <w:div w:id="514542136">
      <w:bodyDiv w:val="1"/>
      <w:marLeft w:val="0"/>
      <w:marRight w:val="0"/>
      <w:marTop w:val="0"/>
      <w:marBottom w:val="0"/>
      <w:divBdr>
        <w:top w:val="none" w:sz="0" w:space="0" w:color="auto"/>
        <w:left w:val="none" w:sz="0" w:space="0" w:color="auto"/>
        <w:bottom w:val="none" w:sz="0" w:space="0" w:color="auto"/>
        <w:right w:val="none" w:sz="0" w:space="0" w:color="auto"/>
      </w:divBdr>
    </w:div>
    <w:div w:id="525364983">
      <w:bodyDiv w:val="1"/>
      <w:marLeft w:val="0"/>
      <w:marRight w:val="0"/>
      <w:marTop w:val="0"/>
      <w:marBottom w:val="0"/>
      <w:divBdr>
        <w:top w:val="none" w:sz="0" w:space="0" w:color="auto"/>
        <w:left w:val="none" w:sz="0" w:space="0" w:color="auto"/>
        <w:bottom w:val="none" w:sz="0" w:space="0" w:color="auto"/>
        <w:right w:val="none" w:sz="0" w:space="0" w:color="auto"/>
      </w:divBdr>
    </w:div>
    <w:div w:id="724832963">
      <w:bodyDiv w:val="1"/>
      <w:marLeft w:val="0"/>
      <w:marRight w:val="0"/>
      <w:marTop w:val="0"/>
      <w:marBottom w:val="0"/>
      <w:divBdr>
        <w:top w:val="none" w:sz="0" w:space="0" w:color="auto"/>
        <w:left w:val="none" w:sz="0" w:space="0" w:color="auto"/>
        <w:bottom w:val="none" w:sz="0" w:space="0" w:color="auto"/>
        <w:right w:val="none" w:sz="0" w:space="0" w:color="auto"/>
      </w:divBdr>
      <w:divsChild>
        <w:div w:id="1882783906">
          <w:marLeft w:val="0"/>
          <w:marRight w:val="0"/>
          <w:marTop w:val="0"/>
          <w:marBottom w:val="0"/>
          <w:divBdr>
            <w:top w:val="none" w:sz="0" w:space="0" w:color="auto"/>
            <w:left w:val="none" w:sz="0" w:space="0" w:color="auto"/>
            <w:bottom w:val="none" w:sz="0" w:space="0" w:color="auto"/>
            <w:right w:val="none" w:sz="0" w:space="0" w:color="auto"/>
          </w:divBdr>
          <w:divsChild>
            <w:div w:id="348144150">
              <w:marLeft w:val="0"/>
              <w:marRight w:val="0"/>
              <w:marTop w:val="0"/>
              <w:marBottom w:val="0"/>
              <w:divBdr>
                <w:top w:val="none" w:sz="0" w:space="0" w:color="auto"/>
                <w:left w:val="none" w:sz="0" w:space="0" w:color="auto"/>
                <w:bottom w:val="none" w:sz="0" w:space="0" w:color="auto"/>
                <w:right w:val="none" w:sz="0" w:space="0" w:color="auto"/>
              </w:divBdr>
            </w:div>
            <w:div w:id="1557231197">
              <w:marLeft w:val="0"/>
              <w:marRight w:val="0"/>
              <w:marTop w:val="0"/>
              <w:marBottom w:val="0"/>
              <w:divBdr>
                <w:top w:val="none" w:sz="0" w:space="0" w:color="auto"/>
                <w:left w:val="none" w:sz="0" w:space="0" w:color="auto"/>
                <w:bottom w:val="none" w:sz="0" w:space="0" w:color="auto"/>
                <w:right w:val="none" w:sz="0" w:space="0" w:color="auto"/>
              </w:divBdr>
            </w:div>
          </w:divsChild>
        </w:div>
        <w:div w:id="1611815553">
          <w:marLeft w:val="0"/>
          <w:marRight w:val="0"/>
          <w:marTop w:val="0"/>
          <w:marBottom w:val="0"/>
          <w:divBdr>
            <w:top w:val="none" w:sz="0" w:space="0" w:color="auto"/>
            <w:left w:val="none" w:sz="0" w:space="0" w:color="auto"/>
            <w:bottom w:val="none" w:sz="0" w:space="0" w:color="auto"/>
            <w:right w:val="none" w:sz="0" w:space="0" w:color="auto"/>
          </w:divBdr>
        </w:div>
        <w:div w:id="905452283">
          <w:marLeft w:val="0"/>
          <w:marRight w:val="0"/>
          <w:marTop w:val="0"/>
          <w:marBottom w:val="0"/>
          <w:divBdr>
            <w:top w:val="none" w:sz="0" w:space="0" w:color="auto"/>
            <w:left w:val="none" w:sz="0" w:space="0" w:color="auto"/>
            <w:bottom w:val="none" w:sz="0" w:space="0" w:color="auto"/>
            <w:right w:val="none" w:sz="0" w:space="0" w:color="auto"/>
          </w:divBdr>
          <w:divsChild>
            <w:div w:id="1486967248">
              <w:marLeft w:val="0"/>
              <w:marRight w:val="0"/>
              <w:marTop w:val="0"/>
              <w:marBottom w:val="0"/>
              <w:divBdr>
                <w:top w:val="none" w:sz="0" w:space="0" w:color="auto"/>
                <w:left w:val="none" w:sz="0" w:space="0" w:color="auto"/>
                <w:bottom w:val="none" w:sz="0" w:space="0" w:color="auto"/>
                <w:right w:val="none" w:sz="0" w:space="0" w:color="auto"/>
              </w:divBdr>
              <w:divsChild>
                <w:div w:id="944732898">
                  <w:blockQuote w:val="1"/>
                  <w:marLeft w:val="0"/>
                  <w:marRight w:val="0"/>
                  <w:marTop w:val="0"/>
                  <w:marBottom w:val="300"/>
                  <w:divBdr>
                    <w:top w:val="none" w:sz="0" w:space="0" w:color="auto"/>
                    <w:left w:val="single" w:sz="36" w:space="11" w:color="EEEEEE"/>
                    <w:bottom w:val="none" w:sz="0" w:space="0" w:color="auto"/>
                    <w:right w:val="none" w:sz="0" w:space="0" w:color="auto"/>
                  </w:divBdr>
                </w:div>
                <w:div w:id="2051569382">
                  <w:blockQuote w:val="1"/>
                  <w:marLeft w:val="0"/>
                  <w:marRight w:val="0"/>
                  <w:marTop w:val="0"/>
                  <w:marBottom w:val="300"/>
                  <w:divBdr>
                    <w:top w:val="none" w:sz="0" w:space="0" w:color="auto"/>
                    <w:left w:val="single" w:sz="36" w:space="11" w:color="EEEEEE"/>
                    <w:bottom w:val="none" w:sz="0" w:space="0" w:color="auto"/>
                    <w:right w:val="none" w:sz="0" w:space="0" w:color="auto"/>
                  </w:divBdr>
                </w:div>
                <w:div w:id="126972784">
                  <w:blockQuote w:val="1"/>
                  <w:marLeft w:val="0"/>
                  <w:marRight w:val="0"/>
                  <w:marTop w:val="0"/>
                  <w:marBottom w:val="300"/>
                  <w:divBdr>
                    <w:top w:val="none" w:sz="0" w:space="0" w:color="auto"/>
                    <w:left w:val="single" w:sz="36" w:space="11" w:color="EEEEEE"/>
                    <w:bottom w:val="none" w:sz="0" w:space="0" w:color="auto"/>
                    <w:right w:val="none" w:sz="0" w:space="0" w:color="auto"/>
                  </w:divBdr>
                </w:div>
                <w:div w:id="788426961">
                  <w:marLeft w:val="0"/>
                  <w:marRight w:val="0"/>
                  <w:marTop w:val="180"/>
                  <w:marBottom w:val="180"/>
                  <w:divBdr>
                    <w:top w:val="none" w:sz="0" w:space="0" w:color="auto"/>
                    <w:left w:val="none" w:sz="0" w:space="0" w:color="auto"/>
                    <w:bottom w:val="none" w:sz="0" w:space="0" w:color="auto"/>
                    <w:right w:val="none" w:sz="0" w:space="0" w:color="auto"/>
                  </w:divBdr>
                </w:div>
                <w:div w:id="764494990">
                  <w:marLeft w:val="0"/>
                  <w:marRight w:val="0"/>
                  <w:marTop w:val="180"/>
                  <w:marBottom w:val="180"/>
                  <w:divBdr>
                    <w:top w:val="none" w:sz="0" w:space="0" w:color="auto"/>
                    <w:left w:val="none" w:sz="0" w:space="0" w:color="auto"/>
                    <w:bottom w:val="none" w:sz="0" w:space="0" w:color="auto"/>
                    <w:right w:val="none" w:sz="0" w:space="0" w:color="auto"/>
                  </w:divBdr>
                </w:div>
                <w:div w:id="350374351">
                  <w:marLeft w:val="0"/>
                  <w:marRight w:val="0"/>
                  <w:marTop w:val="180"/>
                  <w:marBottom w:val="180"/>
                  <w:divBdr>
                    <w:top w:val="none" w:sz="0" w:space="0" w:color="auto"/>
                    <w:left w:val="none" w:sz="0" w:space="0" w:color="auto"/>
                    <w:bottom w:val="none" w:sz="0" w:space="0" w:color="auto"/>
                    <w:right w:val="none" w:sz="0" w:space="0" w:color="auto"/>
                  </w:divBdr>
                </w:div>
                <w:div w:id="715272982">
                  <w:marLeft w:val="0"/>
                  <w:marRight w:val="0"/>
                  <w:marTop w:val="180"/>
                  <w:marBottom w:val="180"/>
                  <w:divBdr>
                    <w:top w:val="none" w:sz="0" w:space="0" w:color="auto"/>
                    <w:left w:val="none" w:sz="0" w:space="0" w:color="auto"/>
                    <w:bottom w:val="none" w:sz="0" w:space="0" w:color="auto"/>
                    <w:right w:val="none" w:sz="0" w:space="0" w:color="auto"/>
                  </w:divBdr>
                </w:div>
                <w:div w:id="2092769376">
                  <w:blockQuote w:val="1"/>
                  <w:marLeft w:val="0"/>
                  <w:marRight w:val="0"/>
                  <w:marTop w:val="0"/>
                  <w:marBottom w:val="300"/>
                  <w:divBdr>
                    <w:top w:val="none" w:sz="0" w:space="0" w:color="auto"/>
                    <w:left w:val="single" w:sz="36" w:space="11" w:color="EEEEEE"/>
                    <w:bottom w:val="none" w:sz="0" w:space="0" w:color="auto"/>
                    <w:right w:val="none" w:sz="0" w:space="0" w:color="auto"/>
                  </w:divBdr>
                </w:div>
                <w:div w:id="54164618">
                  <w:marLeft w:val="0"/>
                  <w:marRight w:val="0"/>
                  <w:marTop w:val="180"/>
                  <w:marBottom w:val="180"/>
                  <w:divBdr>
                    <w:top w:val="none" w:sz="0" w:space="0" w:color="auto"/>
                    <w:left w:val="none" w:sz="0" w:space="0" w:color="auto"/>
                    <w:bottom w:val="none" w:sz="0" w:space="0" w:color="auto"/>
                    <w:right w:val="none" w:sz="0" w:space="0" w:color="auto"/>
                  </w:divBdr>
                </w:div>
                <w:div w:id="2006476210">
                  <w:marLeft w:val="0"/>
                  <w:marRight w:val="0"/>
                  <w:marTop w:val="180"/>
                  <w:marBottom w:val="180"/>
                  <w:divBdr>
                    <w:top w:val="none" w:sz="0" w:space="0" w:color="auto"/>
                    <w:left w:val="none" w:sz="0" w:space="0" w:color="auto"/>
                    <w:bottom w:val="none" w:sz="0" w:space="0" w:color="auto"/>
                    <w:right w:val="none" w:sz="0" w:space="0" w:color="auto"/>
                  </w:divBdr>
                </w:div>
                <w:div w:id="2122651936">
                  <w:marLeft w:val="0"/>
                  <w:marRight w:val="0"/>
                  <w:marTop w:val="180"/>
                  <w:marBottom w:val="180"/>
                  <w:divBdr>
                    <w:top w:val="none" w:sz="0" w:space="0" w:color="auto"/>
                    <w:left w:val="none" w:sz="0" w:space="0" w:color="auto"/>
                    <w:bottom w:val="none" w:sz="0" w:space="0" w:color="auto"/>
                    <w:right w:val="none" w:sz="0" w:space="0" w:color="auto"/>
                  </w:divBdr>
                </w:div>
                <w:div w:id="1569995763">
                  <w:blockQuote w:val="1"/>
                  <w:marLeft w:val="0"/>
                  <w:marRight w:val="0"/>
                  <w:marTop w:val="0"/>
                  <w:marBottom w:val="300"/>
                  <w:divBdr>
                    <w:top w:val="none" w:sz="0" w:space="0" w:color="auto"/>
                    <w:left w:val="single" w:sz="36" w:space="11" w:color="EEEEEE"/>
                    <w:bottom w:val="none" w:sz="0" w:space="0" w:color="auto"/>
                    <w:right w:val="none" w:sz="0" w:space="0" w:color="auto"/>
                  </w:divBdr>
                </w:div>
                <w:div w:id="1958827682">
                  <w:marLeft w:val="0"/>
                  <w:marRight w:val="0"/>
                  <w:marTop w:val="180"/>
                  <w:marBottom w:val="180"/>
                  <w:divBdr>
                    <w:top w:val="none" w:sz="0" w:space="0" w:color="auto"/>
                    <w:left w:val="none" w:sz="0" w:space="0" w:color="auto"/>
                    <w:bottom w:val="none" w:sz="0" w:space="0" w:color="auto"/>
                    <w:right w:val="none" w:sz="0" w:space="0" w:color="auto"/>
                  </w:divBdr>
                </w:div>
                <w:div w:id="389546203">
                  <w:marLeft w:val="0"/>
                  <w:marRight w:val="0"/>
                  <w:marTop w:val="180"/>
                  <w:marBottom w:val="180"/>
                  <w:divBdr>
                    <w:top w:val="none" w:sz="0" w:space="0" w:color="auto"/>
                    <w:left w:val="none" w:sz="0" w:space="0" w:color="auto"/>
                    <w:bottom w:val="none" w:sz="0" w:space="0" w:color="auto"/>
                    <w:right w:val="none" w:sz="0" w:space="0" w:color="auto"/>
                  </w:divBdr>
                </w:div>
                <w:div w:id="1674144263">
                  <w:marLeft w:val="0"/>
                  <w:marRight w:val="0"/>
                  <w:marTop w:val="180"/>
                  <w:marBottom w:val="180"/>
                  <w:divBdr>
                    <w:top w:val="none" w:sz="0" w:space="0" w:color="auto"/>
                    <w:left w:val="none" w:sz="0" w:space="0" w:color="auto"/>
                    <w:bottom w:val="none" w:sz="0" w:space="0" w:color="auto"/>
                    <w:right w:val="none" w:sz="0" w:space="0" w:color="auto"/>
                  </w:divBdr>
                </w:div>
                <w:div w:id="1227911934">
                  <w:blockQuote w:val="1"/>
                  <w:marLeft w:val="0"/>
                  <w:marRight w:val="0"/>
                  <w:marTop w:val="0"/>
                  <w:marBottom w:val="300"/>
                  <w:divBdr>
                    <w:top w:val="none" w:sz="0" w:space="0" w:color="auto"/>
                    <w:left w:val="single" w:sz="36" w:space="11" w:color="EEEEEE"/>
                    <w:bottom w:val="none" w:sz="0" w:space="0" w:color="auto"/>
                    <w:right w:val="none" w:sz="0" w:space="0" w:color="auto"/>
                  </w:divBdr>
                </w:div>
                <w:div w:id="763383596">
                  <w:marLeft w:val="0"/>
                  <w:marRight w:val="0"/>
                  <w:marTop w:val="180"/>
                  <w:marBottom w:val="180"/>
                  <w:divBdr>
                    <w:top w:val="none" w:sz="0" w:space="0" w:color="auto"/>
                    <w:left w:val="none" w:sz="0" w:space="0" w:color="auto"/>
                    <w:bottom w:val="none" w:sz="0" w:space="0" w:color="auto"/>
                    <w:right w:val="none" w:sz="0" w:space="0" w:color="auto"/>
                  </w:divBdr>
                </w:div>
                <w:div w:id="2063095177">
                  <w:marLeft w:val="0"/>
                  <w:marRight w:val="0"/>
                  <w:marTop w:val="180"/>
                  <w:marBottom w:val="180"/>
                  <w:divBdr>
                    <w:top w:val="none" w:sz="0" w:space="0" w:color="auto"/>
                    <w:left w:val="none" w:sz="0" w:space="0" w:color="auto"/>
                    <w:bottom w:val="none" w:sz="0" w:space="0" w:color="auto"/>
                    <w:right w:val="none" w:sz="0" w:space="0" w:color="auto"/>
                  </w:divBdr>
                </w:div>
                <w:div w:id="2096970274">
                  <w:marLeft w:val="0"/>
                  <w:marRight w:val="0"/>
                  <w:marTop w:val="180"/>
                  <w:marBottom w:val="180"/>
                  <w:divBdr>
                    <w:top w:val="none" w:sz="0" w:space="0" w:color="auto"/>
                    <w:left w:val="none" w:sz="0" w:space="0" w:color="auto"/>
                    <w:bottom w:val="none" w:sz="0" w:space="0" w:color="auto"/>
                    <w:right w:val="none" w:sz="0" w:space="0" w:color="auto"/>
                  </w:divBdr>
                </w:div>
                <w:div w:id="1020395834">
                  <w:blockQuote w:val="1"/>
                  <w:marLeft w:val="0"/>
                  <w:marRight w:val="0"/>
                  <w:marTop w:val="0"/>
                  <w:marBottom w:val="300"/>
                  <w:divBdr>
                    <w:top w:val="none" w:sz="0" w:space="0" w:color="auto"/>
                    <w:left w:val="single" w:sz="36" w:space="11" w:color="EEEEEE"/>
                    <w:bottom w:val="none" w:sz="0" w:space="0" w:color="auto"/>
                    <w:right w:val="none" w:sz="0" w:space="0" w:color="auto"/>
                  </w:divBdr>
                </w:div>
                <w:div w:id="110711966">
                  <w:marLeft w:val="0"/>
                  <w:marRight w:val="0"/>
                  <w:marTop w:val="180"/>
                  <w:marBottom w:val="180"/>
                  <w:divBdr>
                    <w:top w:val="none" w:sz="0" w:space="0" w:color="auto"/>
                    <w:left w:val="none" w:sz="0" w:space="0" w:color="auto"/>
                    <w:bottom w:val="none" w:sz="0" w:space="0" w:color="auto"/>
                    <w:right w:val="none" w:sz="0" w:space="0" w:color="auto"/>
                  </w:divBdr>
                </w:div>
                <w:div w:id="1514497078">
                  <w:marLeft w:val="0"/>
                  <w:marRight w:val="0"/>
                  <w:marTop w:val="180"/>
                  <w:marBottom w:val="180"/>
                  <w:divBdr>
                    <w:top w:val="none" w:sz="0" w:space="0" w:color="auto"/>
                    <w:left w:val="none" w:sz="0" w:space="0" w:color="auto"/>
                    <w:bottom w:val="none" w:sz="0" w:space="0" w:color="auto"/>
                    <w:right w:val="none" w:sz="0" w:space="0" w:color="auto"/>
                  </w:divBdr>
                </w:div>
                <w:div w:id="2124643580">
                  <w:marLeft w:val="0"/>
                  <w:marRight w:val="0"/>
                  <w:marTop w:val="180"/>
                  <w:marBottom w:val="180"/>
                  <w:divBdr>
                    <w:top w:val="none" w:sz="0" w:space="0" w:color="auto"/>
                    <w:left w:val="none" w:sz="0" w:space="0" w:color="auto"/>
                    <w:bottom w:val="none" w:sz="0" w:space="0" w:color="auto"/>
                    <w:right w:val="none" w:sz="0" w:space="0" w:color="auto"/>
                  </w:divBdr>
                </w:div>
                <w:div w:id="63918620">
                  <w:blockQuote w:val="1"/>
                  <w:marLeft w:val="0"/>
                  <w:marRight w:val="0"/>
                  <w:marTop w:val="0"/>
                  <w:marBottom w:val="300"/>
                  <w:divBdr>
                    <w:top w:val="none" w:sz="0" w:space="0" w:color="auto"/>
                    <w:left w:val="single" w:sz="36" w:space="11" w:color="EEEEEE"/>
                    <w:bottom w:val="none" w:sz="0" w:space="0" w:color="auto"/>
                    <w:right w:val="none" w:sz="0" w:space="0" w:color="auto"/>
                  </w:divBdr>
                </w:div>
                <w:div w:id="280842083">
                  <w:marLeft w:val="0"/>
                  <w:marRight w:val="0"/>
                  <w:marTop w:val="180"/>
                  <w:marBottom w:val="180"/>
                  <w:divBdr>
                    <w:top w:val="none" w:sz="0" w:space="0" w:color="auto"/>
                    <w:left w:val="none" w:sz="0" w:space="0" w:color="auto"/>
                    <w:bottom w:val="none" w:sz="0" w:space="0" w:color="auto"/>
                    <w:right w:val="none" w:sz="0" w:space="0" w:color="auto"/>
                  </w:divBdr>
                </w:div>
                <w:div w:id="665281177">
                  <w:marLeft w:val="0"/>
                  <w:marRight w:val="0"/>
                  <w:marTop w:val="180"/>
                  <w:marBottom w:val="180"/>
                  <w:divBdr>
                    <w:top w:val="none" w:sz="0" w:space="0" w:color="auto"/>
                    <w:left w:val="none" w:sz="0" w:space="0" w:color="auto"/>
                    <w:bottom w:val="none" w:sz="0" w:space="0" w:color="auto"/>
                    <w:right w:val="none" w:sz="0" w:space="0" w:color="auto"/>
                  </w:divBdr>
                </w:div>
                <w:div w:id="968322412">
                  <w:marLeft w:val="0"/>
                  <w:marRight w:val="0"/>
                  <w:marTop w:val="180"/>
                  <w:marBottom w:val="180"/>
                  <w:divBdr>
                    <w:top w:val="none" w:sz="0" w:space="0" w:color="auto"/>
                    <w:left w:val="none" w:sz="0" w:space="0" w:color="auto"/>
                    <w:bottom w:val="none" w:sz="0" w:space="0" w:color="auto"/>
                    <w:right w:val="none" w:sz="0" w:space="0" w:color="auto"/>
                  </w:divBdr>
                </w:div>
                <w:div w:id="1750542640">
                  <w:blockQuote w:val="1"/>
                  <w:marLeft w:val="0"/>
                  <w:marRight w:val="0"/>
                  <w:marTop w:val="0"/>
                  <w:marBottom w:val="300"/>
                  <w:divBdr>
                    <w:top w:val="none" w:sz="0" w:space="0" w:color="auto"/>
                    <w:left w:val="single" w:sz="36" w:space="11" w:color="EEEEEE"/>
                    <w:bottom w:val="none" w:sz="0" w:space="0" w:color="auto"/>
                    <w:right w:val="none" w:sz="0" w:space="0" w:color="auto"/>
                  </w:divBdr>
                </w:div>
                <w:div w:id="718699956">
                  <w:marLeft w:val="0"/>
                  <w:marRight w:val="0"/>
                  <w:marTop w:val="180"/>
                  <w:marBottom w:val="180"/>
                  <w:divBdr>
                    <w:top w:val="none" w:sz="0" w:space="0" w:color="auto"/>
                    <w:left w:val="none" w:sz="0" w:space="0" w:color="auto"/>
                    <w:bottom w:val="none" w:sz="0" w:space="0" w:color="auto"/>
                    <w:right w:val="none" w:sz="0" w:space="0" w:color="auto"/>
                  </w:divBdr>
                </w:div>
                <w:div w:id="238297526">
                  <w:marLeft w:val="0"/>
                  <w:marRight w:val="0"/>
                  <w:marTop w:val="180"/>
                  <w:marBottom w:val="180"/>
                  <w:divBdr>
                    <w:top w:val="none" w:sz="0" w:space="0" w:color="auto"/>
                    <w:left w:val="none" w:sz="0" w:space="0" w:color="auto"/>
                    <w:bottom w:val="none" w:sz="0" w:space="0" w:color="auto"/>
                    <w:right w:val="none" w:sz="0" w:space="0" w:color="auto"/>
                  </w:divBdr>
                </w:div>
                <w:div w:id="12855741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020543876">
      <w:bodyDiv w:val="1"/>
      <w:marLeft w:val="0"/>
      <w:marRight w:val="0"/>
      <w:marTop w:val="0"/>
      <w:marBottom w:val="0"/>
      <w:divBdr>
        <w:top w:val="none" w:sz="0" w:space="0" w:color="auto"/>
        <w:left w:val="none" w:sz="0" w:space="0" w:color="auto"/>
        <w:bottom w:val="none" w:sz="0" w:space="0" w:color="auto"/>
        <w:right w:val="none" w:sz="0" w:space="0" w:color="auto"/>
      </w:divBdr>
      <w:divsChild>
        <w:div w:id="1866138902">
          <w:marLeft w:val="0"/>
          <w:marRight w:val="0"/>
          <w:marTop w:val="0"/>
          <w:marBottom w:val="0"/>
          <w:divBdr>
            <w:top w:val="none" w:sz="0" w:space="0" w:color="auto"/>
            <w:left w:val="none" w:sz="0" w:space="0" w:color="auto"/>
            <w:bottom w:val="none" w:sz="0" w:space="0" w:color="auto"/>
            <w:right w:val="none" w:sz="0" w:space="0" w:color="auto"/>
          </w:divBdr>
          <w:divsChild>
            <w:div w:id="210117759">
              <w:marLeft w:val="0"/>
              <w:marRight w:val="0"/>
              <w:marTop w:val="0"/>
              <w:marBottom w:val="0"/>
              <w:divBdr>
                <w:top w:val="none" w:sz="0" w:space="0" w:color="auto"/>
                <w:left w:val="none" w:sz="0" w:space="0" w:color="auto"/>
                <w:bottom w:val="none" w:sz="0" w:space="0" w:color="auto"/>
                <w:right w:val="none" w:sz="0" w:space="0" w:color="auto"/>
              </w:divBdr>
            </w:div>
            <w:div w:id="1043866019">
              <w:marLeft w:val="0"/>
              <w:marRight w:val="0"/>
              <w:marTop w:val="0"/>
              <w:marBottom w:val="0"/>
              <w:divBdr>
                <w:top w:val="none" w:sz="0" w:space="0" w:color="auto"/>
                <w:left w:val="none" w:sz="0" w:space="0" w:color="auto"/>
                <w:bottom w:val="none" w:sz="0" w:space="0" w:color="auto"/>
                <w:right w:val="none" w:sz="0" w:space="0" w:color="auto"/>
              </w:divBdr>
            </w:div>
          </w:divsChild>
        </w:div>
        <w:div w:id="757411183">
          <w:marLeft w:val="0"/>
          <w:marRight w:val="0"/>
          <w:marTop w:val="0"/>
          <w:marBottom w:val="0"/>
          <w:divBdr>
            <w:top w:val="none" w:sz="0" w:space="0" w:color="auto"/>
            <w:left w:val="none" w:sz="0" w:space="0" w:color="auto"/>
            <w:bottom w:val="none" w:sz="0" w:space="0" w:color="auto"/>
            <w:right w:val="none" w:sz="0" w:space="0" w:color="auto"/>
          </w:divBdr>
        </w:div>
        <w:div w:id="2043699966">
          <w:marLeft w:val="0"/>
          <w:marRight w:val="0"/>
          <w:marTop w:val="0"/>
          <w:marBottom w:val="0"/>
          <w:divBdr>
            <w:top w:val="none" w:sz="0" w:space="0" w:color="auto"/>
            <w:left w:val="none" w:sz="0" w:space="0" w:color="auto"/>
            <w:bottom w:val="none" w:sz="0" w:space="0" w:color="auto"/>
            <w:right w:val="none" w:sz="0" w:space="0" w:color="auto"/>
          </w:divBdr>
          <w:divsChild>
            <w:div w:id="1823234614">
              <w:marLeft w:val="0"/>
              <w:marRight w:val="0"/>
              <w:marTop w:val="0"/>
              <w:marBottom w:val="0"/>
              <w:divBdr>
                <w:top w:val="none" w:sz="0" w:space="0" w:color="auto"/>
                <w:left w:val="none" w:sz="0" w:space="0" w:color="auto"/>
                <w:bottom w:val="none" w:sz="0" w:space="0" w:color="auto"/>
                <w:right w:val="none" w:sz="0" w:space="0" w:color="auto"/>
              </w:divBdr>
              <w:divsChild>
                <w:div w:id="583146164">
                  <w:blockQuote w:val="1"/>
                  <w:marLeft w:val="0"/>
                  <w:marRight w:val="0"/>
                  <w:marTop w:val="0"/>
                  <w:marBottom w:val="230"/>
                  <w:divBdr>
                    <w:top w:val="none" w:sz="0" w:space="0" w:color="auto"/>
                    <w:left w:val="single" w:sz="24" w:space="9" w:color="EEEEEE"/>
                    <w:bottom w:val="none" w:sz="0" w:space="0" w:color="auto"/>
                    <w:right w:val="none" w:sz="0" w:space="0" w:color="auto"/>
                  </w:divBdr>
                </w:div>
                <w:div w:id="395713639">
                  <w:blockQuote w:val="1"/>
                  <w:marLeft w:val="0"/>
                  <w:marRight w:val="0"/>
                  <w:marTop w:val="0"/>
                  <w:marBottom w:val="230"/>
                  <w:divBdr>
                    <w:top w:val="none" w:sz="0" w:space="0" w:color="auto"/>
                    <w:left w:val="single" w:sz="24" w:space="9" w:color="EEEEEE"/>
                    <w:bottom w:val="none" w:sz="0" w:space="0" w:color="auto"/>
                    <w:right w:val="none" w:sz="0" w:space="0" w:color="auto"/>
                  </w:divBdr>
                </w:div>
                <w:div w:id="772479152">
                  <w:blockQuote w:val="1"/>
                  <w:marLeft w:val="0"/>
                  <w:marRight w:val="0"/>
                  <w:marTop w:val="0"/>
                  <w:marBottom w:val="230"/>
                  <w:divBdr>
                    <w:top w:val="none" w:sz="0" w:space="0" w:color="auto"/>
                    <w:left w:val="single" w:sz="24" w:space="9" w:color="EEEEEE"/>
                    <w:bottom w:val="none" w:sz="0" w:space="0" w:color="auto"/>
                    <w:right w:val="none" w:sz="0" w:space="0" w:color="auto"/>
                  </w:divBdr>
                </w:div>
                <w:div w:id="465899929">
                  <w:marLeft w:val="0"/>
                  <w:marRight w:val="0"/>
                  <w:marTop w:val="138"/>
                  <w:marBottom w:val="138"/>
                  <w:divBdr>
                    <w:top w:val="none" w:sz="0" w:space="0" w:color="auto"/>
                    <w:left w:val="none" w:sz="0" w:space="0" w:color="auto"/>
                    <w:bottom w:val="none" w:sz="0" w:space="0" w:color="auto"/>
                    <w:right w:val="none" w:sz="0" w:space="0" w:color="auto"/>
                  </w:divBdr>
                </w:div>
                <w:div w:id="594217686">
                  <w:marLeft w:val="0"/>
                  <w:marRight w:val="0"/>
                  <w:marTop w:val="138"/>
                  <w:marBottom w:val="138"/>
                  <w:divBdr>
                    <w:top w:val="none" w:sz="0" w:space="0" w:color="auto"/>
                    <w:left w:val="none" w:sz="0" w:space="0" w:color="auto"/>
                    <w:bottom w:val="none" w:sz="0" w:space="0" w:color="auto"/>
                    <w:right w:val="none" w:sz="0" w:space="0" w:color="auto"/>
                  </w:divBdr>
                </w:div>
                <w:div w:id="1095593617">
                  <w:blockQuote w:val="1"/>
                  <w:marLeft w:val="0"/>
                  <w:marRight w:val="0"/>
                  <w:marTop w:val="0"/>
                  <w:marBottom w:val="230"/>
                  <w:divBdr>
                    <w:top w:val="none" w:sz="0" w:space="0" w:color="auto"/>
                    <w:left w:val="single" w:sz="24" w:space="9" w:color="EEEEEE"/>
                    <w:bottom w:val="none" w:sz="0" w:space="0" w:color="auto"/>
                    <w:right w:val="none" w:sz="0" w:space="0" w:color="auto"/>
                  </w:divBdr>
                </w:div>
                <w:div w:id="1799181491">
                  <w:marLeft w:val="0"/>
                  <w:marRight w:val="0"/>
                  <w:marTop w:val="138"/>
                  <w:marBottom w:val="138"/>
                  <w:divBdr>
                    <w:top w:val="none" w:sz="0" w:space="0" w:color="auto"/>
                    <w:left w:val="none" w:sz="0" w:space="0" w:color="auto"/>
                    <w:bottom w:val="none" w:sz="0" w:space="0" w:color="auto"/>
                    <w:right w:val="none" w:sz="0" w:space="0" w:color="auto"/>
                  </w:divBdr>
                </w:div>
                <w:div w:id="1870217909">
                  <w:marLeft w:val="0"/>
                  <w:marRight w:val="0"/>
                  <w:marTop w:val="138"/>
                  <w:marBottom w:val="138"/>
                  <w:divBdr>
                    <w:top w:val="none" w:sz="0" w:space="0" w:color="auto"/>
                    <w:left w:val="none" w:sz="0" w:space="0" w:color="auto"/>
                    <w:bottom w:val="none" w:sz="0" w:space="0" w:color="auto"/>
                    <w:right w:val="none" w:sz="0" w:space="0" w:color="auto"/>
                  </w:divBdr>
                </w:div>
                <w:div w:id="609698721">
                  <w:marLeft w:val="0"/>
                  <w:marRight w:val="0"/>
                  <w:marTop w:val="138"/>
                  <w:marBottom w:val="138"/>
                  <w:divBdr>
                    <w:top w:val="none" w:sz="0" w:space="0" w:color="auto"/>
                    <w:left w:val="none" w:sz="0" w:space="0" w:color="auto"/>
                    <w:bottom w:val="none" w:sz="0" w:space="0" w:color="auto"/>
                    <w:right w:val="none" w:sz="0" w:space="0" w:color="auto"/>
                  </w:divBdr>
                </w:div>
                <w:div w:id="111175611">
                  <w:marLeft w:val="0"/>
                  <w:marRight w:val="0"/>
                  <w:marTop w:val="138"/>
                  <w:marBottom w:val="138"/>
                  <w:divBdr>
                    <w:top w:val="none" w:sz="0" w:space="0" w:color="auto"/>
                    <w:left w:val="none" w:sz="0" w:space="0" w:color="auto"/>
                    <w:bottom w:val="none" w:sz="0" w:space="0" w:color="auto"/>
                    <w:right w:val="none" w:sz="0" w:space="0" w:color="auto"/>
                  </w:divBdr>
                </w:div>
                <w:div w:id="525367306">
                  <w:blockQuote w:val="1"/>
                  <w:marLeft w:val="0"/>
                  <w:marRight w:val="0"/>
                  <w:marTop w:val="0"/>
                  <w:marBottom w:val="230"/>
                  <w:divBdr>
                    <w:top w:val="none" w:sz="0" w:space="0" w:color="auto"/>
                    <w:left w:val="single" w:sz="24" w:space="9" w:color="EEEEEE"/>
                    <w:bottom w:val="none" w:sz="0" w:space="0" w:color="auto"/>
                    <w:right w:val="none" w:sz="0" w:space="0" w:color="auto"/>
                  </w:divBdr>
                </w:div>
                <w:div w:id="906037593">
                  <w:marLeft w:val="0"/>
                  <w:marRight w:val="0"/>
                  <w:marTop w:val="138"/>
                  <w:marBottom w:val="138"/>
                  <w:divBdr>
                    <w:top w:val="none" w:sz="0" w:space="0" w:color="auto"/>
                    <w:left w:val="none" w:sz="0" w:space="0" w:color="auto"/>
                    <w:bottom w:val="none" w:sz="0" w:space="0" w:color="auto"/>
                    <w:right w:val="none" w:sz="0" w:space="0" w:color="auto"/>
                  </w:divBdr>
                </w:div>
                <w:div w:id="513762071">
                  <w:marLeft w:val="0"/>
                  <w:marRight w:val="0"/>
                  <w:marTop w:val="138"/>
                  <w:marBottom w:val="138"/>
                  <w:divBdr>
                    <w:top w:val="none" w:sz="0" w:space="0" w:color="auto"/>
                    <w:left w:val="none" w:sz="0" w:space="0" w:color="auto"/>
                    <w:bottom w:val="none" w:sz="0" w:space="0" w:color="auto"/>
                    <w:right w:val="none" w:sz="0" w:space="0" w:color="auto"/>
                  </w:divBdr>
                </w:div>
                <w:div w:id="122164593">
                  <w:marLeft w:val="0"/>
                  <w:marRight w:val="0"/>
                  <w:marTop w:val="138"/>
                  <w:marBottom w:val="138"/>
                  <w:divBdr>
                    <w:top w:val="none" w:sz="0" w:space="0" w:color="auto"/>
                    <w:left w:val="none" w:sz="0" w:space="0" w:color="auto"/>
                    <w:bottom w:val="none" w:sz="0" w:space="0" w:color="auto"/>
                    <w:right w:val="none" w:sz="0" w:space="0" w:color="auto"/>
                  </w:divBdr>
                </w:div>
                <w:div w:id="227690606">
                  <w:blockQuote w:val="1"/>
                  <w:marLeft w:val="0"/>
                  <w:marRight w:val="0"/>
                  <w:marTop w:val="0"/>
                  <w:marBottom w:val="230"/>
                  <w:divBdr>
                    <w:top w:val="none" w:sz="0" w:space="0" w:color="auto"/>
                    <w:left w:val="single" w:sz="24" w:space="9" w:color="EEEEEE"/>
                    <w:bottom w:val="none" w:sz="0" w:space="0" w:color="auto"/>
                    <w:right w:val="none" w:sz="0" w:space="0" w:color="auto"/>
                  </w:divBdr>
                </w:div>
                <w:div w:id="826946010">
                  <w:marLeft w:val="0"/>
                  <w:marRight w:val="0"/>
                  <w:marTop w:val="138"/>
                  <w:marBottom w:val="138"/>
                  <w:divBdr>
                    <w:top w:val="none" w:sz="0" w:space="0" w:color="auto"/>
                    <w:left w:val="none" w:sz="0" w:space="0" w:color="auto"/>
                    <w:bottom w:val="none" w:sz="0" w:space="0" w:color="auto"/>
                    <w:right w:val="none" w:sz="0" w:space="0" w:color="auto"/>
                  </w:divBdr>
                </w:div>
                <w:div w:id="238295132">
                  <w:marLeft w:val="0"/>
                  <w:marRight w:val="0"/>
                  <w:marTop w:val="138"/>
                  <w:marBottom w:val="138"/>
                  <w:divBdr>
                    <w:top w:val="none" w:sz="0" w:space="0" w:color="auto"/>
                    <w:left w:val="none" w:sz="0" w:space="0" w:color="auto"/>
                    <w:bottom w:val="none" w:sz="0" w:space="0" w:color="auto"/>
                    <w:right w:val="none" w:sz="0" w:space="0" w:color="auto"/>
                  </w:divBdr>
                </w:div>
                <w:div w:id="136150682">
                  <w:marLeft w:val="0"/>
                  <w:marRight w:val="0"/>
                  <w:marTop w:val="138"/>
                  <w:marBottom w:val="138"/>
                  <w:divBdr>
                    <w:top w:val="none" w:sz="0" w:space="0" w:color="auto"/>
                    <w:left w:val="none" w:sz="0" w:space="0" w:color="auto"/>
                    <w:bottom w:val="none" w:sz="0" w:space="0" w:color="auto"/>
                    <w:right w:val="none" w:sz="0" w:space="0" w:color="auto"/>
                  </w:divBdr>
                </w:div>
                <w:div w:id="169372791">
                  <w:blockQuote w:val="1"/>
                  <w:marLeft w:val="0"/>
                  <w:marRight w:val="0"/>
                  <w:marTop w:val="0"/>
                  <w:marBottom w:val="230"/>
                  <w:divBdr>
                    <w:top w:val="none" w:sz="0" w:space="0" w:color="auto"/>
                    <w:left w:val="single" w:sz="24" w:space="9" w:color="EEEEEE"/>
                    <w:bottom w:val="none" w:sz="0" w:space="0" w:color="auto"/>
                    <w:right w:val="none" w:sz="0" w:space="0" w:color="auto"/>
                  </w:divBdr>
                </w:div>
                <w:div w:id="656760174">
                  <w:marLeft w:val="0"/>
                  <w:marRight w:val="0"/>
                  <w:marTop w:val="138"/>
                  <w:marBottom w:val="138"/>
                  <w:divBdr>
                    <w:top w:val="none" w:sz="0" w:space="0" w:color="auto"/>
                    <w:left w:val="none" w:sz="0" w:space="0" w:color="auto"/>
                    <w:bottom w:val="none" w:sz="0" w:space="0" w:color="auto"/>
                    <w:right w:val="none" w:sz="0" w:space="0" w:color="auto"/>
                  </w:divBdr>
                </w:div>
                <w:div w:id="1536889144">
                  <w:marLeft w:val="0"/>
                  <w:marRight w:val="0"/>
                  <w:marTop w:val="138"/>
                  <w:marBottom w:val="138"/>
                  <w:divBdr>
                    <w:top w:val="none" w:sz="0" w:space="0" w:color="auto"/>
                    <w:left w:val="none" w:sz="0" w:space="0" w:color="auto"/>
                    <w:bottom w:val="none" w:sz="0" w:space="0" w:color="auto"/>
                    <w:right w:val="none" w:sz="0" w:space="0" w:color="auto"/>
                  </w:divBdr>
                </w:div>
                <w:div w:id="192886236">
                  <w:marLeft w:val="0"/>
                  <w:marRight w:val="0"/>
                  <w:marTop w:val="138"/>
                  <w:marBottom w:val="138"/>
                  <w:divBdr>
                    <w:top w:val="none" w:sz="0" w:space="0" w:color="auto"/>
                    <w:left w:val="none" w:sz="0" w:space="0" w:color="auto"/>
                    <w:bottom w:val="none" w:sz="0" w:space="0" w:color="auto"/>
                    <w:right w:val="none" w:sz="0" w:space="0" w:color="auto"/>
                  </w:divBdr>
                </w:div>
                <w:div w:id="1045447555">
                  <w:blockQuote w:val="1"/>
                  <w:marLeft w:val="0"/>
                  <w:marRight w:val="0"/>
                  <w:marTop w:val="0"/>
                  <w:marBottom w:val="230"/>
                  <w:divBdr>
                    <w:top w:val="none" w:sz="0" w:space="0" w:color="auto"/>
                    <w:left w:val="single" w:sz="24" w:space="9" w:color="EEEEEE"/>
                    <w:bottom w:val="none" w:sz="0" w:space="0" w:color="auto"/>
                    <w:right w:val="none" w:sz="0" w:space="0" w:color="auto"/>
                  </w:divBdr>
                </w:div>
                <w:div w:id="135997904">
                  <w:marLeft w:val="0"/>
                  <w:marRight w:val="0"/>
                  <w:marTop w:val="138"/>
                  <w:marBottom w:val="138"/>
                  <w:divBdr>
                    <w:top w:val="none" w:sz="0" w:space="0" w:color="auto"/>
                    <w:left w:val="none" w:sz="0" w:space="0" w:color="auto"/>
                    <w:bottom w:val="none" w:sz="0" w:space="0" w:color="auto"/>
                    <w:right w:val="none" w:sz="0" w:space="0" w:color="auto"/>
                  </w:divBdr>
                </w:div>
                <w:div w:id="821389464">
                  <w:marLeft w:val="0"/>
                  <w:marRight w:val="0"/>
                  <w:marTop w:val="138"/>
                  <w:marBottom w:val="138"/>
                  <w:divBdr>
                    <w:top w:val="none" w:sz="0" w:space="0" w:color="auto"/>
                    <w:left w:val="none" w:sz="0" w:space="0" w:color="auto"/>
                    <w:bottom w:val="none" w:sz="0" w:space="0" w:color="auto"/>
                    <w:right w:val="none" w:sz="0" w:space="0" w:color="auto"/>
                  </w:divBdr>
                </w:div>
                <w:div w:id="929433956">
                  <w:marLeft w:val="0"/>
                  <w:marRight w:val="0"/>
                  <w:marTop w:val="138"/>
                  <w:marBottom w:val="138"/>
                  <w:divBdr>
                    <w:top w:val="none" w:sz="0" w:space="0" w:color="auto"/>
                    <w:left w:val="none" w:sz="0" w:space="0" w:color="auto"/>
                    <w:bottom w:val="none" w:sz="0" w:space="0" w:color="auto"/>
                    <w:right w:val="none" w:sz="0" w:space="0" w:color="auto"/>
                  </w:divBdr>
                </w:div>
                <w:div w:id="1559587739">
                  <w:blockQuote w:val="1"/>
                  <w:marLeft w:val="0"/>
                  <w:marRight w:val="0"/>
                  <w:marTop w:val="0"/>
                  <w:marBottom w:val="230"/>
                  <w:divBdr>
                    <w:top w:val="none" w:sz="0" w:space="0" w:color="auto"/>
                    <w:left w:val="single" w:sz="24" w:space="9" w:color="EEEEEE"/>
                    <w:bottom w:val="none" w:sz="0" w:space="0" w:color="auto"/>
                    <w:right w:val="none" w:sz="0" w:space="0" w:color="auto"/>
                  </w:divBdr>
                </w:div>
                <w:div w:id="1033649235">
                  <w:marLeft w:val="0"/>
                  <w:marRight w:val="0"/>
                  <w:marTop w:val="138"/>
                  <w:marBottom w:val="138"/>
                  <w:divBdr>
                    <w:top w:val="none" w:sz="0" w:space="0" w:color="auto"/>
                    <w:left w:val="none" w:sz="0" w:space="0" w:color="auto"/>
                    <w:bottom w:val="none" w:sz="0" w:space="0" w:color="auto"/>
                    <w:right w:val="none" w:sz="0" w:space="0" w:color="auto"/>
                  </w:divBdr>
                </w:div>
                <w:div w:id="1636108032">
                  <w:marLeft w:val="0"/>
                  <w:marRight w:val="0"/>
                  <w:marTop w:val="138"/>
                  <w:marBottom w:val="138"/>
                  <w:divBdr>
                    <w:top w:val="none" w:sz="0" w:space="0" w:color="auto"/>
                    <w:left w:val="none" w:sz="0" w:space="0" w:color="auto"/>
                    <w:bottom w:val="none" w:sz="0" w:space="0" w:color="auto"/>
                    <w:right w:val="none" w:sz="0" w:space="0" w:color="auto"/>
                  </w:divBdr>
                </w:div>
                <w:div w:id="623123139">
                  <w:marLeft w:val="0"/>
                  <w:marRight w:val="0"/>
                  <w:marTop w:val="138"/>
                  <w:marBottom w:val="138"/>
                  <w:divBdr>
                    <w:top w:val="none" w:sz="0" w:space="0" w:color="auto"/>
                    <w:left w:val="none" w:sz="0" w:space="0" w:color="auto"/>
                    <w:bottom w:val="none" w:sz="0" w:space="0" w:color="auto"/>
                    <w:right w:val="none" w:sz="0" w:space="0" w:color="auto"/>
                  </w:divBdr>
                </w:div>
                <w:div w:id="703867902">
                  <w:marLeft w:val="0"/>
                  <w:marRight w:val="0"/>
                  <w:marTop w:val="138"/>
                  <w:marBottom w:val="138"/>
                  <w:divBdr>
                    <w:top w:val="none" w:sz="0" w:space="0" w:color="auto"/>
                    <w:left w:val="none" w:sz="0" w:space="0" w:color="auto"/>
                    <w:bottom w:val="none" w:sz="0" w:space="0" w:color="auto"/>
                    <w:right w:val="none" w:sz="0" w:space="0" w:color="auto"/>
                  </w:divBdr>
                </w:div>
                <w:div w:id="1136295634">
                  <w:marLeft w:val="0"/>
                  <w:marRight w:val="0"/>
                  <w:marTop w:val="138"/>
                  <w:marBottom w:val="138"/>
                  <w:divBdr>
                    <w:top w:val="none" w:sz="0" w:space="0" w:color="auto"/>
                    <w:left w:val="none" w:sz="0" w:space="0" w:color="auto"/>
                    <w:bottom w:val="none" w:sz="0" w:space="0" w:color="auto"/>
                    <w:right w:val="none" w:sz="0" w:space="0" w:color="auto"/>
                  </w:divBdr>
                </w:div>
                <w:div w:id="1923828434">
                  <w:marLeft w:val="0"/>
                  <w:marRight w:val="0"/>
                  <w:marTop w:val="138"/>
                  <w:marBottom w:val="138"/>
                  <w:divBdr>
                    <w:top w:val="none" w:sz="0" w:space="0" w:color="auto"/>
                    <w:left w:val="none" w:sz="0" w:space="0" w:color="auto"/>
                    <w:bottom w:val="none" w:sz="0" w:space="0" w:color="auto"/>
                    <w:right w:val="none" w:sz="0" w:space="0" w:color="auto"/>
                  </w:divBdr>
                </w:div>
                <w:div w:id="2091465059">
                  <w:blockQuote w:val="1"/>
                  <w:marLeft w:val="0"/>
                  <w:marRight w:val="0"/>
                  <w:marTop w:val="0"/>
                  <w:marBottom w:val="230"/>
                  <w:divBdr>
                    <w:top w:val="none" w:sz="0" w:space="0" w:color="auto"/>
                    <w:left w:val="single" w:sz="24" w:space="9" w:color="EEEEEE"/>
                    <w:bottom w:val="none" w:sz="0" w:space="0" w:color="auto"/>
                    <w:right w:val="none" w:sz="0" w:space="0" w:color="auto"/>
                  </w:divBdr>
                </w:div>
                <w:div w:id="808862212">
                  <w:marLeft w:val="0"/>
                  <w:marRight w:val="0"/>
                  <w:marTop w:val="138"/>
                  <w:marBottom w:val="138"/>
                  <w:divBdr>
                    <w:top w:val="none" w:sz="0" w:space="0" w:color="auto"/>
                    <w:left w:val="none" w:sz="0" w:space="0" w:color="auto"/>
                    <w:bottom w:val="none" w:sz="0" w:space="0" w:color="auto"/>
                    <w:right w:val="none" w:sz="0" w:space="0" w:color="auto"/>
                  </w:divBdr>
                </w:div>
                <w:div w:id="686714655">
                  <w:marLeft w:val="0"/>
                  <w:marRight w:val="0"/>
                  <w:marTop w:val="138"/>
                  <w:marBottom w:val="138"/>
                  <w:divBdr>
                    <w:top w:val="none" w:sz="0" w:space="0" w:color="auto"/>
                    <w:left w:val="none" w:sz="0" w:space="0" w:color="auto"/>
                    <w:bottom w:val="none" w:sz="0" w:space="0" w:color="auto"/>
                    <w:right w:val="none" w:sz="0" w:space="0" w:color="auto"/>
                  </w:divBdr>
                </w:div>
                <w:div w:id="546719212">
                  <w:marLeft w:val="0"/>
                  <w:marRight w:val="0"/>
                  <w:marTop w:val="138"/>
                  <w:marBottom w:val="138"/>
                  <w:divBdr>
                    <w:top w:val="none" w:sz="0" w:space="0" w:color="auto"/>
                    <w:left w:val="none" w:sz="0" w:space="0" w:color="auto"/>
                    <w:bottom w:val="none" w:sz="0" w:space="0" w:color="auto"/>
                    <w:right w:val="none" w:sz="0" w:space="0" w:color="auto"/>
                  </w:divBdr>
                </w:div>
                <w:div w:id="128279614">
                  <w:blockQuote w:val="1"/>
                  <w:marLeft w:val="0"/>
                  <w:marRight w:val="0"/>
                  <w:marTop w:val="0"/>
                  <w:marBottom w:val="230"/>
                  <w:divBdr>
                    <w:top w:val="none" w:sz="0" w:space="0" w:color="auto"/>
                    <w:left w:val="single" w:sz="24" w:space="9" w:color="EEEEEE"/>
                    <w:bottom w:val="none" w:sz="0" w:space="0" w:color="auto"/>
                    <w:right w:val="none" w:sz="0" w:space="0" w:color="auto"/>
                  </w:divBdr>
                </w:div>
                <w:div w:id="1218205113">
                  <w:marLeft w:val="0"/>
                  <w:marRight w:val="0"/>
                  <w:marTop w:val="138"/>
                  <w:marBottom w:val="138"/>
                  <w:divBdr>
                    <w:top w:val="none" w:sz="0" w:space="0" w:color="auto"/>
                    <w:left w:val="none" w:sz="0" w:space="0" w:color="auto"/>
                    <w:bottom w:val="none" w:sz="0" w:space="0" w:color="auto"/>
                    <w:right w:val="none" w:sz="0" w:space="0" w:color="auto"/>
                  </w:divBdr>
                </w:div>
                <w:div w:id="817769817">
                  <w:marLeft w:val="0"/>
                  <w:marRight w:val="0"/>
                  <w:marTop w:val="138"/>
                  <w:marBottom w:val="138"/>
                  <w:divBdr>
                    <w:top w:val="none" w:sz="0" w:space="0" w:color="auto"/>
                    <w:left w:val="none" w:sz="0" w:space="0" w:color="auto"/>
                    <w:bottom w:val="none" w:sz="0" w:space="0" w:color="auto"/>
                    <w:right w:val="none" w:sz="0" w:space="0" w:color="auto"/>
                  </w:divBdr>
                </w:div>
                <w:div w:id="1010762592">
                  <w:marLeft w:val="0"/>
                  <w:marRight w:val="0"/>
                  <w:marTop w:val="138"/>
                  <w:marBottom w:val="138"/>
                  <w:divBdr>
                    <w:top w:val="none" w:sz="0" w:space="0" w:color="auto"/>
                    <w:left w:val="none" w:sz="0" w:space="0" w:color="auto"/>
                    <w:bottom w:val="none" w:sz="0" w:space="0" w:color="auto"/>
                    <w:right w:val="none" w:sz="0" w:space="0" w:color="auto"/>
                  </w:divBdr>
                </w:div>
                <w:div w:id="2119249208">
                  <w:blockQuote w:val="1"/>
                  <w:marLeft w:val="0"/>
                  <w:marRight w:val="0"/>
                  <w:marTop w:val="0"/>
                  <w:marBottom w:val="230"/>
                  <w:divBdr>
                    <w:top w:val="none" w:sz="0" w:space="0" w:color="auto"/>
                    <w:left w:val="single" w:sz="24" w:space="9" w:color="EEEEEE"/>
                    <w:bottom w:val="none" w:sz="0" w:space="0" w:color="auto"/>
                    <w:right w:val="none" w:sz="0" w:space="0" w:color="auto"/>
                  </w:divBdr>
                </w:div>
                <w:div w:id="1035083489">
                  <w:marLeft w:val="0"/>
                  <w:marRight w:val="0"/>
                  <w:marTop w:val="138"/>
                  <w:marBottom w:val="138"/>
                  <w:divBdr>
                    <w:top w:val="none" w:sz="0" w:space="0" w:color="auto"/>
                    <w:left w:val="none" w:sz="0" w:space="0" w:color="auto"/>
                    <w:bottom w:val="none" w:sz="0" w:space="0" w:color="auto"/>
                    <w:right w:val="none" w:sz="0" w:space="0" w:color="auto"/>
                  </w:divBdr>
                </w:div>
                <w:div w:id="555745295">
                  <w:marLeft w:val="0"/>
                  <w:marRight w:val="0"/>
                  <w:marTop w:val="138"/>
                  <w:marBottom w:val="138"/>
                  <w:divBdr>
                    <w:top w:val="none" w:sz="0" w:space="0" w:color="auto"/>
                    <w:left w:val="none" w:sz="0" w:space="0" w:color="auto"/>
                    <w:bottom w:val="none" w:sz="0" w:space="0" w:color="auto"/>
                    <w:right w:val="none" w:sz="0" w:space="0" w:color="auto"/>
                  </w:divBdr>
                </w:div>
                <w:div w:id="1142192893">
                  <w:marLeft w:val="0"/>
                  <w:marRight w:val="0"/>
                  <w:marTop w:val="138"/>
                  <w:marBottom w:val="138"/>
                  <w:divBdr>
                    <w:top w:val="none" w:sz="0" w:space="0" w:color="auto"/>
                    <w:left w:val="none" w:sz="0" w:space="0" w:color="auto"/>
                    <w:bottom w:val="none" w:sz="0" w:space="0" w:color="auto"/>
                    <w:right w:val="none" w:sz="0" w:space="0" w:color="auto"/>
                  </w:divBdr>
                </w:div>
              </w:divsChild>
            </w:div>
          </w:divsChild>
        </w:div>
      </w:divsChild>
    </w:div>
    <w:div w:id="1103692393">
      <w:bodyDiv w:val="1"/>
      <w:marLeft w:val="0"/>
      <w:marRight w:val="0"/>
      <w:marTop w:val="0"/>
      <w:marBottom w:val="0"/>
      <w:divBdr>
        <w:top w:val="none" w:sz="0" w:space="0" w:color="auto"/>
        <w:left w:val="none" w:sz="0" w:space="0" w:color="auto"/>
        <w:bottom w:val="none" w:sz="0" w:space="0" w:color="auto"/>
        <w:right w:val="none" w:sz="0" w:space="0" w:color="auto"/>
      </w:divBdr>
      <w:divsChild>
        <w:div w:id="182716128">
          <w:marLeft w:val="0"/>
          <w:marRight w:val="0"/>
          <w:marTop w:val="0"/>
          <w:marBottom w:val="288"/>
          <w:divBdr>
            <w:top w:val="none" w:sz="0" w:space="0" w:color="auto"/>
            <w:left w:val="none" w:sz="0" w:space="0" w:color="auto"/>
            <w:bottom w:val="none" w:sz="0" w:space="0" w:color="auto"/>
            <w:right w:val="none" w:sz="0" w:space="0" w:color="auto"/>
          </w:divBdr>
        </w:div>
      </w:divsChild>
    </w:div>
    <w:div w:id="1232693186">
      <w:bodyDiv w:val="1"/>
      <w:marLeft w:val="0"/>
      <w:marRight w:val="0"/>
      <w:marTop w:val="0"/>
      <w:marBottom w:val="0"/>
      <w:divBdr>
        <w:top w:val="none" w:sz="0" w:space="0" w:color="auto"/>
        <w:left w:val="none" w:sz="0" w:space="0" w:color="auto"/>
        <w:bottom w:val="none" w:sz="0" w:space="0" w:color="auto"/>
        <w:right w:val="none" w:sz="0" w:space="0" w:color="auto"/>
      </w:divBdr>
    </w:div>
    <w:div w:id="1243493653">
      <w:bodyDiv w:val="1"/>
      <w:marLeft w:val="0"/>
      <w:marRight w:val="0"/>
      <w:marTop w:val="0"/>
      <w:marBottom w:val="0"/>
      <w:divBdr>
        <w:top w:val="none" w:sz="0" w:space="0" w:color="auto"/>
        <w:left w:val="none" w:sz="0" w:space="0" w:color="auto"/>
        <w:bottom w:val="none" w:sz="0" w:space="0" w:color="auto"/>
        <w:right w:val="none" w:sz="0" w:space="0" w:color="auto"/>
      </w:divBdr>
    </w:div>
    <w:div w:id="1306665268">
      <w:bodyDiv w:val="1"/>
      <w:marLeft w:val="0"/>
      <w:marRight w:val="0"/>
      <w:marTop w:val="0"/>
      <w:marBottom w:val="0"/>
      <w:divBdr>
        <w:top w:val="none" w:sz="0" w:space="0" w:color="auto"/>
        <w:left w:val="none" w:sz="0" w:space="0" w:color="auto"/>
        <w:bottom w:val="none" w:sz="0" w:space="0" w:color="auto"/>
        <w:right w:val="none" w:sz="0" w:space="0" w:color="auto"/>
      </w:divBdr>
      <w:divsChild>
        <w:div w:id="487064571">
          <w:marLeft w:val="0"/>
          <w:marRight w:val="0"/>
          <w:marTop w:val="0"/>
          <w:marBottom w:val="288"/>
          <w:divBdr>
            <w:top w:val="none" w:sz="0" w:space="0" w:color="auto"/>
            <w:left w:val="none" w:sz="0" w:space="0" w:color="auto"/>
            <w:bottom w:val="none" w:sz="0" w:space="0" w:color="auto"/>
            <w:right w:val="none" w:sz="0" w:space="0" w:color="auto"/>
          </w:divBdr>
        </w:div>
      </w:divsChild>
    </w:div>
    <w:div w:id="1431968119">
      <w:bodyDiv w:val="1"/>
      <w:marLeft w:val="0"/>
      <w:marRight w:val="0"/>
      <w:marTop w:val="0"/>
      <w:marBottom w:val="0"/>
      <w:divBdr>
        <w:top w:val="none" w:sz="0" w:space="0" w:color="auto"/>
        <w:left w:val="none" w:sz="0" w:space="0" w:color="auto"/>
        <w:bottom w:val="none" w:sz="0" w:space="0" w:color="auto"/>
        <w:right w:val="none" w:sz="0" w:space="0" w:color="auto"/>
      </w:divBdr>
    </w:div>
    <w:div w:id="1565024946">
      <w:bodyDiv w:val="1"/>
      <w:marLeft w:val="0"/>
      <w:marRight w:val="0"/>
      <w:marTop w:val="0"/>
      <w:marBottom w:val="0"/>
      <w:divBdr>
        <w:top w:val="none" w:sz="0" w:space="0" w:color="auto"/>
        <w:left w:val="none" w:sz="0" w:space="0" w:color="auto"/>
        <w:bottom w:val="none" w:sz="0" w:space="0" w:color="auto"/>
        <w:right w:val="none" w:sz="0" w:space="0" w:color="auto"/>
      </w:divBdr>
      <w:divsChild>
        <w:div w:id="1406294792">
          <w:marLeft w:val="0"/>
          <w:marRight w:val="0"/>
          <w:marTop w:val="0"/>
          <w:marBottom w:val="288"/>
          <w:divBdr>
            <w:top w:val="none" w:sz="0" w:space="0" w:color="auto"/>
            <w:left w:val="none" w:sz="0" w:space="0" w:color="auto"/>
            <w:bottom w:val="none" w:sz="0" w:space="0" w:color="auto"/>
            <w:right w:val="none" w:sz="0" w:space="0" w:color="auto"/>
          </w:divBdr>
        </w:div>
      </w:divsChild>
    </w:div>
    <w:div w:id="1583371288">
      <w:bodyDiv w:val="1"/>
      <w:marLeft w:val="0"/>
      <w:marRight w:val="0"/>
      <w:marTop w:val="0"/>
      <w:marBottom w:val="0"/>
      <w:divBdr>
        <w:top w:val="none" w:sz="0" w:space="0" w:color="auto"/>
        <w:left w:val="none" w:sz="0" w:space="0" w:color="auto"/>
        <w:bottom w:val="none" w:sz="0" w:space="0" w:color="auto"/>
        <w:right w:val="none" w:sz="0" w:space="0" w:color="auto"/>
      </w:divBdr>
      <w:divsChild>
        <w:div w:id="968126586">
          <w:marLeft w:val="0"/>
          <w:marRight w:val="0"/>
          <w:marTop w:val="0"/>
          <w:marBottom w:val="0"/>
          <w:divBdr>
            <w:top w:val="none" w:sz="0" w:space="0" w:color="auto"/>
            <w:left w:val="none" w:sz="0" w:space="0" w:color="auto"/>
            <w:bottom w:val="none" w:sz="0" w:space="0" w:color="auto"/>
            <w:right w:val="none" w:sz="0" w:space="0" w:color="auto"/>
          </w:divBdr>
          <w:divsChild>
            <w:div w:id="1466390058">
              <w:marLeft w:val="0"/>
              <w:marRight w:val="0"/>
              <w:marTop w:val="0"/>
              <w:marBottom w:val="184"/>
              <w:divBdr>
                <w:top w:val="none" w:sz="0" w:space="0" w:color="auto"/>
                <w:left w:val="none" w:sz="0" w:space="0" w:color="auto"/>
                <w:bottom w:val="none" w:sz="0" w:space="0" w:color="auto"/>
                <w:right w:val="none" w:sz="0" w:space="0" w:color="auto"/>
              </w:divBdr>
            </w:div>
          </w:divsChild>
        </w:div>
        <w:div w:id="804275798">
          <w:marLeft w:val="0"/>
          <w:marRight w:val="0"/>
          <w:marTop w:val="0"/>
          <w:marBottom w:val="0"/>
          <w:divBdr>
            <w:top w:val="none" w:sz="0" w:space="0" w:color="auto"/>
            <w:left w:val="none" w:sz="0" w:space="0" w:color="auto"/>
            <w:bottom w:val="none" w:sz="0" w:space="0" w:color="auto"/>
            <w:right w:val="none" w:sz="0" w:space="0" w:color="auto"/>
          </w:divBdr>
          <w:divsChild>
            <w:div w:id="2142458090">
              <w:marLeft w:val="-58"/>
              <w:marRight w:val="-58"/>
              <w:marTop w:val="0"/>
              <w:marBottom w:val="0"/>
              <w:divBdr>
                <w:top w:val="none" w:sz="0" w:space="0" w:color="auto"/>
                <w:left w:val="none" w:sz="0" w:space="0" w:color="auto"/>
                <w:bottom w:val="none" w:sz="0" w:space="0" w:color="auto"/>
                <w:right w:val="none" w:sz="0" w:space="0" w:color="auto"/>
              </w:divBdr>
              <w:divsChild>
                <w:div w:id="277740">
                  <w:marLeft w:val="0"/>
                  <w:marRight w:val="0"/>
                  <w:marTop w:val="0"/>
                  <w:marBottom w:val="0"/>
                  <w:divBdr>
                    <w:top w:val="none" w:sz="0" w:space="0" w:color="auto"/>
                    <w:left w:val="none" w:sz="0" w:space="0" w:color="auto"/>
                    <w:bottom w:val="none" w:sz="0" w:space="0" w:color="auto"/>
                    <w:right w:val="none" w:sz="0" w:space="0" w:color="auto"/>
                  </w:divBdr>
                </w:div>
                <w:div w:id="1015306448">
                  <w:marLeft w:val="0"/>
                  <w:marRight w:val="0"/>
                  <w:marTop w:val="0"/>
                  <w:marBottom w:val="0"/>
                  <w:divBdr>
                    <w:top w:val="none" w:sz="0" w:space="0" w:color="auto"/>
                    <w:left w:val="none" w:sz="0" w:space="0" w:color="auto"/>
                    <w:bottom w:val="none" w:sz="0" w:space="0" w:color="auto"/>
                    <w:right w:val="none" w:sz="0" w:space="0" w:color="auto"/>
                  </w:divBdr>
                </w:div>
                <w:div w:id="1395203833">
                  <w:marLeft w:val="0"/>
                  <w:marRight w:val="0"/>
                  <w:marTop w:val="0"/>
                  <w:marBottom w:val="0"/>
                  <w:divBdr>
                    <w:top w:val="none" w:sz="0" w:space="0" w:color="auto"/>
                    <w:left w:val="none" w:sz="0" w:space="0" w:color="auto"/>
                    <w:bottom w:val="none" w:sz="0" w:space="0" w:color="auto"/>
                    <w:right w:val="none" w:sz="0" w:space="0" w:color="auto"/>
                  </w:divBdr>
                </w:div>
                <w:div w:id="11852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12096">
      <w:bodyDiv w:val="1"/>
      <w:marLeft w:val="0"/>
      <w:marRight w:val="0"/>
      <w:marTop w:val="0"/>
      <w:marBottom w:val="0"/>
      <w:divBdr>
        <w:top w:val="none" w:sz="0" w:space="0" w:color="auto"/>
        <w:left w:val="none" w:sz="0" w:space="0" w:color="auto"/>
        <w:bottom w:val="none" w:sz="0" w:space="0" w:color="auto"/>
        <w:right w:val="none" w:sz="0" w:space="0" w:color="auto"/>
      </w:divBdr>
      <w:divsChild>
        <w:div w:id="356855191">
          <w:marLeft w:val="0"/>
          <w:marRight w:val="0"/>
          <w:marTop w:val="0"/>
          <w:marBottom w:val="0"/>
          <w:divBdr>
            <w:top w:val="none" w:sz="0" w:space="0" w:color="auto"/>
            <w:left w:val="none" w:sz="0" w:space="0" w:color="auto"/>
            <w:bottom w:val="none" w:sz="0" w:space="0" w:color="auto"/>
            <w:right w:val="none" w:sz="0" w:space="0" w:color="auto"/>
          </w:divBdr>
          <w:divsChild>
            <w:div w:id="1698698497">
              <w:marLeft w:val="0"/>
              <w:marRight w:val="0"/>
              <w:marTop w:val="0"/>
              <w:marBottom w:val="0"/>
              <w:divBdr>
                <w:top w:val="none" w:sz="0" w:space="0" w:color="auto"/>
                <w:left w:val="none" w:sz="0" w:space="0" w:color="auto"/>
                <w:bottom w:val="none" w:sz="0" w:space="0" w:color="auto"/>
                <w:right w:val="none" w:sz="0" w:space="0" w:color="auto"/>
              </w:divBdr>
            </w:div>
            <w:div w:id="1272009941">
              <w:marLeft w:val="0"/>
              <w:marRight w:val="0"/>
              <w:marTop w:val="0"/>
              <w:marBottom w:val="0"/>
              <w:divBdr>
                <w:top w:val="none" w:sz="0" w:space="0" w:color="auto"/>
                <w:left w:val="none" w:sz="0" w:space="0" w:color="auto"/>
                <w:bottom w:val="none" w:sz="0" w:space="0" w:color="auto"/>
                <w:right w:val="none" w:sz="0" w:space="0" w:color="auto"/>
              </w:divBdr>
            </w:div>
          </w:divsChild>
        </w:div>
        <w:div w:id="453599420">
          <w:marLeft w:val="0"/>
          <w:marRight w:val="0"/>
          <w:marTop w:val="0"/>
          <w:marBottom w:val="0"/>
          <w:divBdr>
            <w:top w:val="none" w:sz="0" w:space="0" w:color="auto"/>
            <w:left w:val="none" w:sz="0" w:space="0" w:color="auto"/>
            <w:bottom w:val="none" w:sz="0" w:space="0" w:color="auto"/>
            <w:right w:val="none" w:sz="0" w:space="0" w:color="auto"/>
          </w:divBdr>
        </w:div>
        <w:div w:id="2121145852">
          <w:marLeft w:val="0"/>
          <w:marRight w:val="0"/>
          <w:marTop w:val="0"/>
          <w:marBottom w:val="0"/>
          <w:divBdr>
            <w:top w:val="none" w:sz="0" w:space="0" w:color="auto"/>
            <w:left w:val="none" w:sz="0" w:space="0" w:color="auto"/>
            <w:bottom w:val="none" w:sz="0" w:space="0" w:color="auto"/>
            <w:right w:val="none" w:sz="0" w:space="0" w:color="auto"/>
          </w:divBdr>
          <w:divsChild>
            <w:div w:id="940794597">
              <w:marLeft w:val="0"/>
              <w:marRight w:val="0"/>
              <w:marTop w:val="0"/>
              <w:marBottom w:val="0"/>
              <w:divBdr>
                <w:top w:val="none" w:sz="0" w:space="0" w:color="auto"/>
                <w:left w:val="none" w:sz="0" w:space="0" w:color="auto"/>
                <w:bottom w:val="none" w:sz="0" w:space="0" w:color="auto"/>
                <w:right w:val="none" w:sz="0" w:space="0" w:color="auto"/>
              </w:divBdr>
              <w:divsChild>
                <w:div w:id="871109882">
                  <w:blockQuote w:val="1"/>
                  <w:marLeft w:val="0"/>
                  <w:marRight w:val="0"/>
                  <w:marTop w:val="0"/>
                  <w:marBottom w:val="230"/>
                  <w:divBdr>
                    <w:top w:val="none" w:sz="0" w:space="0" w:color="auto"/>
                    <w:left w:val="single" w:sz="24" w:space="9" w:color="EEEEEE"/>
                    <w:bottom w:val="none" w:sz="0" w:space="0" w:color="auto"/>
                    <w:right w:val="none" w:sz="0" w:space="0" w:color="auto"/>
                  </w:divBdr>
                </w:div>
                <w:div w:id="1996378854">
                  <w:blockQuote w:val="1"/>
                  <w:marLeft w:val="0"/>
                  <w:marRight w:val="0"/>
                  <w:marTop w:val="0"/>
                  <w:marBottom w:val="230"/>
                  <w:divBdr>
                    <w:top w:val="none" w:sz="0" w:space="0" w:color="auto"/>
                    <w:left w:val="single" w:sz="24" w:space="9" w:color="EEEEEE"/>
                    <w:bottom w:val="none" w:sz="0" w:space="0" w:color="auto"/>
                    <w:right w:val="none" w:sz="0" w:space="0" w:color="auto"/>
                  </w:divBdr>
                </w:div>
                <w:div w:id="825248020">
                  <w:blockQuote w:val="1"/>
                  <w:marLeft w:val="0"/>
                  <w:marRight w:val="0"/>
                  <w:marTop w:val="0"/>
                  <w:marBottom w:val="230"/>
                  <w:divBdr>
                    <w:top w:val="none" w:sz="0" w:space="0" w:color="auto"/>
                    <w:left w:val="single" w:sz="24" w:space="9" w:color="EEEEEE"/>
                    <w:bottom w:val="none" w:sz="0" w:space="0" w:color="auto"/>
                    <w:right w:val="none" w:sz="0" w:space="0" w:color="auto"/>
                  </w:divBdr>
                </w:div>
                <w:div w:id="688064090">
                  <w:marLeft w:val="0"/>
                  <w:marRight w:val="0"/>
                  <w:marTop w:val="138"/>
                  <w:marBottom w:val="138"/>
                  <w:divBdr>
                    <w:top w:val="none" w:sz="0" w:space="0" w:color="auto"/>
                    <w:left w:val="none" w:sz="0" w:space="0" w:color="auto"/>
                    <w:bottom w:val="none" w:sz="0" w:space="0" w:color="auto"/>
                    <w:right w:val="none" w:sz="0" w:space="0" w:color="auto"/>
                  </w:divBdr>
                </w:div>
                <w:div w:id="576938835">
                  <w:marLeft w:val="0"/>
                  <w:marRight w:val="0"/>
                  <w:marTop w:val="138"/>
                  <w:marBottom w:val="138"/>
                  <w:divBdr>
                    <w:top w:val="none" w:sz="0" w:space="0" w:color="auto"/>
                    <w:left w:val="none" w:sz="0" w:space="0" w:color="auto"/>
                    <w:bottom w:val="none" w:sz="0" w:space="0" w:color="auto"/>
                    <w:right w:val="none" w:sz="0" w:space="0" w:color="auto"/>
                  </w:divBdr>
                </w:div>
                <w:div w:id="184179006">
                  <w:marLeft w:val="0"/>
                  <w:marRight w:val="0"/>
                  <w:marTop w:val="138"/>
                  <w:marBottom w:val="138"/>
                  <w:divBdr>
                    <w:top w:val="none" w:sz="0" w:space="0" w:color="auto"/>
                    <w:left w:val="none" w:sz="0" w:space="0" w:color="auto"/>
                    <w:bottom w:val="none" w:sz="0" w:space="0" w:color="auto"/>
                    <w:right w:val="none" w:sz="0" w:space="0" w:color="auto"/>
                  </w:divBdr>
                </w:div>
                <w:div w:id="1044450729">
                  <w:blockQuote w:val="1"/>
                  <w:marLeft w:val="0"/>
                  <w:marRight w:val="0"/>
                  <w:marTop w:val="0"/>
                  <w:marBottom w:val="230"/>
                  <w:divBdr>
                    <w:top w:val="none" w:sz="0" w:space="0" w:color="auto"/>
                    <w:left w:val="single" w:sz="24" w:space="9" w:color="EEEEEE"/>
                    <w:bottom w:val="none" w:sz="0" w:space="0" w:color="auto"/>
                    <w:right w:val="none" w:sz="0" w:space="0" w:color="auto"/>
                  </w:divBdr>
                </w:div>
                <w:div w:id="89593142">
                  <w:marLeft w:val="0"/>
                  <w:marRight w:val="0"/>
                  <w:marTop w:val="138"/>
                  <w:marBottom w:val="138"/>
                  <w:divBdr>
                    <w:top w:val="none" w:sz="0" w:space="0" w:color="auto"/>
                    <w:left w:val="none" w:sz="0" w:space="0" w:color="auto"/>
                    <w:bottom w:val="none" w:sz="0" w:space="0" w:color="auto"/>
                    <w:right w:val="none" w:sz="0" w:space="0" w:color="auto"/>
                  </w:divBdr>
                </w:div>
                <w:div w:id="1473399196">
                  <w:marLeft w:val="0"/>
                  <w:marRight w:val="0"/>
                  <w:marTop w:val="138"/>
                  <w:marBottom w:val="138"/>
                  <w:divBdr>
                    <w:top w:val="none" w:sz="0" w:space="0" w:color="auto"/>
                    <w:left w:val="none" w:sz="0" w:space="0" w:color="auto"/>
                    <w:bottom w:val="none" w:sz="0" w:space="0" w:color="auto"/>
                    <w:right w:val="none" w:sz="0" w:space="0" w:color="auto"/>
                  </w:divBdr>
                </w:div>
                <w:div w:id="1936209829">
                  <w:marLeft w:val="0"/>
                  <w:marRight w:val="0"/>
                  <w:marTop w:val="138"/>
                  <w:marBottom w:val="138"/>
                  <w:divBdr>
                    <w:top w:val="none" w:sz="0" w:space="0" w:color="auto"/>
                    <w:left w:val="none" w:sz="0" w:space="0" w:color="auto"/>
                    <w:bottom w:val="none" w:sz="0" w:space="0" w:color="auto"/>
                    <w:right w:val="none" w:sz="0" w:space="0" w:color="auto"/>
                  </w:divBdr>
                </w:div>
                <w:div w:id="1605769903">
                  <w:marLeft w:val="0"/>
                  <w:marRight w:val="0"/>
                  <w:marTop w:val="138"/>
                  <w:marBottom w:val="138"/>
                  <w:divBdr>
                    <w:top w:val="none" w:sz="0" w:space="0" w:color="auto"/>
                    <w:left w:val="none" w:sz="0" w:space="0" w:color="auto"/>
                    <w:bottom w:val="none" w:sz="0" w:space="0" w:color="auto"/>
                    <w:right w:val="none" w:sz="0" w:space="0" w:color="auto"/>
                  </w:divBdr>
                </w:div>
                <w:div w:id="705450248">
                  <w:blockQuote w:val="1"/>
                  <w:marLeft w:val="0"/>
                  <w:marRight w:val="0"/>
                  <w:marTop w:val="0"/>
                  <w:marBottom w:val="230"/>
                  <w:divBdr>
                    <w:top w:val="none" w:sz="0" w:space="0" w:color="auto"/>
                    <w:left w:val="single" w:sz="24" w:space="9" w:color="EEEEEE"/>
                    <w:bottom w:val="none" w:sz="0" w:space="0" w:color="auto"/>
                    <w:right w:val="none" w:sz="0" w:space="0" w:color="auto"/>
                  </w:divBdr>
                </w:div>
                <w:div w:id="1286424370">
                  <w:marLeft w:val="0"/>
                  <w:marRight w:val="0"/>
                  <w:marTop w:val="138"/>
                  <w:marBottom w:val="138"/>
                  <w:divBdr>
                    <w:top w:val="none" w:sz="0" w:space="0" w:color="auto"/>
                    <w:left w:val="none" w:sz="0" w:space="0" w:color="auto"/>
                    <w:bottom w:val="none" w:sz="0" w:space="0" w:color="auto"/>
                    <w:right w:val="none" w:sz="0" w:space="0" w:color="auto"/>
                  </w:divBdr>
                </w:div>
                <w:div w:id="1623418301">
                  <w:marLeft w:val="0"/>
                  <w:marRight w:val="0"/>
                  <w:marTop w:val="138"/>
                  <w:marBottom w:val="138"/>
                  <w:divBdr>
                    <w:top w:val="none" w:sz="0" w:space="0" w:color="auto"/>
                    <w:left w:val="none" w:sz="0" w:space="0" w:color="auto"/>
                    <w:bottom w:val="none" w:sz="0" w:space="0" w:color="auto"/>
                    <w:right w:val="none" w:sz="0" w:space="0" w:color="auto"/>
                  </w:divBdr>
                </w:div>
                <w:div w:id="450902679">
                  <w:marLeft w:val="0"/>
                  <w:marRight w:val="0"/>
                  <w:marTop w:val="138"/>
                  <w:marBottom w:val="138"/>
                  <w:divBdr>
                    <w:top w:val="none" w:sz="0" w:space="0" w:color="auto"/>
                    <w:left w:val="none" w:sz="0" w:space="0" w:color="auto"/>
                    <w:bottom w:val="none" w:sz="0" w:space="0" w:color="auto"/>
                    <w:right w:val="none" w:sz="0" w:space="0" w:color="auto"/>
                  </w:divBdr>
                </w:div>
                <w:div w:id="1161040363">
                  <w:marLeft w:val="0"/>
                  <w:marRight w:val="0"/>
                  <w:marTop w:val="138"/>
                  <w:marBottom w:val="138"/>
                  <w:divBdr>
                    <w:top w:val="none" w:sz="0" w:space="0" w:color="auto"/>
                    <w:left w:val="none" w:sz="0" w:space="0" w:color="auto"/>
                    <w:bottom w:val="none" w:sz="0" w:space="0" w:color="auto"/>
                    <w:right w:val="none" w:sz="0" w:space="0" w:color="auto"/>
                  </w:divBdr>
                </w:div>
                <w:div w:id="1601524908">
                  <w:blockQuote w:val="1"/>
                  <w:marLeft w:val="0"/>
                  <w:marRight w:val="0"/>
                  <w:marTop w:val="0"/>
                  <w:marBottom w:val="230"/>
                  <w:divBdr>
                    <w:top w:val="none" w:sz="0" w:space="0" w:color="auto"/>
                    <w:left w:val="single" w:sz="24" w:space="9" w:color="EEEEEE"/>
                    <w:bottom w:val="none" w:sz="0" w:space="0" w:color="auto"/>
                    <w:right w:val="none" w:sz="0" w:space="0" w:color="auto"/>
                  </w:divBdr>
                </w:div>
                <w:div w:id="1933587356">
                  <w:marLeft w:val="0"/>
                  <w:marRight w:val="0"/>
                  <w:marTop w:val="138"/>
                  <w:marBottom w:val="138"/>
                  <w:divBdr>
                    <w:top w:val="none" w:sz="0" w:space="0" w:color="auto"/>
                    <w:left w:val="none" w:sz="0" w:space="0" w:color="auto"/>
                    <w:bottom w:val="none" w:sz="0" w:space="0" w:color="auto"/>
                    <w:right w:val="none" w:sz="0" w:space="0" w:color="auto"/>
                  </w:divBdr>
                </w:div>
                <w:div w:id="2045057274">
                  <w:marLeft w:val="0"/>
                  <w:marRight w:val="0"/>
                  <w:marTop w:val="138"/>
                  <w:marBottom w:val="138"/>
                  <w:divBdr>
                    <w:top w:val="none" w:sz="0" w:space="0" w:color="auto"/>
                    <w:left w:val="none" w:sz="0" w:space="0" w:color="auto"/>
                    <w:bottom w:val="none" w:sz="0" w:space="0" w:color="auto"/>
                    <w:right w:val="none" w:sz="0" w:space="0" w:color="auto"/>
                  </w:divBdr>
                </w:div>
                <w:div w:id="824056517">
                  <w:marLeft w:val="0"/>
                  <w:marRight w:val="0"/>
                  <w:marTop w:val="138"/>
                  <w:marBottom w:val="138"/>
                  <w:divBdr>
                    <w:top w:val="none" w:sz="0" w:space="0" w:color="auto"/>
                    <w:left w:val="none" w:sz="0" w:space="0" w:color="auto"/>
                    <w:bottom w:val="none" w:sz="0" w:space="0" w:color="auto"/>
                    <w:right w:val="none" w:sz="0" w:space="0" w:color="auto"/>
                  </w:divBdr>
                </w:div>
                <w:div w:id="256864644">
                  <w:marLeft w:val="0"/>
                  <w:marRight w:val="0"/>
                  <w:marTop w:val="138"/>
                  <w:marBottom w:val="138"/>
                  <w:divBdr>
                    <w:top w:val="none" w:sz="0" w:space="0" w:color="auto"/>
                    <w:left w:val="none" w:sz="0" w:space="0" w:color="auto"/>
                    <w:bottom w:val="none" w:sz="0" w:space="0" w:color="auto"/>
                    <w:right w:val="none" w:sz="0" w:space="0" w:color="auto"/>
                  </w:divBdr>
                </w:div>
                <w:div w:id="186330660">
                  <w:blockQuote w:val="1"/>
                  <w:marLeft w:val="0"/>
                  <w:marRight w:val="0"/>
                  <w:marTop w:val="0"/>
                  <w:marBottom w:val="230"/>
                  <w:divBdr>
                    <w:top w:val="none" w:sz="0" w:space="0" w:color="auto"/>
                    <w:left w:val="single" w:sz="24" w:space="9" w:color="EEEEEE"/>
                    <w:bottom w:val="none" w:sz="0" w:space="0" w:color="auto"/>
                    <w:right w:val="none" w:sz="0" w:space="0" w:color="auto"/>
                  </w:divBdr>
                </w:div>
                <w:div w:id="769815467">
                  <w:marLeft w:val="0"/>
                  <w:marRight w:val="0"/>
                  <w:marTop w:val="138"/>
                  <w:marBottom w:val="138"/>
                  <w:divBdr>
                    <w:top w:val="none" w:sz="0" w:space="0" w:color="auto"/>
                    <w:left w:val="none" w:sz="0" w:space="0" w:color="auto"/>
                    <w:bottom w:val="none" w:sz="0" w:space="0" w:color="auto"/>
                    <w:right w:val="none" w:sz="0" w:space="0" w:color="auto"/>
                  </w:divBdr>
                </w:div>
                <w:div w:id="233397552">
                  <w:marLeft w:val="0"/>
                  <w:marRight w:val="0"/>
                  <w:marTop w:val="138"/>
                  <w:marBottom w:val="138"/>
                  <w:divBdr>
                    <w:top w:val="none" w:sz="0" w:space="0" w:color="auto"/>
                    <w:left w:val="none" w:sz="0" w:space="0" w:color="auto"/>
                    <w:bottom w:val="none" w:sz="0" w:space="0" w:color="auto"/>
                    <w:right w:val="none" w:sz="0" w:space="0" w:color="auto"/>
                  </w:divBdr>
                </w:div>
                <w:div w:id="360521105">
                  <w:blockQuote w:val="1"/>
                  <w:marLeft w:val="0"/>
                  <w:marRight w:val="0"/>
                  <w:marTop w:val="0"/>
                  <w:marBottom w:val="230"/>
                  <w:divBdr>
                    <w:top w:val="none" w:sz="0" w:space="0" w:color="auto"/>
                    <w:left w:val="single" w:sz="24" w:space="9" w:color="EEEEEE"/>
                    <w:bottom w:val="none" w:sz="0" w:space="0" w:color="auto"/>
                    <w:right w:val="none" w:sz="0" w:space="0" w:color="auto"/>
                  </w:divBdr>
                </w:div>
                <w:div w:id="1604269181">
                  <w:marLeft w:val="0"/>
                  <w:marRight w:val="0"/>
                  <w:marTop w:val="138"/>
                  <w:marBottom w:val="138"/>
                  <w:divBdr>
                    <w:top w:val="none" w:sz="0" w:space="0" w:color="auto"/>
                    <w:left w:val="none" w:sz="0" w:space="0" w:color="auto"/>
                    <w:bottom w:val="none" w:sz="0" w:space="0" w:color="auto"/>
                    <w:right w:val="none" w:sz="0" w:space="0" w:color="auto"/>
                  </w:divBdr>
                </w:div>
                <w:div w:id="1132095523">
                  <w:marLeft w:val="0"/>
                  <w:marRight w:val="0"/>
                  <w:marTop w:val="138"/>
                  <w:marBottom w:val="138"/>
                  <w:divBdr>
                    <w:top w:val="none" w:sz="0" w:space="0" w:color="auto"/>
                    <w:left w:val="none" w:sz="0" w:space="0" w:color="auto"/>
                    <w:bottom w:val="none" w:sz="0" w:space="0" w:color="auto"/>
                    <w:right w:val="none" w:sz="0" w:space="0" w:color="auto"/>
                  </w:divBdr>
                </w:div>
              </w:divsChild>
            </w:div>
          </w:divsChild>
        </w:div>
      </w:divsChild>
    </w:div>
    <w:div w:id="1623462578">
      <w:bodyDiv w:val="1"/>
      <w:marLeft w:val="0"/>
      <w:marRight w:val="0"/>
      <w:marTop w:val="0"/>
      <w:marBottom w:val="0"/>
      <w:divBdr>
        <w:top w:val="none" w:sz="0" w:space="0" w:color="auto"/>
        <w:left w:val="none" w:sz="0" w:space="0" w:color="auto"/>
        <w:bottom w:val="none" w:sz="0" w:space="0" w:color="auto"/>
        <w:right w:val="none" w:sz="0" w:space="0" w:color="auto"/>
      </w:divBdr>
      <w:divsChild>
        <w:div w:id="1427652908">
          <w:marLeft w:val="0"/>
          <w:marRight w:val="0"/>
          <w:marTop w:val="0"/>
          <w:marBottom w:val="0"/>
          <w:divBdr>
            <w:top w:val="none" w:sz="0" w:space="0" w:color="auto"/>
            <w:left w:val="none" w:sz="0" w:space="0" w:color="auto"/>
            <w:bottom w:val="none" w:sz="0" w:space="0" w:color="auto"/>
            <w:right w:val="none" w:sz="0" w:space="0" w:color="auto"/>
          </w:divBdr>
        </w:div>
      </w:divsChild>
    </w:div>
    <w:div w:id="1689329480">
      <w:bodyDiv w:val="1"/>
      <w:marLeft w:val="0"/>
      <w:marRight w:val="0"/>
      <w:marTop w:val="0"/>
      <w:marBottom w:val="0"/>
      <w:divBdr>
        <w:top w:val="none" w:sz="0" w:space="0" w:color="auto"/>
        <w:left w:val="none" w:sz="0" w:space="0" w:color="auto"/>
        <w:bottom w:val="none" w:sz="0" w:space="0" w:color="auto"/>
        <w:right w:val="none" w:sz="0" w:space="0" w:color="auto"/>
      </w:divBdr>
      <w:divsChild>
        <w:div w:id="1205681272">
          <w:marLeft w:val="0"/>
          <w:marRight w:val="0"/>
          <w:marTop w:val="0"/>
          <w:marBottom w:val="288"/>
          <w:divBdr>
            <w:top w:val="none" w:sz="0" w:space="0" w:color="auto"/>
            <w:left w:val="none" w:sz="0" w:space="0" w:color="auto"/>
            <w:bottom w:val="none" w:sz="0" w:space="0" w:color="auto"/>
            <w:right w:val="none" w:sz="0" w:space="0" w:color="auto"/>
          </w:divBdr>
        </w:div>
      </w:divsChild>
    </w:div>
    <w:div w:id="1774671461">
      <w:bodyDiv w:val="1"/>
      <w:marLeft w:val="0"/>
      <w:marRight w:val="0"/>
      <w:marTop w:val="0"/>
      <w:marBottom w:val="0"/>
      <w:divBdr>
        <w:top w:val="none" w:sz="0" w:space="0" w:color="auto"/>
        <w:left w:val="none" w:sz="0" w:space="0" w:color="auto"/>
        <w:bottom w:val="none" w:sz="0" w:space="0" w:color="auto"/>
        <w:right w:val="none" w:sz="0" w:space="0" w:color="auto"/>
      </w:divBdr>
      <w:divsChild>
        <w:div w:id="271861279">
          <w:marLeft w:val="0"/>
          <w:marRight w:val="0"/>
          <w:marTop w:val="0"/>
          <w:marBottom w:val="288"/>
          <w:divBdr>
            <w:top w:val="none" w:sz="0" w:space="0" w:color="auto"/>
            <w:left w:val="none" w:sz="0" w:space="0" w:color="auto"/>
            <w:bottom w:val="none" w:sz="0" w:space="0" w:color="auto"/>
            <w:right w:val="none" w:sz="0" w:space="0" w:color="auto"/>
          </w:divBdr>
        </w:div>
        <w:div w:id="1362244623">
          <w:marLeft w:val="0"/>
          <w:marRight w:val="0"/>
          <w:marTop w:val="0"/>
          <w:marBottom w:val="288"/>
          <w:divBdr>
            <w:top w:val="none" w:sz="0" w:space="0" w:color="auto"/>
            <w:left w:val="none" w:sz="0" w:space="0" w:color="auto"/>
            <w:bottom w:val="none" w:sz="0" w:space="0" w:color="auto"/>
            <w:right w:val="none" w:sz="0" w:space="0" w:color="auto"/>
          </w:divBdr>
        </w:div>
        <w:div w:id="1508908934">
          <w:marLeft w:val="0"/>
          <w:marRight w:val="0"/>
          <w:marTop w:val="0"/>
          <w:marBottom w:val="28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habrahabr.ru/post/189796/" TargetMode="External"/><Relationship Id="rId117" Type="http://schemas.openxmlformats.org/officeDocument/2006/relationships/hyperlink" Target="https://habrahabr.ru/sandbox/" TargetMode="External"/><Relationship Id="rId21" Type="http://schemas.openxmlformats.org/officeDocument/2006/relationships/hyperlink" Target="https://wp-kama.ru/id_6310/sintaksis-php-5-3-5-4-5-5-5-6-7-chto-novogo.html" TargetMode="External"/><Relationship Id="rId42" Type="http://schemas.openxmlformats.org/officeDocument/2006/relationships/hyperlink" Target="https://wp-kama.ru/id_6310/sintaksis-php-5-3-5-4-5-5-5-6-7-chto-novogo.html" TargetMode="External"/><Relationship Id="rId47" Type="http://schemas.openxmlformats.org/officeDocument/2006/relationships/hyperlink" Target="https://wp-kama.ru/id_6310/sintaksis-php-5-3-5-4-5-5-5-6-7-chto-novogo.html" TargetMode="External"/><Relationship Id="rId63" Type="http://schemas.openxmlformats.org/officeDocument/2006/relationships/hyperlink" Target="https://tproger.ru/category/translations/" TargetMode="External"/><Relationship Id="rId68" Type="http://schemas.openxmlformats.org/officeDocument/2006/relationships/hyperlink" Target="https://tproger.ru/translations/design-patterns-simple-words-1/" TargetMode="External"/><Relationship Id="rId84" Type="http://schemas.openxmlformats.org/officeDocument/2006/relationships/hyperlink" Target="https://ru.wikipedia.org/wiki/%D0%9F%D0%BE%D1%80%D0%BE%D0%B6%D0%B4%D0%B0%D1%8E%D1%89%D0%B8%D0%B5_%D1%88%D0%B0%D0%B1%D0%BB%D0%BE%D0%BD%D1%8B_%D0%BF%D1%80%D0%BE%D0%B5%D0%BA%D1%82%D0%B8%D1%80%D0%BE%D0%B2%D0%B0%D0%BD%D0%B8%D1%8F" TargetMode="External"/><Relationship Id="rId89" Type="http://schemas.openxmlformats.org/officeDocument/2006/relationships/hyperlink" Target="https://tproger.ru/translations/design-patterns-simple-words-1/" TargetMode="External"/><Relationship Id="rId112" Type="http://schemas.openxmlformats.org/officeDocument/2006/relationships/hyperlink" Target="https://github.com/faif/python-patterns/blob/master/behavioral/chain.py" TargetMode="External"/><Relationship Id="rId16" Type="http://schemas.openxmlformats.org/officeDocument/2006/relationships/hyperlink" Target="https://wp-kama.ru/id_6310/sintaksis-php-5-3-5-4-5-5-5-6-7-chto-novogo.html" TargetMode="External"/><Relationship Id="rId107" Type="http://schemas.openxmlformats.org/officeDocument/2006/relationships/hyperlink" Target="https://tproger.ru/translations/design-patterns-simple-words-3/" TargetMode="External"/><Relationship Id="rId11" Type="http://schemas.openxmlformats.org/officeDocument/2006/relationships/hyperlink" Target="http://ru2.php.net/manual/en/language.types.string.php" TargetMode="External"/><Relationship Id="rId32" Type="http://schemas.openxmlformats.org/officeDocument/2006/relationships/hyperlink" Target="https://wp-kama.ru/id_6310/sintaksis-php-5-3-5-4-5-5-5-6-7-chto-novogo.html" TargetMode="External"/><Relationship Id="rId37" Type="http://schemas.openxmlformats.org/officeDocument/2006/relationships/hyperlink" Target="http://php.net/manual/ru/migration70.new-features.php" TargetMode="External"/><Relationship Id="rId53" Type="http://schemas.openxmlformats.org/officeDocument/2006/relationships/hyperlink" Target="https://wp-kama.ru/id_6310/sintaksis-php-5-3-5-4-5-5-5-6-7-chto-novogo.html" TargetMode="External"/><Relationship Id="rId58" Type="http://schemas.openxmlformats.org/officeDocument/2006/relationships/hyperlink" Target="http://www.skillz.ru/dev/php/article-php7-whats-new-part-2.html" TargetMode="External"/><Relationship Id="rId74" Type="http://schemas.openxmlformats.org/officeDocument/2006/relationships/hyperlink" Target="https://tproger.ru/translations/design-patterns-simple-words-2/" TargetMode="External"/><Relationship Id="rId79" Type="http://schemas.openxmlformats.org/officeDocument/2006/relationships/hyperlink" Target="https://tproger.ru/category/translations/" TargetMode="External"/><Relationship Id="rId102" Type="http://schemas.openxmlformats.org/officeDocument/2006/relationships/hyperlink" Target="https://tproger.ru/translations/design-patterns-simple-words-3/" TargetMode="External"/><Relationship Id="rId5" Type="http://schemas.openxmlformats.org/officeDocument/2006/relationships/hyperlink" Target="http://dev.mysql.com/doc/refman/5.0/en/show-create-table.html" TargetMode="External"/><Relationship Id="rId61" Type="http://schemas.openxmlformats.org/officeDocument/2006/relationships/hyperlink" Target="https://github.com/php/php-src/blob/PHP-7.1.0/UPGRADING" TargetMode="External"/><Relationship Id="rId82" Type="http://schemas.openxmlformats.org/officeDocument/2006/relationships/hyperlink" Target="https://tproger.ru/translations/design-patterns-simple-words-2/" TargetMode="External"/><Relationship Id="rId90" Type="http://schemas.openxmlformats.org/officeDocument/2006/relationships/hyperlink" Target="https://tproger.ru/translations/design-patterns-simple-words-1/" TargetMode="External"/><Relationship Id="rId95" Type="http://schemas.openxmlformats.org/officeDocument/2006/relationships/hyperlink" Target="https://github.com/kamranahmedse" TargetMode="External"/><Relationship Id="rId19" Type="http://schemas.openxmlformats.org/officeDocument/2006/relationships/hyperlink" Target="https://wp-kama.ru/id_6310/sintaksis-php-5-3-5-4-5-5-5-6-7-chto-novogo.html" TargetMode="External"/><Relationship Id="rId14" Type="http://schemas.openxmlformats.org/officeDocument/2006/relationships/hyperlink" Target="http://php.net/namespaces" TargetMode="External"/><Relationship Id="rId22" Type="http://schemas.openxmlformats.org/officeDocument/2006/relationships/hyperlink" Target="http://php.net/manual/ru/migration55.new-features.php" TargetMode="External"/><Relationship Id="rId27" Type="http://schemas.openxmlformats.org/officeDocument/2006/relationships/hyperlink" Target="http://php.net/manual/en/language.generators.syntax.php" TargetMode="External"/><Relationship Id="rId30" Type="http://schemas.openxmlformats.org/officeDocument/2006/relationships/hyperlink" Target="https://wp-kama.ru/function/wp_check_password" TargetMode="External"/><Relationship Id="rId35" Type="http://schemas.openxmlformats.org/officeDocument/2006/relationships/hyperlink" Target="https://wp-kama.ru/id_6310/sintaksis-php-5-3-5-4-5-5-5-6-7-chto-novogo.html" TargetMode="External"/><Relationship Id="rId43" Type="http://schemas.openxmlformats.org/officeDocument/2006/relationships/hyperlink" Target="https://habrahabr.ru/post/248721/" TargetMode="External"/><Relationship Id="rId48" Type="http://schemas.openxmlformats.org/officeDocument/2006/relationships/hyperlink" Target="https://wp-kama.ru/id_6310/sintaksis-php-5-3-5-4-5-5-5-6-7-chto-novogo.html" TargetMode="External"/><Relationship Id="rId56" Type="http://schemas.openxmlformats.org/officeDocument/2006/relationships/hyperlink" Target="https://wiki.php.net/rfc/unicode_escape" TargetMode="External"/><Relationship Id="rId64" Type="http://schemas.openxmlformats.org/officeDocument/2006/relationships/hyperlink" Target="https://cdn.tproger.ru/wp-content/uploads/2017/05/designpatternsmini.png" TargetMode="External"/><Relationship Id="rId69" Type="http://schemas.openxmlformats.org/officeDocument/2006/relationships/hyperlink" Target="https://tproger.ru/translations/design-patterns-simple-words-3/" TargetMode="External"/><Relationship Id="rId77" Type="http://schemas.openxmlformats.org/officeDocument/2006/relationships/hyperlink" Target="https://tproger.ru/translations/design-patterns-simple-words-2/" TargetMode="External"/><Relationship Id="rId100" Type="http://schemas.openxmlformats.org/officeDocument/2006/relationships/hyperlink" Target="https://tproger.ru/translations/design-patterns-simple-words-3/" TargetMode="External"/><Relationship Id="rId105" Type="http://schemas.openxmlformats.org/officeDocument/2006/relationships/hyperlink" Target="https://tproger.ru/translations/design-patterns-simple-words-3/" TargetMode="External"/><Relationship Id="rId113" Type="http://schemas.openxmlformats.org/officeDocument/2006/relationships/hyperlink" Target="https://ru.wikipedia.org/wiki/%D0%9A%D0%BE%D0%BC%D0%B0%D0%BD%D0%B4%D0%B0_(%D1%88%D0%B0%D0%B1%D0%BB%D0%BE%D0%BD_%D0%BF%D1%80%D0%BE%D0%B5%D0%BA%D1%82%D0%B8%D1%80%D0%BE%D0%B2%D0%B0%D0%BD%D0%B8%D1%8F)" TargetMode="External"/><Relationship Id="rId118" Type="http://schemas.openxmlformats.org/officeDocument/2006/relationships/hyperlink" Target="https://habrahabr.ru/hub/yii/" TargetMode="External"/><Relationship Id="rId8" Type="http://schemas.openxmlformats.org/officeDocument/2006/relationships/hyperlink" Target="http://php.net/manual/ru/migration53.new-features.php" TargetMode="External"/><Relationship Id="rId51" Type="http://schemas.openxmlformats.org/officeDocument/2006/relationships/hyperlink" Target="https://wp-kama.ru/id_6310/sintaksis-php-5-3-5-4-5-5-5-6-7-chto-novogo.html" TargetMode="External"/><Relationship Id="rId72" Type="http://schemas.openxmlformats.org/officeDocument/2006/relationships/hyperlink" Target="https://tproger.ru/translations/design-patterns-simple-words-2/" TargetMode="External"/><Relationship Id="rId80" Type="http://schemas.openxmlformats.org/officeDocument/2006/relationships/hyperlink" Target="https://github.com/kamranahmedse" TargetMode="External"/><Relationship Id="rId85" Type="http://schemas.openxmlformats.org/officeDocument/2006/relationships/hyperlink" Target="https://tproger.ru/translations/design-patterns-simple-words-1/" TargetMode="External"/><Relationship Id="rId93" Type="http://schemas.openxmlformats.org/officeDocument/2006/relationships/hyperlink" Target="https://ru.wikipedia.org/wiki/%D0%A4%D0%B0%D0%B1%D1%80%D0%B8%D1%87%D0%BD%D1%8B%D0%B9_%D0%BC%D0%B5%D1%82%D0%BE%D0%B4_(%D1%88%D0%B0%D0%B1%D0%BB%D0%BE%D0%BD_%D0%BF%D1%80%D0%BE%D0%B5%D0%BA%D1%82%D0%B8%D1%80%D0%BE%D0%B2%D0%B0%D0%BD%D0%B8%D1%8F)" TargetMode="External"/><Relationship Id="rId98" Type="http://schemas.openxmlformats.org/officeDocument/2006/relationships/hyperlink" Target="https://tproger.ru/translations/design-patterns-simple-words-2/" TargetMode="External"/><Relationship Id="rId12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php.net/nowdoc" TargetMode="External"/><Relationship Id="rId17" Type="http://schemas.openxmlformats.org/officeDocument/2006/relationships/hyperlink" Target="http://php.net/manual/ru/migration54.new-features.php" TargetMode="External"/><Relationship Id="rId25" Type="http://schemas.openxmlformats.org/officeDocument/2006/relationships/hyperlink" Target="https://wp-kama.ru/id_6310/sintaksis-php-5-3-5-4-5-5-5-6-7-chto-novogo.html" TargetMode="External"/><Relationship Id="rId33" Type="http://schemas.openxmlformats.org/officeDocument/2006/relationships/hyperlink" Target="http://php.net/manual/ru/migration56.new-features.php" TargetMode="External"/><Relationship Id="rId38" Type="http://schemas.openxmlformats.org/officeDocument/2006/relationships/hyperlink" Target="https://wp-kama.ru/wp-content/uploads/2016/01/php7-infographic.png" TargetMode="External"/><Relationship Id="rId46" Type="http://schemas.openxmlformats.org/officeDocument/2006/relationships/hyperlink" Target="https://wp-kama.ru/id_6310/sintaksis-php-5-3-5-4-5-5-5-6-7-chto-novogo.html" TargetMode="External"/><Relationship Id="rId59" Type="http://schemas.openxmlformats.org/officeDocument/2006/relationships/hyperlink" Target="https://wiki.php.net/rfc/iterable" TargetMode="External"/><Relationship Id="rId67" Type="http://schemas.openxmlformats.org/officeDocument/2006/relationships/hyperlink" Target="https://ru.wikipedia.org/wiki/%D0%A8%D0%B0%D0%B1%D0%BB%D0%BE%D0%BD_%D0%BF%D1%80%D0%BE%D0%B5%D0%BA%D1%82%D0%B8%D1%80%D0%BE%D0%B2%D0%B0%D0%BD%D0%B8%D1%8F" TargetMode="External"/><Relationship Id="rId103" Type="http://schemas.openxmlformats.org/officeDocument/2006/relationships/hyperlink" Target="https://tproger.ru/translations/design-patterns-simple-words-3/" TargetMode="External"/><Relationship Id="rId108" Type="http://schemas.openxmlformats.org/officeDocument/2006/relationships/hyperlink" Target="https://tproger.ru/translations/design-patterns-simple-words-3/" TargetMode="External"/><Relationship Id="rId116" Type="http://schemas.openxmlformats.org/officeDocument/2006/relationships/hyperlink" Target="https://habrahabr.ru/hub/php/" TargetMode="External"/><Relationship Id="rId20" Type="http://schemas.openxmlformats.org/officeDocument/2006/relationships/hyperlink" Target="https://wp-kama.ru/id_6310/sintaksis-php-5-3-5-4-5-5-5-6-7-chto-novogo.html" TargetMode="External"/><Relationship Id="rId41" Type="http://schemas.openxmlformats.org/officeDocument/2006/relationships/hyperlink" Target="https://wp-kama.ru/id_6310/sintaksis-php-5-3-5-4-5-5-5-6-7-chto-novogo.html" TargetMode="External"/><Relationship Id="rId54" Type="http://schemas.openxmlformats.org/officeDocument/2006/relationships/hyperlink" Target="https://wiki.php.net/rfc/generator-delegation" TargetMode="External"/><Relationship Id="rId62" Type="http://schemas.openxmlformats.org/officeDocument/2006/relationships/hyperlink" Target="http://www.skillz.ru/dev/php/article-php71-whats-new.html" TargetMode="External"/><Relationship Id="rId70" Type="http://schemas.openxmlformats.org/officeDocument/2006/relationships/hyperlink" Target="https://ru.wikipedia.org/wiki/%D0%A1%D1%82%D1%80%D1%83%D0%BA%D1%82%D1%83%D1%80%D0%BD%D1%8B%D0%B5_%D1%88%D0%B0%D0%B1%D0%BB%D0%BE%D0%BD%D1%8B_%D0%BF%D1%80%D0%BE%D0%B5%D0%BA%D1%82%D0%B8%D1%80%D0%BE%D0%B2%D0%B0%D0%BD%D0%B8%D1%8F" TargetMode="External"/><Relationship Id="rId75" Type="http://schemas.openxmlformats.org/officeDocument/2006/relationships/hyperlink" Target="https://tproger.ru/translations/design-patterns-simple-words-2/" TargetMode="External"/><Relationship Id="rId83" Type="http://schemas.openxmlformats.org/officeDocument/2006/relationships/hyperlink" Target="https://tproger.ru/translations/design-patterns-simple-words-3/" TargetMode="External"/><Relationship Id="rId88" Type="http://schemas.openxmlformats.org/officeDocument/2006/relationships/hyperlink" Target="https://tproger.ru/translations/design-patterns-simple-words-1/" TargetMode="External"/><Relationship Id="rId91" Type="http://schemas.openxmlformats.org/officeDocument/2006/relationships/hyperlink" Target="https://en.wikipedia.org/wiki/Factory_(object-oriented_programming)" TargetMode="External"/><Relationship Id="rId96" Type="http://schemas.openxmlformats.org/officeDocument/2006/relationships/hyperlink" Target="https://ru.wikipedia.org/wiki/%D0%A8%D0%B0%D0%B1%D0%BB%D0%BE%D0%BD_%D0%BF%D1%80%D0%BE%D0%B5%D0%BA%D1%82%D0%B8%D1%80%D0%BE%D0%B2%D0%B0%D0%BD%D0%B8%D1%8F" TargetMode="External"/><Relationship Id="rId111" Type="http://schemas.openxmlformats.org/officeDocument/2006/relationships/hyperlink" Target="https://github.com/iluwatar/java-design-patterns/tree/master/chain" TargetMode="External"/><Relationship Id="rId1" Type="http://schemas.openxmlformats.org/officeDocument/2006/relationships/numbering" Target="numbering.xml"/><Relationship Id="rId6" Type="http://schemas.openxmlformats.org/officeDocument/2006/relationships/hyperlink" Target="https://wp-kama.ru/id_6310/sintaksis-php-5-3-5-4-5-5-5-6-7-chto-novogo.html" TargetMode="External"/><Relationship Id="rId15" Type="http://schemas.openxmlformats.org/officeDocument/2006/relationships/hyperlink" Target="http://php.net/manual/ru/language.oop5.late-static-bindings.php" TargetMode="External"/><Relationship Id="rId23" Type="http://schemas.openxmlformats.org/officeDocument/2006/relationships/hyperlink" Target="http://php.net/manual/ru/function.list.php" TargetMode="External"/><Relationship Id="rId28" Type="http://schemas.openxmlformats.org/officeDocument/2006/relationships/hyperlink" Target="https://wp-kama.ru/id_6310/sintaksis-php-5-3-5-4-5-5-5-6-7-chto-novogo.html" TargetMode="External"/><Relationship Id="rId36" Type="http://schemas.openxmlformats.org/officeDocument/2006/relationships/hyperlink" Target="https://habrahabr.ru/post/234899/" TargetMode="External"/><Relationship Id="rId49" Type="http://schemas.openxmlformats.org/officeDocument/2006/relationships/hyperlink" Target="http://php.net/manual/ru/language.oop5.anonymous.php" TargetMode="External"/><Relationship Id="rId57" Type="http://schemas.openxmlformats.org/officeDocument/2006/relationships/hyperlink" Target="http://www.skillz.ru/dev/php/article-php7-whats-new.html" TargetMode="External"/><Relationship Id="rId106" Type="http://schemas.openxmlformats.org/officeDocument/2006/relationships/hyperlink" Target="https://tproger.ru/translations/design-patterns-simple-words-3/" TargetMode="External"/><Relationship Id="rId114" Type="http://schemas.openxmlformats.org/officeDocument/2006/relationships/hyperlink" Target="https://habrahabr.ru/hub/webdev/" TargetMode="External"/><Relationship Id="rId119" Type="http://schemas.openxmlformats.org/officeDocument/2006/relationships/hyperlink" Target="https://habrahabr.ru/hub/php/" TargetMode="External"/><Relationship Id="rId10" Type="http://schemas.openxmlformats.org/officeDocument/2006/relationships/hyperlink" Target="https://wp-kama.ru/id_6310/sintaksis-php-5-3-5-4-5-5-5-6-7-chto-novogo.html" TargetMode="External"/><Relationship Id="rId31" Type="http://schemas.openxmlformats.org/officeDocument/2006/relationships/hyperlink" Target="http://habrahabr.ru/post/184220/" TargetMode="External"/><Relationship Id="rId44" Type="http://schemas.openxmlformats.org/officeDocument/2006/relationships/hyperlink" Target="https://habrahabr.ru/post/267799/" TargetMode="External"/><Relationship Id="rId52" Type="http://schemas.openxmlformats.org/officeDocument/2006/relationships/hyperlink" Target="https://wiki.php.net/rfc/generator-return-expressions" TargetMode="External"/><Relationship Id="rId60" Type="http://schemas.openxmlformats.org/officeDocument/2006/relationships/hyperlink" Target="https://wp-kama.ru/id_6310/%5bhttps:/wiki.php.net/rfc/iterable%5d(https:/wiki.php.net/rfc/nullable_types)" TargetMode="External"/><Relationship Id="rId65" Type="http://schemas.openxmlformats.org/officeDocument/2006/relationships/image" Target="media/image1.png"/><Relationship Id="rId73" Type="http://schemas.openxmlformats.org/officeDocument/2006/relationships/hyperlink" Target="https://tproger.ru/translations/design-patterns-simple-words-2/" TargetMode="External"/><Relationship Id="rId78" Type="http://schemas.openxmlformats.org/officeDocument/2006/relationships/hyperlink" Target="https://ru.wikipedia.org/wiki/%D0%90%D0%B4%D0%B0%D0%BF%D1%82%D0%B5%D1%80_(%D1%88%D0%B0%D0%B1%D0%BB%D0%BE%D0%BD_%D0%BF%D1%80%D0%BE%D0%B5%D0%BA%D1%82%D0%B8%D1%80%D0%BE%D0%B2%D0%B0%D0%BD%D0%B8%D1%8F)" TargetMode="External"/><Relationship Id="rId81" Type="http://schemas.openxmlformats.org/officeDocument/2006/relationships/hyperlink" Target="https://ru.wikipedia.org/wiki/%D0%A8%D0%B0%D0%B1%D0%BB%D0%BE%D0%BD_%D0%BF%D1%80%D0%BE%D0%B5%D0%BA%D1%82%D0%B8%D1%80%D0%BE%D0%B2%D0%B0%D0%BD%D0%B8%D1%8F" TargetMode="External"/><Relationship Id="rId86" Type="http://schemas.openxmlformats.org/officeDocument/2006/relationships/hyperlink" Target="https://tproger.ru/translations/design-patterns-simple-words-1/" TargetMode="External"/><Relationship Id="rId94" Type="http://schemas.openxmlformats.org/officeDocument/2006/relationships/hyperlink" Target="https://tproger.ru/category/translations/" TargetMode="External"/><Relationship Id="rId99" Type="http://schemas.openxmlformats.org/officeDocument/2006/relationships/hyperlink" Target="https://ru.wikipedia.org/wiki/%D0%9F%D0%BE%D0%B2%D0%B5%D0%B4%D0%B5%D0%BD%D1%87%D0%B5%D1%81%D0%BA%D0%B8%D0%B5_%D1%88%D0%B0%D0%B1%D0%BB%D0%BE%D0%BD%D1%8B_%D0%BF%D1%80%D0%BE%D0%B5%D0%BA%D1%82%D0%B8%D1%80%D0%BE%D0%B2%D0%B0%D0%BD%D0%B8%D1%8F" TargetMode="External"/><Relationship Id="rId101" Type="http://schemas.openxmlformats.org/officeDocument/2006/relationships/hyperlink" Target="https://tproger.ru/translations/design-patterns-simple-words-3/" TargetMode="External"/><Relationship Id="rId12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p-kama.ru/id_6310/sintaksis-php-5-3-5-4-5-5-5-6-7-chto-novogo.html" TargetMode="External"/><Relationship Id="rId13" Type="http://schemas.openxmlformats.org/officeDocument/2006/relationships/hyperlink" Target="https://wp-kama.ru/id_6310/sintaksis-php-5-3-5-4-5-5-5-6-7-chto-novogo.html" TargetMode="External"/><Relationship Id="rId18" Type="http://schemas.openxmlformats.org/officeDocument/2006/relationships/hyperlink" Target="http://php.net/manual/ru/language.oop5.traits.php" TargetMode="External"/><Relationship Id="rId39" Type="http://schemas.openxmlformats.org/officeDocument/2006/relationships/hyperlink" Target="http://talks.php.net/oz15" TargetMode="External"/><Relationship Id="rId109" Type="http://schemas.openxmlformats.org/officeDocument/2006/relationships/hyperlink" Target="https://tproger.ru/translations/design-patterns-simple-words-3/" TargetMode="External"/><Relationship Id="rId34" Type="http://schemas.openxmlformats.org/officeDocument/2006/relationships/hyperlink" Target="https://wp-kama.ru/id_6310/sintaksis-php-5-3-5-4-5-5-5-6-7-chto-novogo.html" TargetMode="External"/><Relationship Id="rId50" Type="http://schemas.openxmlformats.org/officeDocument/2006/relationships/hyperlink" Target="https://wiki.php.net/rfc/anonymous_classes" TargetMode="External"/><Relationship Id="rId55" Type="http://schemas.openxmlformats.org/officeDocument/2006/relationships/hyperlink" Target="https://wp-kama.ru/id_6310/sintaksis-php-5-3-5-4-5-5-5-6-7-chto-novogo.html" TargetMode="External"/><Relationship Id="rId76" Type="http://schemas.openxmlformats.org/officeDocument/2006/relationships/hyperlink" Target="https://tproger.ru/translations/design-patterns-simple-words-2/" TargetMode="External"/><Relationship Id="rId97" Type="http://schemas.openxmlformats.org/officeDocument/2006/relationships/hyperlink" Target="https://tproger.ru/translations/design-patterns-simple-words-1/" TargetMode="External"/><Relationship Id="rId104" Type="http://schemas.openxmlformats.org/officeDocument/2006/relationships/hyperlink" Target="https://tproger.ru/translations/design-patterns-simple-words-3/" TargetMode="External"/><Relationship Id="rId120" Type="http://schemas.openxmlformats.org/officeDocument/2006/relationships/hyperlink" Target="http://leanpub.com/yii2forbeginners" TargetMode="External"/><Relationship Id="rId7" Type="http://schemas.openxmlformats.org/officeDocument/2006/relationships/hyperlink" Target="https://ru.wikipedia.org/wiki/Zend_Engine" TargetMode="External"/><Relationship Id="rId71" Type="http://schemas.openxmlformats.org/officeDocument/2006/relationships/hyperlink" Target="https://tproger.ru/translations/design-patterns-simple-words-2/" TargetMode="External"/><Relationship Id="rId92" Type="http://schemas.openxmlformats.org/officeDocument/2006/relationships/hyperlink" Target="https://github.com/iluwatar/java-design-patterns/tree/master/factory-kit" TargetMode="External"/><Relationship Id="rId2" Type="http://schemas.openxmlformats.org/officeDocument/2006/relationships/styles" Target="styles.xml"/><Relationship Id="rId29" Type="http://schemas.openxmlformats.org/officeDocument/2006/relationships/hyperlink" Target="https://wp-kama.ru/function/wp_hash_password" TargetMode="External"/><Relationship Id="rId24" Type="http://schemas.openxmlformats.org/officeDocument/2006/relationships/hyperlink" Target="https://habrahabr.ru/post/149314/" TargetMode="External"/><Relationship Id="rId40" Type="http://schemas.openxmlformats.org/officeDocument/2006/relationships/hyperlink" Target="https://wp-kama.ru/id_6310/sintaksis-php-5-3-5-4-5-5-5-6-7-chto-novogo.html" TargetMode="External"/><Relationship Id="rId45" Type="http://schemas.openxmlformats.org/officeDocument/2006/relationships/hyperlink" Target="https://wp-kama.ru/id_6310/sintaksis-php-5-3-5-4-5-5-5-6-7-chto-novogo.html" TargetMode="External"/><Relationship Id="rId66" Type="http://schemas.openxmlformats.org/officeDocument/2006/relationships/hyperlink" Target="https://github.com/kamranahmedse" TargetMode="External"/><Relationship Id="rId87" Type="http://schemas.openxmlformats.org/officeDocument/2006/relationships/hyperlink" Target="https://tproger.ru/translations/design-patterns-simple-words-1/" TargetMode="External"/><Relationship Id="rId110" Type="http://schemas.openxmlformats.org/officeDocument/2006/relationships/hyperlink" Target="https://ru.wikipedia.org/wiki/%D0%A6%D0%B5%D0%BF%D0%BE%D1%87%D0%BA%D0%B0_%D0%BE%D0%B1%D1%8F%D0%B7%D0%B0%D0%BD%D0%BD%D0%BE%D1%81%D1%82%D0%B5%D0%B9" TargetMode="External"/><Relationship Id="rId115" Type="http://schemas.openxmlformats.org/officeDocument/2006/relationships/hyperlink" Target="https://habrahabr.ru/hub/oo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61</Pages>
  <Words>23930</Words>
  <Characters>136407</Characters>
  <Application>Microsoft Office Word</Application>
  <DocSecurity>0</DocSecurity>
  <Lines>1136</Lines>
  <Paragraphs>320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 В. Ротач</dc:creator>
  <cp:lastModifiedBy>Елена В. Ротач</cp:lastModifiedBy>
  <cp:revision>1</cp:revision>
  <dcterms:created xsi:type="dcterms:W3CDTF">2017-08-09T11:42:00Z</dcterms:created>
  <dcterms:modified xsi:type="dcterms:W3CDTF">2017-08-18T13:13:00Z</dcterms:modified>
</cp:coreProperties>
</file>